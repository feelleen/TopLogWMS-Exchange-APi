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363C61" w:rsidRDefault="001B2F76" w:rsidP="00FF17EA">
      <w:pPr>
        <w:rPr>
          <w:lang w:val="en-US"/>
        </w:rPr>
      </w:pPr>
      <w:r>
        <w:rPr>
          <w:lang w:val="en-US"/>
        </w:rPr>
        <w:t>ANY</w:t>
      </w:r>
      <w:r w:rsidRPr="00363C61">
        <w:rPr>
          <w:lang w:val="en-US"/>
        </w:rPr>
        <w:t xml:space="preserve"> – </w:t>
      </w:r>
      <w:r>
        <w:t>значение</w:t>
      </w:r>
      <w:r w:rsidRPr="00363C61">
        <w:rPr>
          <w:lang w:val="en-US"/>
        </w:rPr>
        <w:t xml:space="preserve"> </w:t>
      </w:r>
      <w:r>
        <w:t>любого</w:t>
      </w:r>
      <w:r w:rsidRPr="00363C61">
        <w:rPr>
          <w:lang w:val="en-US"/>
        </w:rPr>
        <w:t xml:space="preserve"> </w:t>
      </w:r>
      <w:r>
        <w:t>простого</w:t>
      </w:r>
      <w:r w:rsidRPr="00363C61">
        <w:rPr>
          <w:lang w:val="en-US"/>
        </w:rPr>
        <w:t xml:space="preserve"> </w:t>
      </w:r>
      <w:r>
        <w:t>типа</w:t>
      </w:r>
      <w:r w:rsidR="000C156B" w:rsidRPr="00363C61">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363C61">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012CE0"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012CE0"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012CE0"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012CE0"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012CE0"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012CE0"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012CE0"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012CE0"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012CE0"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012CE0"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012CE0"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012CE0"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12CE0"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012CE0"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012CE0"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012CE0"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12CE0"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012CE0"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012CE0"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proofErr w:type="spellStart"/>
      <w:r w:rsidR="00BF48B0">
        <w:t>etDelete</w:t>
      </w:r>
      <w:r w:rsidR="00BF48B0" w:rsidRPr="0023366A">
        <w:t>BarCode</w:t>
      </w:r>
      <w:proofErr w:type="spellEnd"/>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proofErr w:type="spellStart"/>
      <w:r>
        <w:rPr>
          <w:lang w:val="en-US"/>
        </w:rPr>
        <w:t>KeepingVariant</w:t>
      </w:r>
      <w:proofErr w:type="spellEnd"/>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012CE0"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proofErr w:type="spellStart"/>
            <w:r w:rsidRPr="00730B0B">
              <w:t>GetDeleteBarCodeResponse</w:t>
            </w:r>
            <w:proofErr w:type="spellEnd"/>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012CE0"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012CE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012CE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012CE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proofErr w:type="gramStart"/>
      <w:r w:rsidRPr="001754EA">
        <w:t>-&gt;</w:t>
      </w:r>
      <w:proofErr w:type="spellStart"/>
      <w:r>
        <w:rPr>
          <w:lang w:val="en-US"/>
        </w:rPr>
        <w:t>DriverID</w:t>
      </w:r>
      <w:proofErr w:type="spellEnd"/>
      <w:proofErr w:type="gram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012CE0"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012CE0"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Pr="001754EA" w:rsidRDefault="001754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012CE0"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012CE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lastRenderedPageBreak/>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012CE0"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012CE0"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012CE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012CE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012CE0"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012CE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012CE0"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012CE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012CE0"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012CE0"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012CE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012CE0"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012CE0"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012CE0"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012CE0"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012CE0"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012CE0"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12CE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12CE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12CE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12CE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40819" w:rsidRPr="00BD5083" w:rsidRDefault="00C40819" w:rsidP="00C40819">
      <w:pPr>
        <w:pStyle w:val="3"/>
      </w:pPr>
      <w:proofErr w:type="spellStart"/>
      <w:r>
        <w:rPr>
          <w:lang w:val="en-US"/>
        </w:rPr>
        <w:t>create</w:t>
      </w:r>
      <w:r w:rsidR="00BD5083">
        <w:rPr>
          <w:lang w:val="en-US"/>
        </w:rPr>
        <w:t>Order</w:t>
      </w:r>
      <w:r w:rsidR="00363C61">
        <w:rPr>
          <w:lang w:val="en-US"/>
        </w:rPr>
        <w:t>Problem</w:t>
      </w:r>
      <w:proofErr w:type="spellEnd"/>
    </w:p>
    <w:p w:rsidR="00C40819" w:rsidRPr="00F735AD" w:rsidRDefault="00C40819" w:rsidP="00C40819">
      <w:pPr>
        <w:ind w:firstLine="708"/>
      </w:pPr>
      <w:r>
        <w:t xml:space="preserve">Принимает данные о </w:t>
      </w:r>
      <w:proofErr w:type="gramStart"/>
      <w:r w:rsidR="00BD5083">
        <w:t xml:space="preserve">возникших </w:t>
      </w:r>
      <w:r>
        <w:t xml:space="preserve"> </w:t>
      </w:r>
      <w:r w:rsidR="00BD5083">
        <w:t>проблемах</w:t>
      </w:r>
      <w:proofErr w:type="gramEnd"/>
      <w:r w:rsidR="00BD5083">
        <w:t xml:space="preserve"> </w:t>
      </w:r>
      <w:r>
        <w:t xml:space="preserve">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C40819" w:rsidRPr="001A2CDB" w:rsidTr="00C40819">
        <w:tc>
          <w:tcPr>
            <w:tcW w:w="1701" w:type="dxa"/>
          </w:tcPr>
          <w:p w:rsidR="00C40819" w:rsidRPr="00AC038A" w:rsidRDefault="00C40819" w:rsidP="00C40819">
            <w:pPr>
              <w:ind w:left="284"/>
              <w:rPr>
                <w:b/>
              </w:rPr>
            </w:pPr>
            <w:r>
              <w:rPr>
                <w:b/>
              </w:rPr>
              <w:t>Имя</w:t>
            </w:r>
          </w:p>
        </w:tc>
        <w:tc>
          <w:tcPr>
            <w:tcW w:w="3969" w:type="dxa"/>
          </w:tcPr>
          <w:p w:rsidR="00C40819" w:rsidRPr="00210AA5" w:rsidRDefault="00C40819" w:rsidP="00C40819">
            <w:pPr>
              <w:jc w:val="center"/>
              <w:rPr>
                <w:b/>
              </w:rPr>
            </w:pPr>
            <w:r>
              <w:rPr>
                <w:b/>
              </w:rPr>
              <w:t>Тип</w:t>
            </w:r>
          </w:p>
        </w:tc>
        <w:tc>
          <w:tcPr>
            <w:tcW w:w="3827" w:type="dxa"/>
          </w:tcPr>
          <w:p w:rsidR="00C40819" w:rsidRPr="00210AA5" w:rsidRDefault="00C40819" w:rsidP="00C40819">
            <w:pPr>
              <w:rPr>
                <w:b/>
              </w:rPr>
            </w:pPr>
            <w:r>
              <w:rPr>
                <w:b/>
              </w:rPr>
              <w:t>Комментарий</w:t>
            </w:r>
          </w:p>
        </w:tc>
      </w:tr>
      <w:tr w:rsidR="00C40819" w:rsidRPr="00CC49AA" w:rsidTr="00C40819">
        <w:tc>
          <w:tcPr>
            <w:tcW w:w="9497" w:type="dxa"/>
            <w:gridSpan w:val="3"/>
          </w:tcPr>
          <w:p w:rsidR="00C40819" w:rsidRPr="000821A3" w:rsidRDefault="00C40819" w:rsidP="00C40819">
            <w:pPr>
              <w:rPr>
                <w:b/>
              </w:rPr>
            </w:pPr>
            <w:r w:rsidRPr="000821A3">
              <w:rPr>
                <w:b/>
              </w:rPr>
              <w:t>Вход</w:t>
            </w:r>
            <w:r>
              <w:rPr>
                <w:b/>
              </w:rPr>
              <w:t>ящие параметры</w:t>
            </w:r>
          </w:p>
        </w:tc>
      </w:tr>
      <w:tr w:rsidR="00C40819" w:rsidRPr="00CC49AA" w:rsidTr="00C40819">
        <w:tc>
          <w:tcPr>
            <w:tcW w:w="1701" w:type="dxa"/>
          </w:tcPr>
          <w:p w:rsidR="00C40819" w:rsidRPr="001A2CDB" w:rsidRDefault="00C40819" w:rsidP="00C40819">
            <w:pPr>
              <w:ind w:left="284"/>
            </w:pPr>
            <w:r>
              <w:rPr>
                <w:lang w:val="en-US"/>
              </w:rPr>
              <w:t>Request</w:t>
            </w:r>
          </w:p>
        </w:tc>
        <w:tc>
          <w:tcPr>
            <w:tcW w:w="3969" w:type="dxa"/>
          </w:tcPr>
          <w:p w:rsidR="00C40819" w:rsidRPr="009C5D7D" w:rsidRDefault="00BD5083" w:rsidP="00C40819">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proofErr w:type="spellStart"/>
            <w:r w:rsidR="00363C61">
              <w:rPr>
                <w:lang w:val="en-US"/>
              </w:rPr>
              <w:t>createOrderProblem</w:t>
            </w:r>
            <w:r>
              <w:rPr>
                <w:lang w:val="en-US"/>
              </w:rPr>
              <w:t>Request</w:t>
            </w:r>
            <w:proofErr w:type="spellEnd"/>
            <w:r>
              <w:rPr>
                <w:rStyle w:val="af0"/>
              </w:rPr>
              <w:fldChar w:fldCharType="end"/>
            </w:r>
          </w:p>
        </w:tc>
        <w:tc>
          <w:tcPr>
            <w:tcW w:w="3827" w:type="dxa"/>
          </w:tcPr>
          <w:p w:rsidR="00C40819" w:rsidRPr="00210AA5" w:rsidRDefault="00C40819" w:rsidP="00C40819"/>
        </w:tc>
      </w:tr>
      <w:tr w:rsidR="00C40819" w:rsidRPr="00CC49AA" w:rsidTr="00C40819">
        <w:tc>
          <w:tcPr>
            <w:tcW w:w="9497" w:type="dxa"/>
            <w:gridSpan w:val="3"/>
          </w:tcPr>
          <w:p w:rsidR="00C40819" w:rsidRPr="000821A3" w:rsidRDefault="00C40819" w:rsidP="00C40819">
            <w:pPr>
              <w:rPr>
                <w:b/>
              </w:rPr>
            </w:pPr>
            <w:r>
              <w:rPr>
                <w:b/>
              </w:rPr>
              <w:t>Возвращаемое значение</w:t>
            </w:r>
          </w:p>
        </w:tc>
      </w:tr>
      <w:tr w:rsidR="00C40819" w:rsidRPr="00CC49AA" w:rsidTr="00C40819">
        <w:tc>
          <w:tcPr>
            <w:tcW w:w="1701" w:type="dxa"/>
          </w:tcPr>
          <w:p w:rsidR="00C40819" w:rsidRPr="000821A3" w:rsidRDefault="00C40819" w:rsidP="00C40819">
            <w:pPr>
              <w:ind w:left="284"/>
              <w:rPr>
                <w:lang w:val="en-US"/>
              </w:rPr>
            </w:pPr>
          </w:p>
        </w:tc>
        <w:tc>
          <w:tcPr>
            <w:tcW w:w="3969" w:type="dxa"/>
          </w:tcPr>
          <w:p w:rsidR="00C40819" w:rsidRPr="000821A3" w:rsidRDefault="00012CE0" w:rsidP="00C40819">
            <w:pPr>
              <w:pStyle w:val="aff4"/>
              <w:rPr>
                <w:lang w:val="en-US"/>
              </w:rPr>
            </w:pPr>
            <w:hyperlink w:anchor="Response" w:history="1">
              <w:r w:rsidR="00C40819" w:rsidRPr="002A1CA2">
                <w:rPr>
                  <w:rStyle w:val="af5"/>
                </w:rPr>
                <w:fldChar w:fldCharType="begin"/>
              </w:r>
              <w:r w:rsidR="00C40819" w:rsidRPr="002A1CA2">
                <w:rPr>
                  <w:rStyle w:val="af5"/>
                </w:rPr>
                <w:instrText xml:space="preserve"> REF _Ref476654232 \h  \* MERGEFORMAT </w:instrText>
              </w:r>
              <w:r w:rsidR="00C40819" w:rsidRPr="002A1CA2">
                <w:rPr>
                  <w:rStyle w:val="af5"/>
                </w:rPr>
              </w:r>
              <w:r w:rsidR="00C40819" w:rsidRPr="002A1CA2">
                <w:rPr>
                  <w:rStyle w:val="af5"/>
                </w:rPr>
                <w:fldChar w:fldCharType="separate"/>
              </w:r>
              <w:r w:rsidR="00C40819" w:rsidRPr="002A1CA2">
                <w:rPr>
                  <w:rStyle w:val="af5"/>
                </w:rPr>
                <w:t>Response</w:t>
              </w:r>
              <w:r w:rsidR="00C40819" w:rsidRPr="002A1CA2">
                <w:rPr>
                  <w:rStyle w:val="af5"/>
                </w:rPr>
                <w:fldChar w:fldCharType="end"/>
              </w:r>
            </w:hyperlink>
          </w:p>
        </w:tc>
        <w:tc>
          <w:tcPr>
            <w:tcW w:w="3827" w:type="dxa"/>
          </w:tcPr>
          <w:p w:rsidR="00C40819" w:rsidRPr="00210AA5" w:rsidRDefault="00C40819" w:rsidP="00C40819"/>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012CE0"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12CE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12CE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12CE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012CE0"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012CE0"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012CE0"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012CE0"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012CE0"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7" w:name="_Ref517888878"/>
      <w:bookmarkStart w:id="48" w:name="_Ref476947695"/>
      <w:bookmarkEnd w:id="42"/>
      <w:proofErr w:type="spellStart"/>
      <w:r w:rsidRPr="007164DF">
        <w:t>createGoodsArticleFromContractorRequest</w:t>
      </w:r>
      <w:bookmarkEnd w:id="47"/>
      <w:proofErr w:type="spellEnd"/>
    </w:p>
    <w:bookmarkStart w:id="49" w:name="_MON_1591630460"/>
    <w:bookmarkEnd w:id="49"/>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9" o:title=""/>
          </v:shape>
          <o:OLEObject Type="Embed" ProgID="Excel.Sheet.12" ShapeID="_x0000_i1025" DrawAspect="Content" ObjectID="_1599921140" r:id="rId10"/>
        </w:object>
      </w:r>
    </w:p>
    <w:p w:rsidR="0059398B" w:rsidRDefault="0059398B">
      <w:pPr>
        <w:rPr>
          <w:rFonts w:cstheme="majorBidi"/>
          <w:b/>
          <w:bCs/>
          <w:i/>
          <w:iCs/>
          <w:sz w:val="26"/>
          <w:szCs w:val="26"/>
        </w:rPr>
      </w:pPr>
      <w:r>
        <w:br w:type="page"/>
      </w:r>
    </w:p>
    <w:p w:rsidR="00206CFD" w:rsidRDefault="00206CFD">
      <w:pPr>
        <w:pStyle w:val="6"/>
      </w:pPr>
      <w:bookmarkStart w:id="50" w:name="_Ref520709493"/>
      <w:proofErr w:type="spellStart"/>
      <w:r w:rsidRPr="00206CFD">
        <w:lastRenderedPageBreak/>
        <w:t>GetDeleteBarCodeRequest</w:t>
      </w:r>
      <w:bookmarkEnd w:id="50"/>
      <w:proofErr w:type="spellEnd"/>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C40819">
            <w:pPr>
              <w:ind w:left="34"/>
              <w:rPr>
                <w:b/>
              </w:rPr>
            </w:pPr>
            <w:r>
              <w:rPr>
                <w:b/>
              </w:rPr>
              <w:t>Поле</w:t>
            </w:r>
          </w:p>
        </w:tc>
        <w:tc>
          <w:tcPr>
            <w:tcW w:w="709" w:type="dxa"/>
            <w:shd w:val="clear" w:color="auto" w:fill="D9D9D9" w:themeFill="background1" w:themeFillShade="D9"/>
          </w:tcPr>
          <w:p w:rsidR="00206CFD" w:rsidRPr="00BB7D56" w:rsidRDefault="00206CFD" w:rsidP="00C40819">
            <w:pPr>
              <w:jc w:val="center"/>
              <w:rPr>
                <w:b/>
              </w:rPr>
            </w:pPr>
            <w:r>
              <w:rPr>
                <w:b/>
              </w:rPr>
              <w:t>Исп.</w:t>
            </w:r>
          </w:p>
        </w:tc>
        <w:tc>
          <w:tcPr>
            <w:tcW w:w="2552" w:type="dxa"/>
            <w:shd w:val="clear" w:color="auto" w:fill="D9D9D9" w:themeFill="background1" w:themeFillShade="D9"/>
          </w:tcPr>
          <w:p w:rsidR="00206CFD" w:rsidRPr="00210AA5" w:rsidRDefault="00206CFD" w:rsidP="00C40819">
            <w:pPr>
              <w:jc w:val="center"/>
              <w:rPr>
                <w:b/>
              </w:rPr>
            </w:pPr>
            <w:r>
              <w:rPr>
                <w:b/>
              </w:rPr>
              <w:t>Тип значения</w:t>
            </w:r>
          </w:p>
        </w:tc>
        <w:tc>
          <w:tcPr>
            <w:tcW w:w="1672" w:type="dxa"/>
            <w:shd w:val="clear" w:color="auto" w:fill="D9D9D9" w:themeFill="background1" w:themeFillShade="D9"/>
          </w:tcPr>
          <w:p w:rsidR="00206CFD" w:rsidRPr="00210AA5" w:rsidRDefault="00206CFD" w:rsidP="00C40819">
            <w:pPr>
              <w:rPr>
                <w:b/>
              </w:rPr>
            </w:pPr>
            <w:r>
              <w:rPr>
                <w:b/>
              </w:rPr>
              <w:t>Описание</w:t>
            </w:r>
          </w:p>
        </w:tc>
        <w:tc>
          <w:tcPr>
            <w:tcW w:w="3260" w:type="dxa"/>
            <w:shd w:val="clear" w:color="auto" w:fill="D9D9D9" w:themeFill="background1" w:themeFillShade="D9"/>
          </w:tcPr>
          <w:p w:rsidR="00206CFD" w:rsidRPr="00210AA5" w:rsidRDefault="00206CFD" w:rsidP="00C40819">
            <w:pPr>
              <w:rPr>
                <w:b/>
              </w:rPr>
            </w:pPr>
            <w:r>
              <w:rPr>
                <w:b/>
              </w:rPr>
              <w:t>Комментарий</w:t>
            </w:r>
          </w:p>
        </w:tc>
      </w:tr>
      <w:tr w:rsidR="00206CFD" w:rsidRPr="00CC49AA" w:rsidTr="00206CFD">
        <w:trPr>
          <w:cantSplit/>
        </w:trPr>
        <w:tc>
          <w:tcPr>
            <w:tcW w:w="2581" w:type="dxa"/>
          </w:tcPr>
          <w:p w:rsidR="00206CFD" w:rsidRPr="009E139B" w:rsidRDefault="00206CFD" w:rsidP="00C40819">
            <w:pPr>
              <w:ind w:left="34"/>
              <w:rPr>
                <w:lang w:val="en-US"/>
              </w:rPr>
            </w:pPr>
            <w:proofErr w:type="spellStart"/>
            <w:r w:rsidRPr="00206CFD">
              <w:rPr>
                <w:lang w:val="en-US"/>
              </w:rPr>
              <w:t>GetDeleteBarCodeRow</w:t>
            </w:r>
            <w:proofErr w:type="spellEnd"/>
          </w:p>
        </w:tc>
        <w:tc>
          <w:tcPr>
            <w:tcW w:w="709" w:type="dxa"/>
          </w:tcPr>
          <w:p w:rsidR="00206CFD" w:rsidRPr="009E139B" w:rsidRDefault="00206CFD" w:rsidP="00C40819">
            <w:pPr>
              <w:jc w:val="center"/>
              <w:rPr>
                <w:lang w:val="en-US"/>
              </w:rPr>
            </w:pPr>
            <w:r>
              <w:rPr>
                <w:lang w:val="en-US"/>
              </w:rPr>
              <w:t>ME*</w:t>
            </w:r>
          </w:p>
        </w:tc>
        <w:tc>
          <w:tcPr>
            <w:tcW w:w="2552" w:type="dxa"/>
          </w:tcPr>
          <w:p w:rsidR="00206CFD" w:rsidRPr="003A41E9" w:rsidRDefault="00206CFD" w:rsidP="00C40819">
            <w:pPr>
              <w:pStyle w:val="aff4"/>
            </w:pPr>
            <w:proofErr w:type="spellStart"/>
            <w:r w:rsidRPr="00206CFD">
              <w:t>GetDeleteBarCodeRow</w:t>
            </w:r>
            <w:proofErr w:type="spellEnd"/>
          </w:p>
        </w:tc>
        <w:tc>
          <w:tcPr>
            <w:tcW w:w="1672" w:type="dxa"/>
          </w:tcPr>
          <w:p w:rsidR="00206CFD" w:rsidRPr="00982683" w:rsidRDefault="00206CFD" w:rsidP="00C40819">
            <w:pPr>
              <w:rPr>
                <w:lang w:val="en-US"/>
              </w:rPr>
            </w:pPr>
          </w:p>
        </w:tc>
        <w:tc>
          <w:tcPr>
            <w:tcW w:w="3260" w:type="dxa"/>
          </w:tcPr>
          <w:p w:rsidR="00206CFD" w:rsidRPr="00210AA5" w:rsidRDefault="00206CFD" w:rsidP="00C40819"/>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51" w:name="createOwnerRequest"/>
      <w:proofErr w:type="spellStart"/>
      <w:r>
        <w:rPr>
          <w:lang w:val="en-US"/>
        </w:rPr>
        <w:t>createOwnerRequest</w:t>
      </w:r>
      <w:bookmarkEnd w:id="48"/>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012CE0"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Ref515531479"/>
      <w:bookmarkStart w:id="53" w:name="createRouteRequest"/>
      <w:bookmarkStart w:id="54" w:name="_Ref476948238"/>
      <w:proofErr w:type="spellStart"/>
      <w:r>
        <w:rPr>
          <w:lang w:val="en-US"/>
        </w:rPr>
        <w:t>createRouteRequest</w:t>
      </w:r>
      <w:bookmarkEnd w:id="52"/>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3"/>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5" w:name="_createDispatchOrderRequest"/>
      <w:bookmarkStart w:id="56" w:name="_Ref515531506"/>
      <w:bookmarkStart w:id="57" w:name="createStockRequest"/>
      <w:bookmarkEnd w:id="54"/>
      <w:bookmarkEnd w:id="55"/>
      <w:proofErr w:type="spellStart"/>
      <w:r>
        <w:rPr>
          <w:lang w:val="en-US"/>
        </w:rPr>
        <w:t>createStockRequest</w:t>
      </w:r>
      <w:bookmarkEnd w:id="43"/>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7"/>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8" w:name="_Ref517770098"/>
      <w:bookmarkStart w:id="59" w:name="_Ref479018505"/>
      <w:proofErr w:type="spellStart"/>
      <w:r>
        <w:rPr>
          <w:lang w:val="en-US"/>
        </w:rPr>
        <w:t>createDriverRequest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60" w:name="_Ref517770113"/>
      <w:proofErr w:type="spellStart"/>
      <w:r>
        <w:rPr>
          <w:lang w:val="en-US"/>
        </w:rPr>
        <w:t>createVehicleRequest</w:t>
      </w:r>
      <w:bookmarkEnd w:id="6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1" w:name="updateGoodDimensionsRequest"/>
      <w:bookmarkStart w:id="62" w:name="_Ref515530895"/>
      <w:bookmarkEnd w:id="61"/>
      <w:proofErr w:type="spellStart"/>
      <w:r>
        <w:rPr>
          <w:lang w:val="en-US"/>
        </w:rPr>
        <w:t>updateGoodDimensionsRequest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012CE0"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3" w:name="_Ref515531705"/>
      <w:proofErr w:type="spellStart"/>
      <w:r>
        <w:rPr>
          <w:lang w:val="en-US"/>
        </w:rPr>
        <w:t>create</w:t>
      </w:r>
      <w:bookmarkStart w:id="64" w:name="createAcceptanceOrderRequest"/>
      <w:bookmarkEnd w:id="64"/>
      <w:r>
        <w:rPr>
          <w:lang w:val="en-US"/>
        </w:rPr>
        <w:t>AcceptanceOrderRequest</w:t>
      </w:r>
      <w:bookmarkEnd w:id="6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lastRenderedPageBreak/>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5" w:name="_Ref515531759"/>
      <w:bookmarkStart w:id="66" w:name="createClientReturnClaimRequest"/>
      <w:proofErr w:type="spellStart"/>
      <w:r>
        <w:rPr>
          <w:lang w:val="en-US"/>
        </w:rPr>
        <w:t>createClientReturnClaimRequest</w:t>
      </w:r>
      <w:bookmarkEnd w:id="59"/>
      <w:bookmarkEnd w:id="65"/>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7" w:name="_Ref505596229"/>
      <w:bookmarkStart w:id="68" w:name="createKitOrderRequest"/>
      <w:bookmarkStart w:id="69" w:name="_Ref477213037"/>
      <w:proofErr w:type="spellStart"/>
      <w:r>
        <w:rPr>
          <w:lang w:val="en-US"/>
        </w:rPr>
        <w:t>createKitOrderRequest</w:t>
      </w:r>
      <w:bookmarkEnd w:id="6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8"/>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70" w:name="_Ref515531812"/>
      <w:bookmarkStart w:id="71" w:name="createShipmentOrderRequest"/>
      <w:proofErr w:type="spellStart"/>
      <w:r>
        <w:rPr>
          <w:lang w:val="en-US"/>
        </w:rPr>
        <w:t>createShipmentOrderRequest</w:t>
      </w:r>
      <w:bookmarkEnd w:id="69"/>
      <w:bookmarkEnd w:id="7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1"/>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2" w:name="_Ref477212990"/>
      <w:bookmarkStart w:id="73" w:name="createShipmentOrderRowRequest"/>
      <w:proofErr w:type="spellStart"/>
      <w:r>
        <w:rPr>
          <w:lang w:val="en-US"/>
        </w:rPr>
        <w:t>createShipmentOrderRowRequest</w:t>
      </w:r>
      <w:bookmarkEnd w:id="72"/>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3"/>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4" w:name="_Ref480274643"/>
      <w:r>
        <w:rPr>
          <w:lang w:val="en-US"/>
        </w:rPr>
        <w:br w:type="page"/>
      </w:r>
    </w:p>
    <w:p w:rsidR="005A3919" w:rsidRPr="00B54C9D" w:rsidRDefault="005A3919" w:rsidP="00343CEF">
      <w:pPr>
        <w:pStyle w:val="5"/>
      </w:pPr>
      <w:bookmarkStart w:id="75" w:name="createStockAdjustmentRequest"/>
      <w:proofErr w:type="spellStart"/>
      <w:r>
        <w:rPr>
          <w:lang w:val="en-US"/>
        </w:rPr>
        <w:lastRenderedPageBreak/>
        <w:t>createStockAdjustmentRequest</w:t>
      </w:r>
      <w:bookmarkEnd w:id="7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6" w:name="_Ref477264568"/>
      <w:bookmarkStart w:id="77" w:name="createTripOrderRequest"/>
      <w:proofErr w:type="spellStart"/>
      <w:r>
        <w:rPr>
          <w:lang w:val="en-US"/>
        </w:rPr>
        <w:t>createTripOrderRequest</w:t>
      </w:r>
      <w:bookmarkEnd w:id="7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7"/>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8" w:name="_updateStatusRequest"/>
      <w:bookmarkStart w:id="79" w:name="_createShipmentAdviceRequest"/>
      <w:bookmarkStart w:id="80" w:name="_Ref477178544"/>
      <w:bookmarkStart w:id="81" w:name="revokeOrderRequest"/>
      <w:bookmarkStart w:id="82" w:name="_Ref477269103"/>
      <w:bookmarkEnd w:id="78"/>
      <w:bookmarkEnd w:id="79"/>
      <w:proofErr w:type="spellStart"/>
      <w:r>
        <w:rPr>
          <w:lang w:val="en-US"/>
        </w:rPr>
        <w:t>revokeOrderRequest</w:t>
      </w:r>
      <w:bookmarkEnd w:id="8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1"/>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3" w:name="_Ref517448921"/>
      <w:proofErr w:type="spellStart"/>
      <w:r w:rsidRPr="003618E9">
        <w:t>createInvPlan</w:t>
      </w:r>
      <w:proofErr w:type="spellEnd"/>
      <w:r>
        <w:rPr>
          <w:lang w:val="en-US"/>
        </w:rPr>
        <w:t>Request</w:t>
      </w:r>
      <w:bookmarkEnd w:id="8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4" w:name="_Ref517877999"/>
      <w:proofErr w:type="spellStart"/>
      <w:r w:rsidRPr="00336843">
        <w:t>createTransferOrderRequest</w:t>
      </w:r>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Pr="00336843" w:rsidRDefault="00336843" w:rsidP="00336843"/>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5" w:name="_Ref515532414"/>
      <w:bookmarkStart w:id="86" w:name="createTripDepartureRequest"/>
      <w:proofErr w:type="spellStart"/>
      <w:r>
        <w:rPr>
          <w:lang w:val="en-US"/>
        </w:rPr>
        <w:t>createTripDepartureRequest</w:t>
      </w:r>
      <w:bookmarkEnd w:id="82"/>
      <w:bookmarkEnd w:id="8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6"/>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7" w:name="_Ref515532340"/>
      <w:bookmarkStart w:id="88" w:name="createReceivingAdviceRequest"/>
      <w:proofErr w:type="spellStart"/>
      <w:r>
        <w:rPr>
          <w:lang w:val="en-US"/>
        </w:rPr>
        <w:lastRenderedPageBreak/>
        <w:t>createReceivingAdviceRequest</w:t>
      </w:r>
      <w:bookmarkEnd w:id="8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8"/>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9" w:name="_Ref477459836"/>
      <w:bookmarkStart w:id="90" w:name="createReservationAdviceRequest"/>
      <w:proofErr w:type="spellStart"/>
      <w:r>
        <w:rPr>
          <w:lang w:val="en-US"/>
        </w:rPr>
        <w:t>createReservationAdviceRequest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0"/>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BD5083" w:rsidRDefault="00BD5083" w:rsidP="00BD5083">
      <w:pPr>
        <w:pStyle w:val="5"/>
      </w:pPr>
      <w:bookmarkStart w:id="91" w:name="_Ref506545915"/>
      <w:bookmarkStart w:id="92" w:name="createShipmentAdviceRequest"/>
      <w:bookmarkStart w:id="93" w:name="_Ref477471017"/>
      <w:bookmarkStart w:id="94" w:name="createStockTakingRequest"/>
      <w:bookmarkStart w:id="95" w:name="_Ref477459767"/>
      <w:proofErr w:type="spellStart"/>
      <w:r>
        <w:rPr>
          <w:lang w:val="en-US"/>
        </w:rPr>
        <w:t>createShipmentAdviceRequest</w:t>
      </w:r>
      <w:bookmarkEnd w:id="9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CB042F">
        <w:tc>
          <w:tcPr>
            <w:tcW w:w="2235" w:type="dxa"/>
            <w:shd w:val="clear" w:color="auto" w:fill="D9D9D9" w:themeFill="background1" w:themeFillShade="D9"/>
          </w:tcPr>
          <w:bookmarkEnd w:id="92"/>
          <w:p w:rsidR="00BD5083" w:rsidRPr="00210AA5" w:rsidRDefault="00BD5083" w:rsidP="00CB042F">
            <w:pPr>
              <w:ind w:left="284"/>
              <w:rPr>
                <w:b/>
              </w:rPr>
            </w:pPr>
            <w:r>
              <w:rPr>
                <w:b/>
              </w:rPr>
              <w:t>Поле</w:t>
            </w:r>
          </w:p>
        </w:tc>
        <w:tc>
          <w:tcPr>
            <w:tcW w:w="743" w:type="dxa"/>
            <w:shd w:val="clear" w:color="auto" w:fill="D9D9D9" w:themeFill="background1" w:themeFillShade="D9"/>
          </w:tcPr>
          <w:p w:rsidR="00BD5083" w:rsidRPr="00BB7D56" w:rsidRDefault="00BD5083" w:rsidP="00CB042F">
            <w:pPr>
              <w:jc w:val="center"/>
              <w:rPr>
                <w:b/>
              </w:rPr>
            </w:pPr>
            <w:r>
              <w:rPr>
                <w:b/>
              </w:rPr>
              <w:t>Исп.</w:t>
            </w:r>
          </w:p>
        </w:tc>
        <w:tc>
          <w:tcPr>
            <w:tcW w:w="1984" w:type="dxa"/>
            <w:shd w:val="clear" w:color="auto" w:fill="D9D9D9" w:themeFill="background1" w:themeFillShade="D9"/>
          </w:tcPr>
          <w:p w:rsidR="00BD5083" w:rsidRPr="00210AA5" w:rsidRDefault="00BD5083" w:rsidP="00CB042F">
            <w:pPr>
              <w:jc w:val="center"/>
              <w:rPr>
                <w:b/>
              </w:rPr>
            </w:pPr>
            <w:r>
              <w:rPr>
                <w:b/>
              </w:rPr>
              <w:t>Тип значения</w:t>
            </w:r>
          </w:p>
        </w:tc>
        <w:tc>
          <w:tcPr>
            <w:tcW w:w="2835" w:type="dxa"/>
            <w:shd w:val="clear" w:color="auto" w:fill="D9D9D9" w:themeFill="background1" w:themeFillShade="D9"/>
          </w:tcPr>
          <w:p w:rsidR="00BD5083" w:rsidRPr="00210AA5" w:rsidRDefault="00BD5083" w:rsidP="00CB042F">
            <w:pPr>
              <w:rPr>
                <w:b/>
              </w:rPr>
            </w:pPr>
            <w:r>
              <w:rPr>
                <w:b/>
              </w:rPr>
              <w:t>Описание</w:t>
            </w:r>
          </w:p>
        </w:tc>
        <w:tc>
          <w:tcPr>
            <w:tcW w:w="2977" w:type="dxa"/>
            <w:shd w:val="clear" w:color="auto" w:fill="D9D9D9" w:themeFill="background1" w:themeFillShade="D9"/>
          </w:tcPr>
          <w:p w:rsidR="00BD5083" w:rsidRPr="00210AA5" w:rsidRDefault="00BD5083" w:rsidP="00CB042F">
            <w:pPr>
              <w:rPr>
                <w:b/>
              </w:rPr>
            </w:pPr>
            <w:r>
              <w:rPr>
                <w:b/>
              </w:rPr>
              <w:t>Комментарий</w:t>
            </w:r>
          </w:p>
        </w:tc>
      </w:tr>
      <w:tr w:rsidR="00BD5083" w:rsidRPr="00CC49AA" w:rsidTr="00CB042F">
        <w:tc>
          <w:tcPr>
            <w:tcW w:w="2235" w:type="dxa"/>
          </w:tcPr>
          <w:p w:rsidR="00BD5083" w:rsidRPr="009E139B" w:rsidRDefault="00BD5083" w:rsidP="00CB042F">
            <w:pPr>
              <w:ind w:left="284"/>
              <w:rPr>
                <w:lang w:val="en-US"/>
              </w:rPr>
            </w:pPr>
            <w:r>
              <w:rPr>
                <w:lang w:val="en-US"/>
              </w:rPr>
              <w:t>Update</w:t>
            </w:r>
          </w:p>
        </w:tc>
        <w:tc>
          <w:tcPr>
            <w:tcW w:w="743" w:type="dxa"/>
          </w:tcPr>
          <w:p w:rsidR="00BD5083" w:rsidRPr="009E139B" w:rsidRDefault="00BD5083" w:rsidP="00CB042F">
            <w:pPr>
              <w:jc w:val="center"/>
              <w:rPr>
                <w:lang w:val="en-US"/>
              </w:rPr>
            </w:pPr>
            <w:r>
              <w:rPr>
                <w:lang w:val="en-US"/>
              </w:rPr>
              <w:t>MA</w:t>
            </w:r>
          </w:p>
        </w:tc>
        <w:tc>
          <w:tcPr>
            <w:tcW w:w="1984" w:type="dxa"/>
          </w:tcPr>
          <w:p w:rsidR="00BD5083" w:rsidRPr="00532601" w:rsidRDefault="00BD5083" w:rsidP="00CB042F">
            <w:pPr>
              <w:jc w:val="center"/>
              <w:rPr>
                <w:lang w:val="en-US"/>
              </w:rPr>
            </w:pPr>
            <w:r>
              <w:rPr>
                <w:lang w:val="en-US"/>
              </w:rPr>
              <w:t>BOOL</w:t>
            </w:r>
          </w:p>
        </w:tc>
        <w:tc>
          <w:tcPr>
            <w:tcW w:w="2835" w:type="dxa"/>
          </w:tcPr>
          <w:p w:rsidR="00BD5083" w:rsidRPr="00D36A48" w:rsidRDefault="00BD5083" w:rsidP="00CB042F">
            <w:r>
              <w:t>Режим обновления</w:t>
            </w:r>
          </w:p>
        </w:tc>
        <w:tc>
          <w:tcPr>
            <w:tcW w:w="2977" w:type="dxa"/>
          </w:tcPr>
          <w:p w:rsidR="00BD5083" w:rsidRPr="00210AA5" w:rsidRDefault="00BD5083" w:rsidP="00CB042F"/>
        </w:tc>
      </w:tr>
      <w:tr w:rsidR="00BD5083" w:rsidRPr="00CC49AA" w:rsidTr="00CB042F">
        <w:tc>
          <w:tcPr>
            <w:tcW w:w="2235" w:type="dxa"/>
          </w:tcPr>
          <w:p w:rsidR="00BD5083" w:rsidRPr="00F735AD" w:rsidRDefault="00BD5083" w:rsidP="00CB042F">
            <w:pPr>
              <w:ind w:left="284"/>
              <w:rPr>
                <w:lang w:val="en-US"/>
              </w:rPr>
            </w:pPr>
            <w:r>
              <w:rPr>
                <w:lang w:val="en-US"/>
              </w:rPr>
              <w:t>Advices</w:t>
            </w:r>
          </w:p>
        </w:tc>
        <w:tc>
          <w:tcPr>
            <w:tcW w:w="743" w:type="dxa"/>
          </w:tcPr>
          <w:p w:rsidR="00BD5083" w:rsidRPr="007952F3" w:rsidRDefault="00BD5083" w:rsidP="00CB042F">
            <w:pPr>
              <w:jc w:val="center"/>
              <w:rPr>
                <w:lang w:val="en-US"/>
              </w:rPr>
            </w:pPr>
            <w:r>
              <w:rPr>
                <w:lang w:val="en-US"/>
              </w:rPr>
              <w:t>ME*</w:t>
            </w:r>
          </w:p>
        </w:tc>
        <w:tc>
          <w:tcPr>
            <w:tcW w:w="1984" w:type="dxa"/>
          </w:tcPr>
          <w:p w:rsidR="00BD5083" w:rsidRPr="003A41E9" w:rsidRDefault="00012CE0" w:rsidP="00CB042F">
            <w:pPr>
              <w:pStyle w:val="aff4"/>
              <w:rPr>
                <w:rStyle w:val="af0"/>
              </w:rPr>
            </w:pPr>
            <w:hyperlink w:anchor="_ShipmentAdvice" w:history="1">
              <w:r w:rsidR="00BD5083">
                <w:rPr>
                  <w:rStyle w:val="af0"/>
                </w:rPr>
                <w:fldChar w:fldCharType="begin"/>
              </w:r>
              <w:r w:rsidR="00BD5083">
                <w:instrText xml:space="preserve"> REF _Ref506547770 \h </w:instrText>
              </w:r>
              <w:r w:rsidR="00BD5083">
                <w:rPr>
                  <w:rStyle w:val="af0"/>
                </w:rPr>
                <w:instrText xml:space="preserve"> \* MERGEFORMAT </w:instrText>
              </w:r>
              <w:r w:rsidR="00BD5083">
                <w:rPr>
                  <w:rStyle w:val="af0"/>
                </w:rPr>
              </w:r>
              <w:r w:rsidR="00BD5083">
                <w:rPr>
                  <w:rStyle w:val="af0"/>
                </w:rPr>
                <w:fldChar w:fldCharType="separate"/>
              </w:r>
              <w:r w:rsidR="00BD5083">
                <w:rPr>
                  <w:lang w:val="en-US"/>
                </w:rPr>
                <w:t>ShipmentAdvice</w:t>
              </w:r>
              <w:r w:rsidR="00BD5083">
                <w:rPr>
                  <w:rStyle w:val="af0"/>
                </w:rPr>
                <w:fldChar w:fldCharType="end"/>
              </w:r>
            </w:hyperlink>
          </w:p>
        </w:tc>
        <w:tc>
          <w:tcPr>
            <w:tcW w:w="2835" w:type="dxa"/>
          </w:tcPr>
          <w:p w:rsidR="00BD5083" w:rsidRPr="009E139B" w:rsidRDefault="00BD5083" w:rsidP="00CB042F">
            <w:r>
              <w:t>Данные подтверждения</w:t>
            </w:r>
          </w:p>
        </w:tc>
        <w:tc>
          <w:tcPr>
            <w:tcW w:w="2977" w:type="dxa"/>
          </w:tcPr>
          <w:p w:rsidR="00BD5083" w:rsidRPr="00210AA5" w:rsidRDefault="00BD5083" w:rsidP="00CB042F"/>
        </w:tc>
      </w:tr>
    </w:tbl>
    <w:p w:rsidR="00BD5083" w:rsidRDefault="00363C61" w:rsidP="00BD5083">
      <w:pPr>
        <w:pStyle w:val="5"/>
      </w:pPr>
      <w:bookmarkStart w:id="96" w:name="_Ref523841753"/>
      <w:proofErr w:type="spellStart"/>
      <w:r>
        <w:rPr>
          <w:lang w:val="en-US"/>
        </w:rPr>
        <w:t>createOrderProblem</w:t>
      </w:r>
      <w:r w:rsidR="00BD5083">
        <w:rPr>
          <w:lang w:val="en-US"/>
        </w:rPr>
        <w:t>Request</w:t>
      </w:r>
      <w:bookmarkEnd w:id="9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CB042F">
        <w:tc>
          <w:tcPr>
            <w:tcW w:w="2235" w:type="dxa"/>
            <w:shd w:val="clear" w:color="auto" w:fill="D9D9D9" w:themeFill="background1" w:themeFillShade="D9"/>
          </w:tcPr>
          <w:p w:rsidR="00BD5083" w:rsidRPr="00210AA5" w:rsidRDefault="00BD5083" w:rsidP="00CB042F">
            <w:pPr>
              <w:ind w:left="284"/>
              <w:rPr>
                <w:b/>
              </w:rPr>
            </w:pPr>
            <w:r>
              <w:rPr>
                <w:b/>
              </w:rPr>
              <w:t>Поле</w:t>
            </w:r>
          </w:p>
        </w:tc>
        <w:tc>
          <w:tcPr>
            <w:tcW w:w="743" w:type="dxa"/>
            <w:shd w:val="clear" w:color="auto" w:fill="D9D9D9" w:themeFill="background1" w:themeFillShade="D9"/>
          </w:tcPr>
          <w:p w:rsidR="00BD5083" w:rsidRPr="00BB7D56" w:rsidRDefault="00BD5083" w:rsidP="00CB042F">
            <w:pPr>
              <w:jc w:val="center"/>
              <w:rPr>
                <w:b/>
              </w:rPr>
            </w:pPr>
            <w:r>
              <w:rPr>
                <w:b/>
              </w:rPr>
              <w:t>Исп.</w:t>
            </w:r>
          </w:p>
        </w:tc>
        <w:tc>
          <w:tcPr>
            <w:tcW w:w="1984" w:type="dxa"/>
            <w:shd w:val="clear" w:color="auto" w:fill="D9D9D9" w:themeFill="background1" w:themeFillShade="D9"/>
          </w:tcPr>
          <w:p w:rsidR="00BD5083" w:rsidRPr="00210AA5" w:rsidRDefault="00BD5083" w:rsidP="00CB042F">
            <w:pPr>
              <w:jc w:val="center"/>
              <w:rPr>
                <w:b/>
              </w:rPr>
            </w:pPr>
            <w:r>
              <w:rPr>
                <w:b/>
              </w:rPr>
              <w:t>Тип значения</w:t>
            </w:r>
          </w:p>
        </w:tc>
        <w:tc>
          <w:tcPr>
            <w:tcW w:w="2835" w:type="dxa"/>
            <w:shd w:val="clear" w:color="auto" w:fill="D9D9D9" w:themeFill="background1" w:themeFillShade="D9"/>
          </w:tcPr>
          <w:p w:rsidR="00BD5083" w:rsidRPr="00210AA5" w:rsidRDefault="00BD5083" w:rsidP="00CB042F">
            <w:pPr>
              <w:rPr>
                <w:b/>
              </w:rPr>
            </w:pPr>
            <w:r>
              <w:rPr>
                <w:b/>
              </w:rPr>
              <w:t>Описание</w:t>
            </w:r>
          </w:p>
        </w:tc>
        <w:tc>
          <w:tcPr>
            <w:tcW w:w="2977" w:type="dxa"/>
            <w:shd w:val="clear" w:color="auto" w:fill="D9D9D9" w:themeFill="background1" w:themeFillShade="D9"/>
          </w:tcPr>
          <w:p w:rsidR="00BD5083" w:rsidRPr="00210AA5" w:rsidRDefault="00BD5083" w:rsidP="00CB042F">
            <w:pPr>
              <w:rPr>
                <w:b/>
              </w:rPr>
            </w:pPr>
            <w:r>
              <w:rPr>
                <w:b/>
              </w:rPr>
              <w:t>Комментарий</w:t>
            </w:r>
          </w:p>
        </w:tc>
      </w:tr>
      <w:tr w:rsidR="00BD5083" w:rsidRPr="00CC49AA" w:rsidTr="00CB042F">
        <w:tc>
          <w:tcPr>
            <w:tcW w:w="2235" w:type="dxa"/>
          </w:tcPr>
          <w:p w:rsidR="00BD5083" w:rsidRPr="009E139B" w:rsidRDefault="00BD5083" w:rsidP="00CB042F">
            <w:pPr>
              <w:ind w:left="284"/>
              <w:rPr>
                <w:lang w:val="en-US"/>
              </w:rPr>
            </w:pPr>
            <w:r>
              <w:rPr>
                <w:lang w:val="en-US"/>
              </w:rPr>
              <w:t>Update</w:t>
            </w:r>
          </w:p>
        </w:tc>
        <w:tc>
          <w:tcPr>
            <w:tcW w:w="743" w:type="dxa"/>
          </w:tcPr>
          <w:p w:rsidR="00BD5083" w:rsidRPr="009E139B" w:rsidRDefault="00BD5083" w:rsidP="00CB042F">
            <w:pPr>
              <w:jc w:val="center"/>
              <w:rPr>
                <w:lang w:val="en-US"/>
              </w:rPr>
            </w:pPr>
            <w:r>
              <w:rPr>
                <w:lang w:val="en-US"/>
              </w:rPr>
              <w:t>MA</w:t>
            </w:r>
          </w:p>
        </w:tc>
        <w:tc>
          <w:tcPr>
            <w:tcW w:w="1984" w:type="dxa"/>
          </w:tcPr>
          <w:p w:rsidR="00BD5083" w:rsidRPr="00532601" w:rsidRDefault="00BD5083" w:rsidP="00CB042F">
            <w:pPr>
              <w:jc w:val="center"/>
              <w:rPr>
                <w:lang w:val="en-US"/>
              </w:rPr>
            </w:pPr>
            <w:r>
              <w:rPr>
                <w:lang w:val="en-US"/>
              </w:rPr>
              <w:t>BOOL</w:t>
            </w:r>
          </w:p>
        </w:tc>
        <w:tc>
          <w:tcPr>
            <w:tcW w:w="2835" w:type="dxa"/>
          </w:tcPr>
          <w:p w:rsidR="00BD5083" w:rsidRPr="00D36A48" w:rsidRDefault="00BD5083" w:rsidP="00CB042F">
            <w:r>
              <w:t>Режим обновления</w:t>
            </w:r>
          </w:p>
        </w:tc>
        <w:tc>
          <w:tcPr>
            <w:tcW w:w="2977" w:type="dxa"/>
          </w:tcPr>
          <w:p w:rsidR="00BD5083" w:rsidRPr="00210AA5" w:rsidRDefault="00BD5083" w:rsidP="00CB042F"/>
        </w:tc>
      </w:tr>
      <w:tr w:rsidR="00BD5083" w:rsidRPr="00CC49AA" w:rsidTr="00CB042F">
        <w:tc>
          <w:tcPr>
            <w:tcW w:w="2235" w:type="dxa"/>
          </w:tcPr>
          <w:p w:rsidR="00BD5083" w:rsidRPr="00F1009D" w:rsidRDefault="00F1009D" w:rsidP="00CB042F">
            <w:pPr>
              <w:ind w:left="284"/>
            </w:pPr>
            <w:r>
              <w:rPr>
                <w:lang w:val="en-US"/>
              </w:rPr>
              <w:t>Documents</w:t>
            </w:r>
          </w:p>
        </w:tc>
        <w:tc>
          <w:tcPr>
            <w:tcW w:w="743" w:type="dxa"/>
          </w:tcPr>
          <w:p w:rsidR="00BD5083" w:rsidRPr="007952F3" w:rsidRDefault="00BD5083" w:rsidP="00CB042F">
            <w:pPr>
              <w:jc w:val="center"/>
              <w:rPr>
                <w:lang w:val="en-US"/>
              </w:rPr>
            </w:pPr>
            <w:r>
              <w:rPr>
                <w:lang w:val="en-US"/>
              </w:rPr>
              <w:t>ME*</w:t>
            </w:r>
          </w:p>
        </w:tc>
        <w:tc>
          <w:tcPr>
            <w:tcW w:w="1984" w:type="dxa"/>
          </w:tcPr>
          <w:p w:rsidR="00BD5083" w:rsidRPr="003A41E9" w:rsidRDefault="00BD5083" w:rsidP="00363C61">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proofErr w:type="spellStart"/>
            <w:r w:rsidR="00363C61">
              <w:rPr>
                <w:lang w:val="en-US"/>
              </w:rPr>
              <w:t>OrderProblem</w:t>
            </w:r>
            <w:proofErr w:type="spellEnd"/>
            <w:r>
              <w:rPr>
                <w:rStyle w:val="af0"/>
              </w:rPr>
              <w:fldChar w:fldCharType="end"/>
            </w:r>
          </w:p>
        </w:tc>
        <w:tc>
          <w:tcPr>
            <w:tcW w:w="2835" w:type="dxa"/>
          </w:tcPr>
          <w:p w:rsidR="00BD5083" w:rsidRPr="009E139B" w:rsidRDefault="00BD5083" w:rsidP="00BD5083">
            <w:r>
              <w:t>Данные проблемы</w:t>
            </w:r>
          </w:p>
        </w:tc>
        <w:tc>
          <w:tcPr>
            <w:tcW w:w="2977" w:type="dxa"/>
          </w:tcPr>
          <w:p w:rsidR="00BD5083" w:rsidRPr="00210AA5" w:rsidRDefault="00BD5083" w:rsidP="00CB042F"/>
        </w:tc>
      </w:tr>
    </w:tbl>
    <w:p w:rsidR="00343CEF" w:rsidRDefault="00343CEF" w:rsidP="00343CEF">
      <w:pPr>
        <w:pStyle w:val="5"/>
        <w:rPr>
          <w:lang w:val="en-US"/>
        </w:rPr>
      </w:pPr>
      <w:proofErr w:type="spellStart"/>
      <w:r>
        <w:rPr>
          <w:lang w:val="en-US"/>
        </w:rPr>
        <w:t>create</w:t>
      </w:r>
      <w:r w:rsidRPr="00B966F2">
        <w:rPr>
          <w:lang w:val="en-US"/>
        </w:rPr>
        <w:t>StockTakingRequest</w:t>
      </w:r>
      <w:bookmarkEnd w:id="9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4"/>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5"/>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7" w:name="_Ref515531910"/>
      <w:bookmarkStart w:id="98" w:name="changeOrderStatusRequest"/>
      <w:proofErr w:type="spellStart"/>
      <w:r>
        <w:rPr>
          <w:lang w:val="en-US"/>
        </w:rPr>
        <w:t>changeOrderStatusRequest</w:t>
      </w:r>
      <w:bookmarkEnd w:id="9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8"/>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012CE0"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9" w:name="_createAcceptanceOrderRequest"/>
      <w:bookmarkStart w:id="100" w:name="_createDispatchRowRequest"/>
      <w:bookmarkStart w:id="101" w:name="_revokeOrderRequest"/>
      <w:bookmarkStart w:id="102" w:name="_createReceivingAdviceRequest"/>
      <w:bookmarkStart w:id="103" w:name="_Ref506536159"/>
      <w:bookmarkStart w:id="104" w:name="_Ref477459824"/>
      <w:bookmarkEnd w:id="44"/>
      <w:bookmarkEnd w:id="99"/>
      <w:bookmarkEnd w:id="100"/>
      <w:bookmarkEnd w:id="101"/>
      <w:bookmarkEnd w:id="102"/>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5" w:name="_Ref515532094"/>
      <w:bookmarkStart w:id="106" w:name="getAdvicesRequest"/>
      <w:proofErr w:type="spellStart"/>
      <w:r>
        <w:rPr>
          <w:lang w:val="en-US"/>
        </w:rPr>
        <w:t>getAdvicesRequest</w:t>
      </w:r>
      <w:bookmarkEnd w:id="103"/>
      <w:bookmarkEnd w:id="105"/>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6"/>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7" w:name="_Ref499048785"/>
      <w:bookmarkStart w:id="108" w:name="getDifferenceMovementRequest"/>
      <w:proofErr w:type="spellStart"/>
      <w:r w:rsidRPr="00C9105F">
        <w:t>getDifferenceMovementRequest</w:t>
      </w:r>
      <w:bookmarkEnd w:id="107"/>
      <w:proofErr w:type="spellEnd"/>
    </w:p>
    <w:bookmarkEnd w:id="108"/>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012CE0"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9" w:name="getGoodRequest"/>
    <w:bookmarkEnd w:id="104"/>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0" w:name="_Ref499048816"/>
      <w:proofErr w:type="spellStart"/>
      <w:r w:rsidRPr="00C9105F">
        <w:rPr>
          <w:rStyle w:val="af0"/>
          <w:sz w:val="26"/>
          <w:szCs w:val="26"/>
          <w:u w:val="none"/>
        </w:rPr>
        <w:t>getGoodRequest</w:t>
      </w:r>
      <w:bookmarkEnd w:id="110"/>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9"/>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1" w:name="_AcceptanceOrder"/>
      <w:bookmarkStart w:id="112" w:name="_stockBalanceRequest"/>
      <w:bookmarkStart w:id="113" w:name="_Ref505184302"/>
      <w:bookmarkStart w:id="114" w:name="getSKUrequest"/>
      <w:bookmarkStart w:id="115" w:name="_Ref477213143"/>
      <w:bookmarkEnd w:id="111"/>
      <w:bookmarkEnd w:id="112"/>
      <w:proofErr w:type="spellStart"/>
      <w:r>
        <w:rPr>
          <w:lang w:val="en-US"/>
        </w:rPr>
        <w:t>getSKUrequest</w:t>
      </w:r>
      <w:bookmarkEnd w:id="11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4"/>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6" w:name="_Ref515532179"/>
      <w:bookmarkStart w:id="117" w:name="getStockBalanceRequest"/>
      <w:proofErr w:type="spellStart"/>
      <w:r>
        <w:rPr>
          <w:lang w:val="en-US"/>
        </w:rPr>
        <w:t>getStockBalanceRequest</w:t>
      </w:r>
      <w:bookmarkEnd w:id="115"/>
      <w:bookmarkEnd w:id="11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7"/>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8" w:author="Антон Гилин" w:date="2018-06-14T16:33:00Z"/>
        </w:trPr>
        <w:tc>
          <w:tcPr>
            <w:tcW w:w="1702" w:type="dxa"/>
          </w:tcPr>
          <w:p w:rsidR="009E1A54" w:rsidRDefault="009E1A54" w:rsidP="004E091B">
            <w:pPr>
              <w:ind w:left="34"/>
              <w:rPr>
                <w:ins w:id="119" w:author="Антон Гилин" w:date="2018-06-14T16:33:00Z"/>
                <w:lang w:val="en-US"/>
              </w:rPr>
            </w:pPr>
            <w:r>
              <w:rPr>
                <w:lang w:val="en-US"/>
              </w:rPr>
              <w:t>SKUID</w:t>
            </w:r>
          </w:p>
        </w:tc>
        <w:tc>
          <w:tcPr>
            <w:tcW w:w="851" w:type="dxa"/>
          </w:tcPr>
          <w:p w:rsidR="009E1A54" w:rsidRDefault="009E1A54" w:rsidP="004E091B">
            <w:pPr>
              <w:jc w:val="center"/>
              <w:rPr>
                <w:ins w:id="120" w:author="Антон Гилин" w:date="2018-06-14T16:33:00Z"/>
                <w:lang w:val="en-US"/>
              </w:rPr>
            </w:pPr>
            <w:r>
              <w:rPr>
                <w:lang w:val="en-US"/>
              </w:rPr>
              <w:t>NE*</w:t>
            </w:r>
          </w:p>
        </w:tc>
        <w:tc>
          <w:tcPr>
            <w:tcW w:w="1984" w:type="dxa"/>
          </w:tcPr>
          <w:p w:rsidR="009E1A54" w:rsidRDefault="009E1A54" w:rsidP="004E091B">
            <w:pPr>
              <w:jc w:val="center"/>
              <w:rPr>
                <w:ins w:id="121" w:author="Антон Гилин" w:date="2018-06-14T16:33:00Z"/>
                <w:lang w:val="en-US"/>
              </w:rPr>
            </w:pPr>
            <w:r>
              <w:rPr>
                <w:lang w:val="en-US"/>
              </w:rPr>
              <w:t>STR</w:t>
            </w:r>
          </w:p>
        </w:tc>
        <w:tc>
          <w:tcPr>
            <w:tcW w:w="3048" w:type="dxa"/>
          </w:tcPr>
          <w:p w:rsidR="009E1A54" w:rsidRPr="009E1A54" w:rsidRDefault="009E1A54" w:rsidP="004E091B">
            <w:pPr>
              <w:rPr>
                <w:ins w:id="122" w:author="Антон Гилин" w:date="2018-06-14T16:33:00Z"/>
              </w:rPr>
            </w:pPr>
            <w:r>
              <w:t>Уникальный код Единицы учета остатков</w:t>
            </w:r>
          </w:p>
        </w:tc>
        <w:tc>
          <w:tcPr>
            <w:tcW w:w="3189" w:type="dxa"/>
          </w:tcPr>
          <w:p w:rsidR="009E1A54" w:rsidRDefault="009E1A54" w:rsidP="004E091B">
            <w:pPr>
              <w:rPr>
                <w:ins w:id="123" w:author="Антон Гилин" w:date="2018-06-14T16:33:00Z"/>
              </w:rPr>
            </w:pPr>
          </w:p>
        </w:tc>
      </w:tr>
    </w:tbl>
    <w:bookmarkStart w:id="124" w:name="_stockBalanceResponse"/>
    <w:bookmarkEnd w:id="124"/>
    <w:p w:rsidR="00192842" w:rsidRPr="00C9105F" w:rsidRDefault="00192842" w:rsidP="00192842">
      <w:pPr>
        <w:pStyle w:val="5"/>
      </w:pPr>
      <w:r w:rsidRPr="00C9105F">
        <w:rPr>
          <w:rStyle w:val="af0"/>
          <w:sz w:val="26"/>
          <w:szCs w:val="26"/>
          <w:u w:val="none"/>
        </w:rPr>
        <w:lastRenderedPageBreak/>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proofErr w:type="spellStart"/>
      <w:r w:rsidRPr="00C9105F">
        <w:rPr>
          <w:rStyle w:val="af0"/>
          <w:sz w:val="26"/>
          <w:szCs w:val="26"/>
          <w:u w:val="none"/>
        </w:rPr>
        <w:t>getGoodRequest</w:t>
      </w:r>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proofErr w:type="spellStart"/>
      <w:r w:rsidRPr="00742B5A">
        <w:t>getDeleteBarCodeRequest</w:t>
      </w:r>
      <w:proofErr w:type="spellEnd"/>
      <w:r w:rsidRPr="00742B5A">
        <w:t xml:space="preserve">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proofErr w:type="spellStart"/>
            <w:r w:rsidRPr="0023366A">
              <w:rPr>
                <w:lang w:val="en-US"/>
              </w:rPr>
              <w:t>getDeleteBarCodeRow</w:t>
            </w:r>
            <w:proofErr w:type="spellEnd"/>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Default="00012CE0" w:rsidP="00BF48B0">
            <w:pPr>
              <w:keepNext/>
              <w:jc w:val="center"/>
              <w:rPr>
                <w:lang w:val="en-US"/>
              </w:rPr>
            </w:pPr>
            <w:hyperlink w:anchor="_getDeleteBarCodeRow" w:history="1">
              <w:proofErr w:type="spellStart"/>
              <w:r w:rsidR="0023366A" w:rsidRPr="007878FF">
                <w:rPr>
                  <w:rStyle w:val="af5"/>
                  <w:lang w:val="en-US"/>
                </w:rPr>
                <w:t>getDeleteBarCodeRow</w:t>
              </w:r>
              <w:proofErr w:type="spellEnd"/>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25" w:name="_Ref506536185"/>
      <w:bookmarkStart w:id="126"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7" w:name="_Ref515532105"/>
      <w:bookmarkStart w:id="128" w:name="getAdvicesResponse"/>
      <w:proofErr w:type="spellStart"/>
      <w:r>
        <w:rPr>
          <w:lang w:val="en-US"/>
        </w:rPr>
        <w:t>getAdvicesResponse</w:t>
      </w:r>
      <w:bookmarkEnd w:id="125"/>
      <w:bookmarkEnd w:id="127"/>
      <w:proofErr w:type="spellEnd"/>
    </w:p>
    <w:bookmarkEnd w:id="128"/>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9" w:name="_Ref499546881"/>
      <w:bookmarkStart w:id="130" w:name="getDifferenceMovementResponse"/>
      <w:proofErr w:type="spellStart"/>
      <w:r w:rsidRPr="00C9105F">
        <w:t>getDifferenceMovementResponse</w:t>
      </w:r>
      <w:bookmarkEnd w:id="129"/>
      <w:proofErr w:type="spellEnd"/>
    </w:p>
    <w:bookmarkEnd w:id="130"/>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012CE0"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31" w:name="_Ref499546911"/>
      <w:bookmarkStart w:id="132" w:name="getGoodResponse"/>
      <w:bookmarkEnd w:id="126"/>
      <w:proofErr w:type="spellStart"/>
      <w:r w:rsidRPr="00C9105F">
        <w:rPr>
          <w:rStyle w:val="af0"/>
          <w:sz w:val="26"/>
          <w:szCs w:val="26"/>
          <w:u w:val="none"/>
        </w:rPr>
        <w:t>getGoodResponse</w:t>
      </w:r>
      <w:bookmarkEnd w:id="131"/>
      <w:proofErr w:type="spellEnd"/>
    </w:p>
    <w:bookmarkEnd w:id="132"/>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012CE0"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3" w:name="_BalanceRow"/>
      <w:bookmarkStart w:id="134" w:name="_Ref505184316"/>
      <w:bookmarkStart w:id="135" w:name="getSKUresponse"/>
      <w:bookmarkStart w:id="136" w:name="_Ref506536263"/>
      <w:bookmarkEnd w:id="133"/>
      <w:proofErr w:type="spellStart"/>
      <w:r>
        <w:rPr>
          <w:lang w:val="en-US"/>
        </w:rPr>
        <w:t>getSKUresponse</w:t>
      </w:r>
      <w:bookmarkEnd w:id="134"/>
      <w:proofErr w:type="spellEnd"/>
    </w:p>
    <w:bookmarkEnd w:id="135"/>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012CE0"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37" w:name="_Ref515532205"/>
      <w:bookmarkStart w:id="138" w:name="getStockBalanceResponse"/>
      <w:proofErr w:type="spellStart"/>
      <w:r w:rsidRPr="00742B5A">
        <w:t>getDeleteBarCodeResponse</w:t>
      </w:r>
      <w:proofErr w:type="spellEnd"/>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proofErr w:type="spellStart"/>
            <w:r w:rsidRPr="00742B5A">
              <w:rPr>
                <w:lang w:val="en-US"/>
              </w:rPr>
              <w:t>getDeleteBarCodeResponseRow</w:t>
            </w:r>
            <w:proofErr w:type="spellEnd"/>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012CE0" w:rsidP="00BF48B0">
            <w:pPr>
              <w:pStyle w:val="aff4"/>
              <w:rPr>
                <w:rStyle w:val="af0"/>
              </w:rPr>
            </w:pPr>
            <w:hyperlink w:anchor="_getDeleteBarCodeResponseRow" w:history="1">
              <w:proofErr w:type="spellStart"/>
              <w:r w:rsidR="00742B5A" w:rsidRPr="007878FF">
                <w:rPr>
                  <w:rStyle w:val="af5"/>
                  <w:lang w:val="en-US"/>
                </w:rPr>
                <w:t>getDeleteBarCodeResponseRow</w:t>
              </w:r>
              <w:proofErr w:type="spellEnd"/>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proofErr w:type="spellStart"/>
      <w:r>
        <w:rPr>
          <w:lang w:val="en-US"/>
        </w:rPr>
        <w:t>getStockBalanceResponse</w:t>
      </w:r>
      <w:bookmarkEnd w:id="136"/>
      <w:bookmarkEnd w:id="137"/>
      <w:proofErr w:type="spellEnd"/>
    </w:p>
    <w:bookmarkEnd w:id="138"/>
    <w:p w:rsidR="00556E39" w:rsidDel="00595645" w:rsidRDefault="00556E39" w:rsidP="00595645">
      <w:pPr>
        <w:ind w:firstLine="708"/>
        <w:rPr>
          <w:del w:id="139"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40" w:name="_MON_1590839962"/>
    <w:bookmarkEnd w:id="140"/>
    <w:p w:rsidR="00595645" w:rsidRDefault="00C81693" w:rsidP="00E90687">
      <w:pPr>
        <w:ind w:firstLine="708"/>
        <w:rPr>
          <w:ins w:id="141" w:author="Антон Гилин" w:date="2018-06-14T16:26:00Z"/>
          <w:rStyle w:val="aff5"/>
        </w:rPr>
      </w:pPr>
      <w:r>
        <w:rPr>
          <w:rStyle w:val="aff5"/>
        </w:rPr>
        <w:object w:dxaOrig="6157" w:dyaOrig="10747">
          <v:shape id="_x0000_i1026" type="#_x0000_t75" style="width:308.25pt;height:537pt" o:ole="">
            <v:imagedata r:id="rId12" o:title=""/>
          </v:shape>
          <o:OLEObject Type="Embed" ProgID="Excel.Sheet.12" ShapeID="_x0000_i1026" DrawAspect="Content" ObjectID="_1599921141" r:id="rId13"/>
        </w:object>
      </w:r>
    </w:p>
    <w:p w:rsidR="00730B0B" w:rsidRDefault="00730B0B">
      <w:pPr>
        <w:pStyle w:val="4"/>
      </w:pPr>
      <w:bookmarkStart w:id="142" w:name="_Ref520710030"/>
      <w:bookmarkStart w:id="143" w:name="_Ref476654232"/>
      <w:bookmarkStart w:id="144" w:name="_Ref499546984"/>
      <w:bookmarkStart w:id="145" w:name="_Ref517448850"/>
      <w:bookmarkStart w:id="146" w:name="Response"/>
      <w:proofErr w:type="spellStart"/>
      <w:r w:rsidRPr="00730B0B">
        <w:t>GetDeleteBarCodeResponse</w:t>
      </w:r>
      <w:bookmarkEnd w:id="142"/>
      <w:proofErr w:type="spellEnd"/>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C40819">
            <w:pPr>
              <w:rPr>
                <w:b/>
              </w:rPr>
            </w:pPr>
            <w:r>
              <w:rPr>
                <w:b/>
              </w:rPr>
              <w:t>Поле</w:t>
            </w:r>
          </w:p>
        </w:tc>
        <w:tc>
          <w:tcPr>
            <w:tcW w:w="1275" w:type="dxa"/>
            <w:shd w:val="clear" w:color="auto" w:fill="D9D9D9" w:themeFill="background1" w:themeFillShade="D9"/>
          </w:tcPr>
          <w:p w:rsidR="00730B0B" w:rsidRPr="000E5440" w:rsidRDefault="00730B0B" w:rsidP="00C40819">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C40819">
            <w:pPr>
              <w:jc w:val="center"/>
              <w:rPr>
                <w:b/>
              </w:rPr>
            </w:pPr>
            <w:r>
              <w:rPr>
                <w:b/>
              </w:rPr>
              <w:t>Тип значения</w:t>
            </w:r>
          </w:p>
        </w:tc>
        <w:tc>
          <w:tcPr>
            <w:tcW w:w="1276" w:type="dxa"/>
            <w:shd w:val="clear" w:color="auto" w:fill="D9D9D9" w:themeFill="background1" w:themeFillShade="D9"/>
          </w:tcPr>
          <w:p w:rsidR="00730B0B" w:rsidRPr="00210AA5" w:rsidRDefault="00730B0B" w:rsidP="00C40819">
            <w:pPr>
              <w:rPr>
                <w:b/>
              </w:rPr>
            </w:pPr>
            <w:r>
              <w:rPr>
                <w:b/>
              </w:rPr>
              <w:t>Описание</w:t>
            </w:r>
          </w:p>
        </w:tc>
        <w:tc>
          <w:tcPr>
            <w:tcW w:w="1814" w:type="dxa"/>
            <w:shd w:val="clear" w:color="auto" w:fill="D9D9D9" w:themeFill="background1" w:themeFillShade="D9"/>
          </w:tcPr>
          <w:p w:rsidR="00730B0B" w:rsidRPr="00210AA5" w:rsidRDefault="00730B0B" w:rsidP="00C40819">
            <w:pPr>
              <w:rPr>
                <w:b/>
              </w:rPr>
            </w:pPr>
            <w:r>
              <w:rPr>
                <w:b/>
              </w:rPr>
              <w:t>Комментарий</w:t>
            </w:r>
          </w:p>
        </w:tc>
      </w:tr>
      <w:tr w:rsidR="00730B0B" w:rsidRPr="00CC49AA" w:rsidTr="00730B0B">
        <w:tc>
          <w:tcPr>
            <w:tcW w:w="3574" w:type="dxa"/>
          </w:tcPr>
          <w:p w:rsidR="00730B0B" w:rsidRPr="000E5440" w:rsidRDefault="00730B0B" w:rsidP="00C40819">
            <w:proofErr w:type="spellStart"/>
            <w:r w:rsidRPr="00730B0B">
              <w:rPr>
                <w:lang w:val="en-US"/>
              </w:rPr>
              <w:t>GetDeleteBarCodeResponseRow</w:t>
            </w:r>
            <w:proofErr w:type="spellEnd"/>
          </w:p>
        </w:tc>
        <w:tc>
          <w:tcPr>
            <w:tcW w:w="1275" w:type="dxa"/>
          </w:tcPr>
          <w:p w:rsidR="00730B0B" w:rsidRPr="00730B0B" w:rsidRDefault="00730B0B" w:rsidP="00C40819">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proofErr w:type="spellStart"/>
            <w:r w:rsidRPr="00206CFD">
              <w:t>GetDeleteBarCodeRequest</w:t>
            </w:r>
            <w:proofErr w:type="spellEnd"/>
            <w:r>
              <w:rPr>
                <w:lang w:val="en-US"/>
              </w:rPr>
              <w:fldChar w:fldCharType="end"/>
            </w:r>
          </w:p>
        </w:tc>
        <w:tc>
          <w:tcPr>
            <w:tcW w:w="1276" w:type="dxa"/>
          </w:tcPr>
          <w:p w:rsidR="00730B0B" w:rsidRPr="00A37BE2" w:rsidRDefault="00730B0B" w:rsidP="00C40819"/>
        </w:tc>
        <w:tc>
          <w:tcPr>
            <w:tcW w:w="1814" w:type="dxa"/>
          </w:tcPr>
          <w:p w:rsidR="00730B0B" w:rsidRPr="00210AA5" w:rsidRDefault="00730B0B" w:rsidP="00C40819"/>
        </w:tc>
      </w:tr>
    </w:tbl>
    <w:p w:rsidR="00730B0B" w:rsidRPr="00730B0B" w:rsidRDefault="00730B0B" w:rsidP="00730B0B"/>
    <w:p w:rsidR="00111C74" w:rsidRPr="004D0A0E" w:rsidRDefault="00111C74" w:rsidP="00111C74">
      <w:pPr>
        <w:pStyle w:val="3"/>
      </w:pPr>
      <w:r>
        <w:rPr>
          <w:lang w:val="en-US"/>
        </w:rPr>
        <w:t>Response</w:t>
      </w:r>
      <w:bookmarkEnd w:id="143"/>
      <w:bookmarkEnd w:id="144"/>
      <w:bookmarkEnd w:id="145"/>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6"/>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012CE0"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7" w:name="_Ref477460678"/>
      <w:bookmarkStart w:id="148" w:name="Error"/>
      <w:r w:rsidRPr="003618E9">
        <w:lastRenderedPageBreak/>
        <w:br w:type="page"/>
      </w:r>
    </w:p>
    <w:p w:rsidR="00111C74" w:rsidRPr="00A37BE2" w:rsidRDefault="00111C74" w:rsidP="00111C74">
      <w:pPr>
        <w:pStyle w:val="3"/>
      </w:pPr>
      <w:r>
        <w:rPr>
          <w:lang w:val="en-US"/>
        </w:rPr>
        <w:lastRenderedPageBreak/>
        <w:t>Error</w:t>
      </w:r>
      <w:bookmarkEnd w:id="14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8"/>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9" w:name="_Ref517448775"/>
      <w:proofErr w:type="spellStart"/>
      <w:r>
        <w:rPr>
          <w:lang w:val="en-US"/>
        </w:rPr>
        <w:t>AdditionalInformation</w:t>
      </w:r>
      <w:bookmarkEnd w:id="149"/>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50"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1" w:name="_Ref477358803"/>
      <w:bookmarkStart w:id="152" w:name="Good"/>
      <w:bookmarkStart w:id="153" w:name="_Ref477460707"/>
      <w:r>
        <w:rPr>
          <w:lang w:val="en-US"/>
        </w:rPr>
        <w:t>Good</w:t>
      </w:r>
      <w:bookmarkEnd w:id="151"/>
    </w:p>
    <w:bookmarkEnd w:id="152"/>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012CE0"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012CE0"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4" w:name="_KeepingVariant"/>
            <w:bookmarkEnd w:id="154"/>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012CE0"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proofErr w:type="spellStart"/>
            <w:r w:rsidRPr="00192842">
              <w:rPr>
                <w:rFonts w:cstheme="minorHAnsi"/>
              </w:rPr>
              <w:t>Turnover</w:t>
            </w:r>
            <w:proofErr w:type="spellEnd"/>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bl>
    <w:p w:rsidR="00262A7D" w:rsidRPr="002C4F62" w:rsidRDefault="00262A7D" w:rsidP="002A112D">
      <w:pPr>
        <w:pStyle w:val="4"/>
      </w:pPr>
      <w:bookmarkStart w:id="155" w:name="AccountTag"/>
      <w:bookmarkEnd w:id="153"/>
      <w:proofErr w:type="spellStart"/>
      <w:r>
        <w:rPr>
          <w:lang w:val="en-US"/>
        </w:rPr>
        <w:t>AccountTag</w:t>
      </w:r>
      <w:bookmarkEnd w:id="150"/>
      <w:bookmarkEnd w:id="155"/>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56" w:name="_Ref515534145"/>
      <w:bookmarkStart w:id="157" w:name="Batch"/>
      <w:bookmarkStart w:id="158" w:name="_Ref499543153"/>
      <w:r>
        <w:rPr>
          <w:lang w:val="en-US"/>
        </w:rPr>
        <w:t>Batch</w:t>
      </w:r>
      <w:bookmarkEnd w:id="156"/>
    </w:p>
    <w:bookmarkEnd w:id="157"/>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723"/>
        <w:gridCol w:w="709"/>
        <w:gridCol w:w="1559"/>
        <w:gridCol w:w="3544"/>
        <w:gridCol w:w="2239"/>
      </w:tblGrid>
      <w:tr w:rsidR="002A112D" w:rsidRPr="00210AA5" w:rsidTr="00C700FB">
        <w:trPr>
          <w:cantSplit/>
        </w:trPr>
        <w:tc>
          <w:tcPr>
            <w:tcW w:w="2723"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Тип значения</w:t>
            </w:r>
          </w:p>
        </w:tc>
        <w:tc>
          <w:tcPr>
            <w:tcW w:w="354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C700FB">
        <w:trPr>
          <w:cantSplit/>
          <w:trHeight w:val="202"/>
        </w:trPr>
        <w:tc>
          <w:tcPr>
            <w:tcW w:w="2723"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559" w:type="dxa"/>
          </w:tcPr>
          <w:p w:rsidR="002A112D" w:rsidRPr="0013435F" w:rsidRDefault="002A112D" w:rsidP="00677BA3">
            <w:pPr>
              <w:jc w:val="center"/>
              <w:rPr>
                <w:lang w:val="en-US"/>
              </w:rPr>
            </w:pPr>
            <w:r>
              <w:rPr>
                <w:lang w:val="en-US"/>
              </w:rPr>
              <w:t>STR</w:t>
            </w:r>
          </w:p>
        </w:tc>
        <w:tc>
          <w:tcPr>
            <w:tcW w:w="354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C700FB">
        <w:trPr>
          <w:cantSplit/>
        </w:trPr>
        <w:tc>
          <w:tcPr>
            <w:tcW w:w="2723" w:type="dxa"/>
          </w:tcPr>
          <w:p w:rsidR="002A112D" w:rsidRPr="0006585B" w:rsidRDefault="002A112D" w:rsidP="00677BA3">
            <w:pPr>
              <w:ind w:left="284"/>
              <w:rPr>
                <w:lang w:val="en-US"/>
              </w:rPr>
            </w:pPr>
            <w:r>
              <w:rPr>
                <w:lang w:val="en-US"/>
              </w:rPr>
              <w:lastRenderedPageBreak/>
              <w:t>Description</w:t>
            </w:r>
          </w:p>
        </w:tc>
        <w:tc>
          <w:tcPr>
            <w:tcW w:w="709"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354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C700FB">
        <w:trPr>
          <w:cantSplit/>
        </w:trPr>
        <w:tc>
          <w:tcPr>
            <w:tcW w:w="2723"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C700FB">
        <w:trPr>
          <w:cantSplit/>
        </w:trPr>
        <w:tc>
          <w:tcPr>
            <w:tcW w:w="2723"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54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C700FB">
        <w:trPr>
          <w:cantSplit/>
        </w:trPr>
        <w:tc>
          <w:tcPr>
            <w:tcW w:w="2723"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54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C700FB">
        <w:trPr>
          <w:cantSplit/>
        </w:trPr>
        <w:tc>
          <w:tcPr>
            <w:tcW w:w="2723"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54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354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354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354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r w:rsidR="00C700FB" w:rsidRPr="00CC49AA" w:rsidTr="00C700FB">
        <w:trPr>
          <w:cantSplit/>
        </w:trPr>
        <w:tc>
          <w:tcPr>
            <w:tcW w:w="2723" w:type="dxa"/>
          </w:tcPr>
          <w:p w:rsidR="00C700FB" w:rsidRDefault="00C700FB" w:rsidP="00677BA3">
            <w:pPr>
              <w:ind w:left="315"/>
              <w:rPr>
                <w:lang w:val="en-US"/>
              </w:rPr>
            </w:pPr>
            <w:proofErr w:type="spellStart"/>
            <w:r w:rsidRPr="00C700FB">
              <w:rPr>
                <w:lang w:val="en-US"/>
              </w:rPr>
              <w:t>ReceivingDocumentID</w:t>
            </w:r>
            <w:proofErr w:type="spellEnd"/>
          </w:p>
        </w:tc>
        <w:tc>
          <w:tcPr>
            <w:tcW w:w="709"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3544" w:type="dxa"/>
          </w:tcPr>
          <w:p w:rsidR="00C700FB" w:rsidRDefault="00C700FB" w:rsidP="00677BA3">
            <w:r>
              <w:t>Идентификатор документа, зарегистрировавшего партию</w:t>
            </w:r>
          </w:p>
        </w:tc>
        <w:tc>
          <w:tcPr>
            <w:tcW w:w="2239"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r w:rsidR="00B16C1B" w:rsidRPr="00CC49AA" w:rsidTr="00C700FB">
        <w:trPr>
          <w:cantSplit/>
        </w:trPr>
        <w:tc>
          <w:tcPr>
            <w:tcW w:w="2723" w:type="dxa"/>
          </w:tcPr>
          <w:p w:rsidR="00B16C1B" w:rsidRPr="00B16C1B" w:rsidRDefault="00B16C1B" w:rsidP="00677BA3">
            <w:pPr>
              <w:ind w:left="315"/>
            </w:pPr>
            <w:proofErr w:type="spellStart"/>
            <w:r w:rsidRPr="00B16C1B">
              <w:t>BatchType</w:t>
            </w:r>
            <w:proofErr w:type="spellEnd"/>
          </w:p>
        </w:tc>
        <w:tc>
          <w:tcPr>
            <w:tcW w:w="709" w:type="dxa"/>
          </w:tcPr>
          <w:p w:rsidR="00B16C1B" w:rsidRPr="00B16C1B" w:rsidRDefault="00B16C1B" w:rsidP="00677BA3">
            <w:pPr>
              <w:jc w:val="center"/>
              <w:rPr>
                <w:lang w:val="en-US"/>
              </w:rPr>
            </w:pPr>
            <w:r>
              <w:rPr>
                <w:lang w:val="en-US"/>
              </w:rPr>
              <w:t>NA</w:t>
            </w:r>
          </w:p>
        </w:tc>
        <w:tc>
          <w:tcPr>
            <w:tcW w:w="1559" w:type="dxa"/>
          </w:tcPr>
          <w:p w:rsidR="00B16C1B" w:rsidRPr="00B16C1B" w:rsidRDefault="00B16C1B" w:rsidP="00677BA3">
            <w:pPr>
              <w:jc w:val="center"/>
              <w:rPr>
                <w:rStyle w:val="af0"/>
                <w:u w:val="none"/>
                <w:lang w:val="en-US"/>
              </w:rPr>
            </w:pPr>
            <w:r>
              <w:rPr>
                <w:rStyle w:val="af0"/>
                <w:u w:val="none"/>
                <w:lang w:val="en-US"/>
              </w:rPr>
              <w:t>INT</w:t>
            </w:r>
          </w:p>
        </w:tc>
        <w:tc>
          <w:tcPr>
            <w:tcW w:w="3544" w:type="dxa"/>
          </w:tcPr>
          <w:p w:rsidR="00B16C1B" w:rsidRPr="00B16C1B" w:rsidRDefault="00B16C1B" w:rsidP="00677BA3">
            <w:r>
              <w:t>Вид партии</w:t>
            </w:r>
          </w:p>
        </w:tc>
        <w:tc>
          <w:tcPr>
            <w:tcW w:w="2239" w:type="dxa"/>
          </w:tcPr>
          <w:p w:rsidR="00B16C1B" w:rsidRDefault="00B16C1B" w:rsidP="00677BA3"/>
        </w:tc>
      </w:tr>
    </w:tbl>
    <w:p w:rsidR="002A112D" w:rsidRPr="00622ACE" w:rsidRDefault="002A112D" w:rsidP="0060492C">
      <w:pPr>
        <w:pStyle w:val="4"/>
      </w:pPr>
      <w:bookmarkStart w:id="159" w:name="_Ref515536967"/>
      <w:bookmarkStart w:id="160" w:name="Brand"/>
      <w:r>
        <w:rPr>
          <w:lang w:val="en-US"/>
        </w:rPr>
        <w:t>Brand</w:t>
      </w:r>
      <w:bookmarkEnd w:id="15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60"/>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61" w:name="_Ref507404110"/>
      <w:bookmarkStart w:id="162" w:name="BundleContent"/>
      <w:bookmarkStart w:id="163" w:name="_Ref506547617"/>
      <w:proofErr w:type="spellStart"/>
      <w:r>
        <w:rPr>
          <w:lang w:val="en-US"/>
        </w:rPr>
        <w:t>BundleContent</w:t>
      </w:r>
      <w:bookmarkEnd w:id="161"/>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62"/>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012CE0"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lastRenderedPageBreak/>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4" w:name="_Ref515534179"/>
      <w:bookmarkStart w:id="165" w:name="Feature"/>
      <w:proofErr w:type="spellStart"/>
      <w:r w:rsidRPr="00C9105F">
        <w:t>Feature</w:t>
      </w:r>
      <w:bookmarkEnd w:id="163"/>
      <w:bookmarkEnd w:id="164"/>
      <w:proofErr w:type="spellEnd"/>
    </w:p>
    <w:bookmarkEnd w:id="165"/>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6" w:name="_Ref506547648"/>
      <w:bookmarkStart w:id="167" w:name="KeepingVariant"/>
      <w:proofErr w:type="spellStart"/>
      <w:r>
        <w:rPr>
          <w:lang w:val="en-US"/>
        </w:rPr>
        <w:t>KeepingVariant</w:t>
      </w:r>
      <w:bookmarkEnd w:id="166"/>
      <w:proofErr w:type="spellEnd"/>
    </w:p>
    <w:bookmarkEnd w:id="167"/>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lastRenderedPageBreak/>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8" w:name="_Ref506548576"/>
      <w:bookmarkStart w:id="169" w:name="GoodDimensions"/>
      <w:proofErr w:type="spellStart"/>
      <w:r w:rsidRPr="00B93EA9">
        <w:rPr>
          <w:lang w:val="en-US"/>
        </w:rPr>
        <w:t>GoodDimensions</w:t>
      </w:r>
      <w:bookmarkEnd w:id="168"/>
      <w:proofErr w:type="spellEnd"/>
      <w:r w:rsidRPr="00B93EA9">
        <w:t xml:space="preserve"> </w:t>
      </w:r>
    </w:p>
    <w:bookmarkEnd w:id="169"/>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70" w:name="_Ref515536397"/>
      <w:bookmarkStart w:id="171" w:name="OperationalInstruction"/>
      <w:bookmarkStart w:id="172" w:name="_Ref505179820"/>
      <w:proofErr w:type="spellStart"/>
      <w:r>
        <w:rPr>
          <w:lang w:val="en-US"/>
        </w:rPr>
        <w:t>OperationalInstruction</w:t>
      </w:r>
      <w:bookmarkEnd w:id="170"/>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71"/>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3" w:name="_Ref515534230"/>
      <w:bookmarkStart w:id="174" w:name="SKU"/>
      <w:r>
        <w:rPr>
          <w:lang w:val="en-US"/>
        </w:rPr>
        <w:lastRenderedPageBreak/>
        <w:t>SKU</w:t>
      </w:r>
      <w:bookmarkEnd w:id="172"/>
      <w:bookmarkEnd w:id="173"/>
    </w:p>
    <w:bookmarkEnd w:id="174"/>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5" w:name="_Ref515536367"/>
      <w:bookmarkStart w:id="176" w:name="TechDocument"/>
      <w:bookmarkStart w:id="177" w:name="_Ref506556077"/>
      <w:bookmarkStart w:id="178" w:name="_Ref508709171"/>
      <w:proofErr w:type="spellStart"/>
      <w:r>
        <w:rPr>
          <w:lang w:val="en-US"/>
        </w:rPr>
        <w:t>TechDocument</w:t>
      </w:r>
      <w:bookmarkEnd w:id="175"/>
      <w:proofErr w:type="spellEnd"/>
    </w:p>
    <w:bookmarkEnd w:id="176"/>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8"/>
      <w:bookmarkEnd w:id="177"/>
      <w:bookmarkEnd w:id="178"/>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proofErr w:type="spellStart"/>
      <w:r>
        <w:t>getDelete</w:t>
      </w:r>
      <w:r w:rsidRPr="0023366A">
        <w:t>BarCodeRow</w:t>
      </w:r>
      <w:proofErr w:type="spellEnd"/>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C40819">
        <w:tc>
          <w:tcPr>
            <w:tcW w:w="2298" w:type="dxa"/>
          </w:tcPr>
          <w:p w:rsidR="00206CFD" w:rsidRPr="00210AA5" w:rsidRDefault="00206CFD" w:rsidP="00C40819">
            <w:pPr>
              <w:ind w:left="34"/>
              <w:rPr>
                <w:b/>
              </w:rPr>
            </w:pPr>
            <w:r>
              <w:rPr>
                <w:b/>
              </w:rPr>
              <w:t>Поле</w:t>
            </w:r>
          </w:p>
        </w:tc>
        <w:tc>
          <w:tcPr>
            <w:tcW w:w="673" w:type="dxa"/>
          </w:tcPr>
          <w:p w:rsidR="00206CFD" w:rsidRPr="00BB7D56" w:rsidRDefault="00206CFD" w:rsidP="00C40819">
            <w:pPr>
              <w:jc w:val="center"/>
              <w:rPr>
                <w:b/>
              </w:rPr>
            </w:pPr>
            <w:r>
              <w:rPr>
                <w:b/>
              </w:rPr>
              <w:t>Исп.</w:t>
            </w:r>
          </w:p>
        </w:tc>
        <w:tc>
          <w:tcPr>
            <w:tcW w:w="1748" w:type="dxa"/>
          </w:tcPr>
          <w:p w:rsidR="00206CFD" w:rsidRPr="00210AA5" w:rsidRDefault="00206CFD" w:rsidP="00C40819">
            <w:pPr>
              <w:jc w:val="center"/>
              <w:rPr>
                <w:b/>
              </w:rPr>
            </w:pPr>
            <w:r>
              <w:rPr>
                <w:b/>
              </w:rPr>
              <w:t>Тип значения</w:t>
            </w:r>
          </w:p>
        </w:tc>
        <w:tc>
          <w:tcPr>
            <w:tcW w:w="3499" w:type="dxa"/>
          </w:tcPr>
          <w:p w:rsidR="00206CFD" w:rsidRPr="00210AA5" w:rsidRDefault="00206CFD" w:rsidP="00C40819">
            <w:pPr>
              <w:rPr>
                <w:b/>
              </w:rPr>
            </w:pPr>
            <w:r>
              <w:rPr>
                <w:b/>
              </w:rPr>
              <w:t>Описание</w:t>
            </w:r>
          </w:p>
        </w:tc>
        <w:tc>
          <w:tcPr>
            <w:tcW w:w="2556" w:type="dxa"/>
          </w:tcPr>
          <w:p w:rsidR="00206CFD" w:rsidRPr="00210AA5" w:rsidRDefault="00206CFD"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23366A">
              <w:rPr>
                <w:lang w:val="en-US"/>
              </w:rPr>
              <w:t>SKUID</w:t>
            </w:r>
          </w:p>
        </w:tc>
        <w:tc>
          <w:tcPr>
            <w:tcW w:w="673" w:type="dxa"/>
          </w:tcPr>
          <w:p w:rsidR="00730B0B" w:rsidRPr="0023366A" w:rsidRDefault="00730B0B" w:rsidP="00C40819">
            <w:pPr>
              <w:jc w:val="center"/>
              <w:rPr>
                <w:lang w:val="en-US"/>
              </w:rPr>
            </w:pPr>
            <w:r>
              <w:rPr>
                <w:lang w:val="en-US"/>
              </w:rPr>
              <w:t>NA</w:t>
            </w:r>
          </w:p>
        </w:tc>
        <w:tc>
          <w:tcPr>
            <w:tcW w:w="1748" w:type="dxa"/>
          </w:tcPr>
          <w:p w:rsidR="00730B0B" w:rsidRPr="00E25665" w:rsidRDefault="00730B0B" w:rsidP="00C40819">
            <w:pPr>
              <w:jc w:val="center"/>
              <w:rPr>
                <w:lang w:val="en-US"/>
              </w:rPr>
            </w:pPr>
            <w:r>
              <w:rPr>
                <w:lang w:val="en-US"/>
              </w:rPr>
              <w:t>STR(200)</w:t>
            </w:r>
          </w:p>
        </w:tc>
        <w:tc>
          <w:tcPr>
            <w:tcW w:w="3499" w:type="dxa"/>
          </w:tcPr>
          <w:p w:rsidR="00730B0B" w:rsidRPr="0023366A" w:rsidRDefault="00730B0B" w:rsidP="00C40819">
            <w:r>
              <w:t>Уникальный идентификатор  единицы учета остатков</w:t>
            </w:r>
          </w:p>
        </w:tc>
        <w:tc>
          <w:tcPr>
            <w:tcW w:w="2556" w:type="dxa"/>
            <w:vMerge w:val="restart"/>
          </w:tcPr>
          <w:p w:rsidR="00730B0B" w:rsidRPr="00730B0B" w:rsidRDefault="00730B0B" w:rsidP="00C40819">
            <w:r>
              <w:t xml:space="preserve">Обязательно к заполнению одно из полей: Идентификатор </w:t>
            </w:r>
            <w:r>
              <w:rPr>
                <w:lang w:val="en-US"/>
              </w:rPr>
              <w:t>SKU</w:t>
            </w:r>
            <w:r w:rsidRPr="00730B0B">
              <w:t xml:space="preserve">, </w:t>
            </w:r>
            <w:r>
              <w:t xml:space="preserve">либо идентификатор </w:t>
            </w:r>
            <w:proofErr w:type="spellStart"/>
            <w:r>
              <w:rPr>
                <w:lang w:val="en-US"/>
              </w:rPr>
              <w:t>KeepingVariant</w:t>
            </w:r>
            <w:proofErr w:type="spellEnd"/>
          </w:p>
        </w:tc>
      </w:tr>
      <w:tr w:rsidR="00730B0B" w:rsidRPr="00CC49AA" w:rsidTr="00C40819">
        <w:tc>
          <w:tcPr>
            <w:tcW w:w="2298" w:type="dxa"/>
          </w:tcPr>
          <w:p w:rsidR="00730B0B" w:rsidRPr="0023366A" w:rsidRDefault="00730B0B" w:rsidP="00C40819">
            <w:pPr>
              <w:ind w:left="34"/>
              <w:rPr>
                <w:lang w:val="en-US"/>
              </w:rPr>
            </w:pPr>
            <w:proofErr w:type="spellStart"/>
            <w:r w:rsidRPr="0023366A">
              <w:rPr>
                <w:lang w:val="en-US"/>
              </w:rPr>
              <w:t>KeepingVariantID</w:t>
            </w:r>
            <w:proofErr w:type="spellEnd"/>
          </w:p>
        </w:tc>
        <w:tc>
          <w:tcPr>
            <w:tcW w:w="673" w:type="dxa"/>
          </w:tcPr>
          <w:p w:rsidR="00730B0B" w:rsidRDefault="00730B0B" w:rsidP="00C40819">
            <w:pPr>
              <w:jc w:val="center"/>
              <w:rPr>
                <w:lang w:val="en-US"/>
              </w:rPr>
            </w:pPr>
            <w:r>
              <w:rPr>
                <w:lang w:val="en-US"/>
              </w:rPr>
              <w:t>NA</w:t>
            </w:r>
          </w:p>
        </w:tc>
        <w:tc>
          <w:tcPr>
            <w:tcW w:w="1748" w:type="dxa"/>
          </w:tcPr>
          <w:p w:rsidR="00730B0B" w:rsidRDefault="00730B0B" w:rsidP="00C40819">
            <w:pPr>
              <w:jc w:val="center"/>
              <w:rPr>
                <w:lang w:val="en-US"/>
              </w:rPr>
            </w:pPr>
            <w:r>
              <w:rPr>
                <w:lang w:val="en-US"/>
              </w:rPr>
              <w:t>STR(50)</w:t>
            </w:r>
          </w:p>
        </w:tc>
        <w:tc>
          <w:tcPr>
            <w:tcW w:w="3499" w:type="dxa"/>
          </w:tcPr>
          <w:p w:rsidR="00730B0B" w:rsidRPr="00393E41" w:rsidRDefault="00730B0B" w:rsidP="00C40819">
            <w:r>
              <w:t>Уникальный идентификатор варианта упаковки</w:t>
            </w:r>
          </w:p>
        </w:tc>
        <w:tc>
          <w:tcPr>
            <w:tcW w:w="2556" w:type="dxa"/>
            <w:vMerge/>
          </w:tcPr>
          <w:p w:rsidR="00730B0B" w:rsidRPr="00393E41" w:rsidRDefault="00730B0B" w:rsidP="00206CFD"/>
        </w:tc>
      </w:tr>
      <w:tr w:rsidR="00206CFD" w:rsidRPr="00CC49AA" w:rsidTr="00C40819">
        <w:tc>
          <w:tcPr>
            <w:tcW w:w="2298" w:type="dxa"/>
          </w:tcPr>
          <w:p w:rsidR="00206CFD" w:rsidRPr="0023366A" w:rsidRDefault="00206CFD" w:rsidP="00C40819">
            <w:pPr>
              <w:ind w:left="34"/>
              <w:rPr>
                <w:lang w:val="en-US"/>
              </w:rPr>
            </w:pPr>
            <w:r>
              <w:rPr>
                <w:lang w:val="en-US"/>
              </w:rPr>
              <w:t>Action</w:t>
            </w:r>
          </w:p>
        </w:tc>
        <w:tc>
          <w:tcPr>
            <w:tcW w:w="673" w:type="dxa"/>
          </w:tcPr>
          <w:p w:rsidR="00206CFD" w:rsidRDefault="00206CFD" w:rsidP="00C40819">
            <w:pPr>
              <w:jc w:val="center"/>
              <w:rPr>
                <w:lang w:val="en-US"/>
              </w:rPr>
            </w:pPr>
            <w:r>
              <w:rPr>
                <w:lang w:val="en-US"/>
              </w:rPr>
              <w:t>MA</w:t>
            </w:r>
          </w:p>
        </w:tc>
        <w:tc>
          <w:tcPr>
            <w:tcW w:w="1748" w:type="dxa"/>
          </w:tcPr>
          <w:p w:rsidR="00206CFD" w:rsidRDefault="00206CFD" w:rsidP="00C40819">
            <w:pPr>
              <w:jc w:val="center"/>
              <w:rPr>
                <w:lang w:val="en-US"/>
              </w:rPr>
            </w:pPr>
            <w:r>
              <w:rPr>
                <w:lang w:val="en-US"/>
              </w:rPr>
              <w:t>INT</w:t>
            </w:r>
          </w:p>
        </w:tc>
        <w:tc>
          <w:tcPr>
            <w:tcW w:w="3499" w:type="dxa"/>
          </w:tcPr>
          <w:p w:rsidR="00206CFD" w:rsidRDefault="00206CFD" w:rsidP="00C40819">
            <w:r>
              <w:t xml:space="preserve">Действие </w:t>
            </w:r>
            <w:r>
              <w:tab/>
            </w:r>
            <w:r>
              <w:tab/>
            </w:r>
            <w:r>
              <w:tab/>
            </w:r>
          </w:p>
          <w:p w:rsidR="00206CFD" w:rsidRDefault="00206CFD" w:rsidP="00C40819">
            <w:r>
              <w:t>1 – Удалить штрих-коды</w:t>
            </w:r>
          </w:p>
          <w:p w:rsidR="00206CFD" w:rsidRPr="007878FF" w:rsidRDefault="00206CFD" w:rsidP="00C40819">
            <w:r>
              <w:t>2 – Получить штрих-коды</w:t>
            </w:r>
          </w:p>
        </w:tc>
        <w:tc>
          <w:tcPr>
            <w:tcW w:w="2556" w:type="dxa"/>
          </w:tcPr>
          <w:p w:rsidR="00206CFD" w:rsidRPr="00730B0B" w:rsidRDefault="00730B0B" w:rsidP="00C40819">
            <w:r>
              <w:t>Действие удаления удаляет все штрих-коды, привязанные к объекту.</w:t>
            </w:r>
          </w:p>
        </w:tc>
      </w:tr>
    </w:tbl>
    <w:p w:rsidR="00730B0B" w:rsidRDefault="00730B0B" w:rsidP="00730B0B">
      <w:pPr>
        <w:pStyle w:val="4"/>
      </w:pPr>
      <w:proofErr w:type="spellStart"/>
      <w:r w:rsidRPr="007878FF">
        <w:lastRenderedPageBreak/>
        <w:t>getDeleteBarCodeResponseRow</w:t>
      </w:r>
      <w:proofErr w:type="spellEnd"/>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C40819">
        <w:tc>
          <w:tcPr>
            <w:tcW w:w="2298" w:type="dxa"/>
          </w:tcPr>
          <w:p w:rsidR="00730B0B" w:rsidRPr="00210AA5" w:rsidRDefault="00730B0B" w:rsidP="00C40819">
            <w:pPr>
              <w:ind w:left="34"/>
              <w:rPr>
                <w:b/>
              </w:rPr>
            </w:pPr>
            <w:r>
              <w:rPr>
                <w:b/>
              </w:rPr>
              <w:t>Поле</w:t>
            </w:r>
          </w:p>
        </w:tc>
        <w:tc>
          <w:tcPr>
            <w:tcW w:w="709" w:type="dxa"/>
          </w:tcPr>
          <w:p w:rsidR="00730B0B" w:rsidRPr="00BB7D56" w:rsidRDefault="00730B0B" w:rsidP="00C40819">
            <w:pPr>
              <w:jc w:val="center"/>
              <w:rPr>
                <w:b/>
              </w:rPr>
            </w:pPr>
            <w:r>
              <w:rPr>
                <w:b/>
              </w:rPr>
              <w:t>Исп.</w:t>
            </w:r>
          </w:p>
        </w:tc>
        <w:tc>
          <w:tcPr>
            <w:tcW w:w="1740" w:type="dxa"/>
          </w:tcPr>
          <w:p w:rsidR="00730B0B" w:rsidRPr="00210AA5" w:rsidRDefault="00730B0B" w:rsidP="00C40819">
            <w:pPr>
              <w:jc w:val="center"/>
              <w:rPr>
                <w:b/>
              </w:rPr>
            </w:pPr>
            <w:r>
              <w:rPr>
                <w:b/>
              </w:rPr>
              <w:t>Тип значения</w:t>
            </w:r>
          </w:p>
        </w:tc>
        <w:tc>
          <w:tcPr>
            <w:tcW w:w="3483" w:type="dxa"/>
          </w:tcPr>
          <w:p w:rsidR="00730B0B" w:rsidRPr="00210AA5" w:rsidRDefault="00730B0B" w:rsidP="00C40819">
            <w:pPr>
              <w:rPr>
                <w:b/>
              </w:rPr>
            </w:pPr>
            <w:r>
              <w:rPr>
                <w:b/>
              </w:rPr>
              <w:t>Описание</w:t>
            </w:r>
          </w:p>
        </w:tc>
        <w:tc>
          <w:tcPr>
            <w:tcW w:w="2544" w:type="dxa"/>
          </w:tcPr>
          <w:p w:rsidR="00730B0B" w:rsidRPr="00210AA5" w:rsidRDefault="00730B0B"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7878FF">
              <w:rPr>
                <w:lang w:val="en-US"/>
              </w:rPr>
              <w:t>Type</w:t>
            </w:r>
          </w:p>
        </w:tc>
        <w:tc>
          <w:tcPr>
            <w:tcW w:w="709" w:type="dxa"/>
          </w:tcPr>
          <w:p w:rsidR="00730B0B" w:rsidRPr="0023366A" w:rsidRDefault="00730B0B" w:rsidP="00C40819">
            <w:pPr>
              <w:jc w:val="center"/>
              <w:rPr>
                <w:lang w:val="en-US"/>
              </w:rPr>
            </w:pPr>
            <w:r>
              <w:rPr>
                <w:lang w:val="en-US"/>
              </w:rPr>
              <w:t>MA</w:t>
            </w:r>
          </w:p>
        </w:tc>
        <w:tc>
          <w:tcPr>
            <w:tcW w:w="1740" w:type="dxa"/>
          </w:tcPr>
          <w:p w:rsidR="00730B0B" w:rsidRPr="00E25665" w:rsidRDefault="00730B0B" w:rsidP="00C40819">
            <w:pPr>
              <w:jc w:val="center"/>
              <w:rPr>
                <w:lang w:val="en-US"/>
              </w:rPr>
            </w:pPr>
            <w:r>
              <w:rPr>
                <w:lang w:val="en-US"/>
              </w:rPr>
              <w:t>STR</w:t>
            </w:r>
          </w:p>
        </w:tc>
        <w:tc>
          <w:tcPr>
            <w:tcW w:w="3483" w:type="dxa"/>
          </w:tcPr>
          <w:p w:rsidR="00730B0B" w:rsidRPr="007878FF" w:rsidRDefault="00730B0B" w:rsidP="00C40819">
            <w:r>
              <w:t xml:space="preserve">Тип объекта </w:t>
            </w:r>
          </w:p>
        </w:tc>
        <w:tc>
          <w:tcPr>
            <w:tcW w:w="2544" w:type="dxa"/>
          </w:tcPr>
          <w:p w:rsidR="00730B0B" w:rsidRPr="007878FF" w:rsidRDefault="00730B0B" w:rsidP="00C40819">
            <w:r>
              <w:t>Единица учета или Вариант упаковки</w:t>
            </w:r>
          </w:p>
        </w:tc>
      </w:tr>
      <w:tr w:rsidR="00730B0B" w:rsidRPr="00CC49AA" w:rsidTr="00C40819">
        <w:tc>
          <w:tcPr>
            <w:tcW w:w="2298" w:type="dxa"/>
          </w:tcPr>
          <w:p w:rsidR="00730B0B" w:rsidRPr="0023366A" w:rsidRDefault="00730B0B" w:rsidP="00C40819">
            <w:pPr>
              <w:ind w:left="34"/>
              <w:rPr>
                <w:lang w:val="en-US"/>
              </w:rPr>
            </w:pPr>
            <w:r w:rsidRPr="0023366A">
              <w:rPr>
                <w:lang w:val="en-US"/>
              </w:rPr>
              <w:t>ID</w:t>
            </w:r>
          </w:p>
        </w:tc>
        <w:tc>
          <w:tcPr>
            <w:tcW w:w="709" w:type="dxa"/>
          </w:tcPr>
          <w:p w:rsidR="00730B0B" w:rsidRDefault="00730B0B" w:rsidP="00C40819">
            <w:pPr>
              <w:jc w:val="center"/>
              <w:rPr>
                <w:lang w:val="en-US"/>
              </w:rPr>
            </w:pPr>
            <w:r>
              <w:rPr>
                <w:lang w:val="en-US"/>
              </w:rPr>
              <w:t>MA</w:t>
            </w:r>
          </w:p>
        </w:tc>
        <w:tc>
          <w:tcPr>
            <w:tcW w:w="1740" w:type="dxa"/>
          </w:tcPr>
          <w:p w:rsidR="00730B0B" w:rsidRDefault="00730B0B" w:rsidP="00C40819">
            <w:pPr>
              <w:jc w:val="center"/>
              <w:rPr>
                <w:lang w:val="en-US"/>
              </w:rPr>
            </w:pPr>
            <w:r>
              <w:rPr>
                <w:lang w:val="en-US"/>
              </w:rPr>
              <w:t>STR</w:t>
            </w:r>
          </w:p>
        </w:tc>
        <w:tc>
          <w:tcPr>
            <w:tcW w:w="3483" w:type="dxa"/>
          </w:tcPr>
          <w:p w:rsidR="00730B0B" w:rsidRPr="007878FF" w:rsidRDefault="00730B0B" w:rsidP="00C40819">
            <w:r>
              <w:rPr>
                <w:lang w:val="en-US"/>
              </w:rPr>
              <w:t>ID</w:t>
            </w:r>
            <w:r>
              <w:t>, переданный в запросе</w:t>
            </w:r>
          </w:p>
        </w:tc>
        <w:tc>
          <w:tcPr>
            <w:tcW w:w="2544" w:type="dxa"/>
          </w:tcPr>
          <w:p w:rsidR="00730B0B" w:rsidRPr="00393E41" w:rsidRDefault="00730B0B" w:rsidP="00C40819"/>
        </w:tc>
      </w:tr>
      <w:tr w:rsidR="00730B0B" w:rsidRPr="00CC49AA" w:rsidTr="00C40819">
        <w:tc>
          <w:tcPr>
            <w:tcW w:w="2298" w:type="dxa"/>
          </w:tcPr>
          <w:p w:rsidR="00730B0B" w:rsidRPr="007878FF" w:rsidRDefault="00730B0B" w:rsidP="00C40819">
            <w:pPr>
              <w:ind w:left="34"/>
            </w:pPr>
            <w:proofErr w:type="spellStart"/>
            <w:r w:rsidRPr="007878FF">
              <w:rPr>
                <w:lang w:val="en-US"/>
              </w:rPr>
              <w:t>BarCode</w:t>
            </w:r>
            <w:proofErr w:type="spellEnd"/>
          </w:p>
        </w:tc>
        <w:tc>
          <w:tcPr>
            <w:tcW w:w="709" w:type="dxa"/>
          </w:tcPr>
          <w:p w:rsidR="00730B0B" w:rsidRPr="007878FF" w:rsidRDefault="00730B0B" w:rsidP="00C40819">
            <w:pPr>
              <w:jc w:val="center"/>
            </w:pPr>
            <w:r>
              <w:rPr>
                <w:lang w:val="en-US"/>
              </w:rPr>
              <w:t>MA</w:t>
            </w:r>
            <w:r>
              <w:t>*</w:t>
            </w:r>
          </w:p>
        </w:tc>
        <w:tc>
          <w:tcPr>
            <w:tcW w:w="1740" w:type="dxa"/>
          </w:tcPr>
          <w:p w:rsidR="00730B0B" w:rsidRPr="007878FF" w:rsidRDefault="00730B0B" w:rsidP="00C40819">
            <w:pPr>
              <w:jc w:val="center"/>
            </w:pPr>
            <w:r>
              <w:rPr>
                <w:lang w:val="en-US"/>
              </w:rPr>
              <w:t>STR</w:t>
            </w:r>
          </w:p>
        </w:tc>
        <w:tc>
          <w:tcPr>
            <w:tcW w:w="3483" w:type="dxa"/>
          </w:tcPr>
          <w:p w:rsidR="00730B0B" w:rsidRPr="007878FF" w:rsidRDefault="00730B0B" w:rsidP="00C40819">
            <w:r>
              <w:t>Список найденных штрих-кодов</w:t>
            </w:r>
          </w:p>
        </w:tc>
        <w:tc>
          <w:tcPr>
            <w:tcW w:w="2544" w:type="dxa"/>
          </w:tcPr>
          <w:p w:rsidR="00730B0B" w:rsidRPr="007878FF" w:rsidRDefault="00730B0B" w:rsidP="00C40819"/>
        </w:tc>
      </w:tr>
    </w:tbl>
    <w:p w:rsidR="0060492C" w:rsidRDefault="0060492C" w:rsidP="0060492C">
      <w:pPr>
        <w:pStyle w:val="3"/>
      </w:pPr>
      <w:r>
        <w:t>Универсальные типы данных</w:t>
      </w:r>
    </w:p>
    <w:p w:rsidR="0060492C" w:rsidRPr="004D634F" w:rsidRDefault="0060492C" w:rsidP="0060492C">
      <w:pPr>
        <w:pStyle w:val="4"/>
      </w:pPr>
      <w:bookmarkStart w:id="179" w:name="_Ref515536357"/>
      <w:bookmarkStart w:id="180" w:name="AddProperty"/>
      <w:bookmarkStart w:id="181" w:name="_Ref506556047"/>
      <w:proofErr w:type="spellStart"/>
      <w:r>
        <w:rPr>
          <w:lang w:val="en-US"/>
        </w:rPr>
        <w:t>AddProperty</w:t>
      </w:r>
      <w:bookmarkEnd w:id="179"/>
      <w:proofErr w:type="spellEnd"/>
    </w:p>
    <w:bookmarkEnd w:id="180"/>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82" w:name="_Ref506551683"/>
      <w:r w:rsidRPr="004D634F">
        <w:br w:type="page"/>
      </w:r>
    </w:p>
    <w:p w:rsidR="0060492C" w:rsidRPr="007D1C9E" w:rsidRDefault="0060492C" w:rsidP="0060492C">
      <w:pPr>
        <w:pStyle w:val="4"/>
      </w:pPr>
      <w:bookmarkStart w:id="183" w:name="_Ref515537180"/>
      <w:bookmarkStart w:id="184" w:name="Address"/>
      <w:r>
        <w:rPr>
          <w:lang w:val="en-US"/>
        </w:rPr>
        <w:lastRenderedPageBreak/>
        <w:t>Address</w:t>
      </w:r>
      <w:bookmarkEnd w:id="182"/>
      <w:bookmarkEnd w:id="18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4"/>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5" w:name="_Ref515536336"/>
      <w:bookmarkStart w:id="186" w:name="BarCode"/>
      <w:proofErr w:type="spellStart"/>
      <w:r>
        <w:rPr>
          <w:lang w:val="en-US"/>
        </w:rPr>
        <w:t>BarCode</w:t>
      </w:r>
      <w:bookmarkEnd w:id="181"/>
      <w:bookmarkEnd w:id="185"/>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6"/>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7" w:name="_Ref503995656"/>
      <w:bookmarkStart w:id="188" w:name="Dimensions"/>
      <w:bookmarkStart w:id="189" w:name="_Ref503626225"/>
      <w:bookmarkStart w:id="190" w:name="_Ref496614512"/>
      <w:bookmarkStart w:id="191" w:name="_Ref506556106"/>
      <w:bookmarkStart w:id="192" w:name="_Ref499132914"/>
      <w:bookmarkStart w:id="193" w:name="_Ref478548248"/>
      <w:bookmarkStart w:id="194" w:name="_Ref513731975"/>
      <w:bookmarkStart w:id="195" w:name="_Ref477459534"/>
      <w:bookmarkStart w:id="196" w:name="_Ref506556007"/>
      <w:r w:rsidRPr="00B93EA9">
        <w:rPr>
          <w:lang w:val="en-US"/>
        </w:rPr>
        <w:t>Dimensions</w:t>
      </w:r>
      <w:bookmarkEnd w:id="187"/>
      <w:r w:rsidRPr="00B93EA9">
        <w:t xml:space="preserve"> </w:t>
      </w:r>
    </w:p>
    <w:bookmarkEnd w:id="188"/>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r w:rsidR="00B16C1B" w:rsidRPr="00CC49AA" w:rsidTr="00677BA3">
        <w:tc>
          <w:tcPr>
            <w:tcW w:w="2553" w:type="dxa"/>
          </w:tcPr>
          <w:p w:rsidR="00B16C1B" w:rsidRDefault="00B16C1B" w:rsidP="00677BA3">
            <w:pPr>
              <w:ind w:left="284"/>
              <w:rPr>
                <w:lang w:val="en-US"/>
              </w:rPr>
            </w:pPr>
            <w:proofErr w:type="spellStart"/>
            <w:r w:rsidRPr="00B16C1B">
              <w:rPr>
                <w:lang w:val="en-US"/>
              </w:rPr>
              <w:t>ntWeight</w:t>
            </w:r>
            <w:proofErr w:type="spellEnd"/>
          </w:p>
        </w:tc>
        <w:tc>
          <w:tcPr>
            <w:tcW w:w="708" w:type="dxa"/>
          </w:tcPr>
          <w:p w:rsidR="00B16C1B" w:rsidRDefault="00B16C1B" w:rsidP="00677BA3">
            <w:pPr>
              <w:jc w:val="center"/>
              <w:rPr>
                <w:lang w:val="en-US"/>
              </w:rPr>
            </w:pPr>
            <w:r>
              <w:rPr>
                <w:lang w:val="en-US"/>
              </w:rPr>
              <w:t>NA</w:t>
            </w:r>
          </w:p>
        </w:tc>
        <w:tc>
          <w:tcPr>
            <w:tcW w:w="1560" w:type="dxa"/>
          </w:tcPr>
          <w:p w:rsidR="00B16C1B" w:rsidRDefault="00B16C1B" w:rsidP="00677BA3">
            <w:pPr>
              <w:jc w:val="center"/>
              <w:rPr>
                <w:lang w:val="en-US"/>
              </w:rPr>
            </w:pPr>
            <w:r>
              <w:rPr>
                <w:lang w:val="en-US"/>
              </w:rPr>
              <w:t>DEC</w:t>
            </w:r>
          </w:p>
        </w:tc>
        <w:tc>
          <w:tcPr>
            <w:tcW w:w="3260" w:type="dxa"/>
          </w:tcPr>
          <w:p w:rsidR="00B16C1B" w:rsidRDefault="00B16C1B" w:rsidP="00677BA3">
            <w:r>
              <w:t>Вес нетто</w:t>
            </w:r>
          </w:p>
        </w:tc>
        <w:tc>
          <w:tcPr>
            <w:tcW w:w="2693" w:type="dxa"/>
          </w:tcPr>
          <w:p w:rsidR="00B16C1B" w:rsidRPr="009E139B" w:rsidRDefault="00B16C1B" w:rsidP="00677BA3"/>
        </w:tc>
      </w:tr>
    </w:tbl>
    <w:p w:rsidR="0060492C" w:rsidRPr="00854F84" w:rsidRDefault="0060492C" w:rsidP="0060492C">
      <w:pPr>
        <w:pStyle w:val="4"/>
      </w:pPr>
      <w:bookmarkStart w:id="197" w:name="_Ref515536989"/>
      <w:bookmarkStart w:id="198" w:name="Group"/>
      <w:bookmarkEnd w:id="189"/>
      <w:bookmarkEnd w:id="190"/>
      <w:r>
        <w:rPr>
          <w:lang w:val="en-US"/>
        </w:rPr>
        <w:lastRenderedPageBreak/>
        <w:t>Group</w:t>
      </w:r>
      <w:bookmarkEnd w:id="191"/>
      <w:bookmarkEnd w:id="197"/>
    </w:p>
    <w:bookmarkEnd w:id="198"/>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9" w:name="_Ref515536501"/>
      <w:bookmarkStart w:id="200" w:name="Range"/>
      <w:bookmarkEnd w:id="192"/>
      <w:bookmarkEnd w:id="193"/>
      <w:r>
        <w:rPr>
          <w:lang w:val="en-US"/>
        </w:rPr>
        <w:t>Range</w:t>
      </w:r>
      <w:bookmarkEnd w:id="194"/>
      <w:bookmarkEnd w:id="19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200"/>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5"/>
      <w:bookmarkEnd w:id="196"/>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01" w:name="_getDeleteBarCodeRow"/>
      <w:bookmarkEnd w:id="201"/>
    </w:p>
    <w:p w:rsidR="007878FF" w:rsidRPr="007878FF" w:rsidRDefault="007878FF" w:rsidP="007878FF">
      <w:bookmarkStart w:id="202" w:name="_getDeleteBarCodeResponseRow"/>
      <w:bookmarkEnd w:id="202"/>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03" w:name="_Ref506556623"/>
      <w:bookmarkStart w:id="204" w:name="DeliveryInfo"/>
      <w:proofErr w:type="spellStart"/>
      <w:r>
        <w:rPr>
          <w:lang w:val="en-US"/>
        </w:rPr>
        <w:t>DeliveryInfo</w:t>
      </w:r>
      <w:bookmarkEnd w:id="203"/>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04"/>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DB19A6" w:rsidRDefault="00DB19A6" w:rsidP="00677BA3">
            <w:r>
              <w:t>Поле Контрагент в заказе и поле Клиент в условиях доставки</w:t>
            </w:r>
            <w:bookmarkStart w:id="205" w:name="_GoBack"/>
            <w:bookmarkEnd w:id="205"/>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06" w:name="_Ref477460919"/>
      <w:bookmarkStart w:id="207" w:name="DeliveryOptions"/>
      <w:proofErr w:type="spellStart"/>
      <w:r>
        <w:rPr>
          <w:lang w:val="en-US"/>
        </w:rPr>
        <w:t>DeliveryOptions</w:t>
      </w:r>
      <w:bookmarkEnd w:id="206"/>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07"/>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8" w:name="_Ref506556521"/>
      <w:bookmarkStart w:id="209" w:name="Reservation"/>
      <w:r>
        <w:rPr>
          <w:lang w:val="en-US"/>
        </w:rPr>
        <w:t>Reservation</w:t>
      </w:r>
      <w:bookmarkEnd w:id="208"/>
    </w:p>
    <w:bookmarkEnd w:id="209"/>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lastRenderedPageBreak/>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r w:rsidR="00A96A99" w:rsidRPr="00CC49AA" w:rsidTr="00677BA3">
        <w:tc>
          <w:tcPr>
            <w:tcW w:w="2235" w:type="dxa"/>
          </w:tcPr>
          <w:p w:rsidR="00A96A99" w:rsidRDefault="00A96A99" w:rsidP="00677BA3">
            <w:pPr>
              <w:ind w:left="284"/>
              <w:rPr>
                <w:lang w:val="en-US"/>
              </w:rPr>
            </w:pPr>
            <w:proofErr w:type="spellStart"/>
            <w:r w:rsidRPr="00A96A99">
              <w:rPr>
                <w:lang w:val="en-US"/>
              </w:rPr>
              <w:t>ObjectID</w:t>
            </w:r>
            <w:proofErr w:type="spellEnd"/>
          </w:p>
        </w:tc>
        <w:tc>
          <w:tcPr>
            <w:tcW w:w="743" w:type="dxa"/>
          </w:tcPr>
          <w:p w:rsidR="00A96A99" w:rsidRDefault="00A96A99" w:rsidP="00677BA3">
            <w:pPr>
              <w:jc w:val="center"/>
              <w:rPr>
                <w:lang w:val="en-US"/>
              </w:rPr>
            </w:pPr>
            <w:r>
              <w:rPr>
                <w:lang w:val="en-US"/>
              </w:rPr>
              <w:t>NA</w:t>
            </w:r>
          </w:p>
        </w:tc>
        <w:tc>
          <w:tcPr>
            <w:tcW w:w="1593" w:type="dxa"/>
          </w:tcPr>
          <w:p w:rsidR="00A96A99" w:rsidRDefault="00A96A99" w:rsidP="00677BA3">
            <w:pPr>
              <w:jc w:val="center"/>
              <w:rPr>
                <w:lang w:val="en-US"/>
              </w:rPr>
            </w:pPr>
            <w:r>
              <w:rPr>
                <w:lang w:val="en-US"/>
              </w:rPr>
              <w:t>STR</w:t>
            </w:r>
          </w:p>
        </w:tc>
        <w:tc>
          <w:tcPr>
            <w:tcW w:w="2764" w:type="dxa"/>
          </w:tcPr>
          <w:p w:rsidR="00A96A99" w:rsidRPr="00A96A99" w:rsidRDefault="00A96A99" w:rsidP="00677BA3">
            <w:r>
              <w:rPr>
                <w:lang w:val="en-US"/>
              </w:rPr>
              <w:t xml:space="preserve">GUID </w:t>
            </w:r>
            <w:r>
              <w:t>объекта резерва</w:t>
            </w:r>
          </w:p>
        </w:tc>
        <w:tc>
          <w:tcPr>
            <w:tcW w:w="3439" w:type="dxa"/>
          </w:tcPr>
          <w:p w:rsidR="00A96A99" w:rsidRDefault="00A96A99" w:rsidP="001D680F"/>
        </w:tc>
      </w:tr>
    </w:tbl>
    <w:p w:rsidR="0011178B" w:rsidRPr="002C4F62" w:rsidRDefault="0011178B" w:rsidP="0011178B">
      <w:pPr>
        <w:pStyle w:val="4"/>
      </w:pPr>
      <w:bookmarkStart w:id="210" w:name="_Ref506556707"/>
      <w:bookmarkStart w:id="211" w:name="Requirement"/>
      <w:bookmarkStart w:id="212" w:name="_Ref477176486"/>
      <w:r>
        <w:rPr>
          <w:lang w:val="en-US"/>
        </w:rPr>
        <w:t>Requirement</w:t>
      </w:r>
      <w:bookmarkEnd w:id="210"/>
      <w:bookmarkEnd w:id="211"/>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12"/>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13" w:name="_Ref477460760"/>
      <w:bookmarkStart w:id="214" w:name="_Ref477269389"/>
      <w:r>
        <w:t>Контрагенты</w:t>
      </w:r>
    </w:p>
    <w:p w:rsidR="0011178B" w:rsidRPr="0018502B" w:rsidRDefault="0011178B" w:rsidP="0011178B">
      <w:pPr>
        <w:pStyle w:val="5"/>
      </w:pPr>
      <w:bookmarkStart w:id="215" w:name="Client"/>
      <w:r>
        <w:rPr>
          <w:lang w:val="en-US"/>
        </w:rPr>
        <w:t>Client</w:t>
      </w:r>
      <w:bookmarkEnd w:id="213"/>
      <w:bookmarkEnd w:id="215"/>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012CE0"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r w:rsidR="00C700FB" w:rsidRPr="00CC49AA" w:rsidTr="00677BA3">
        <w:tc>
          <w:tcPr>
            <w:tcW w:w="2235" w:type="dxa"/>
          </w:tcPr>
          <w:p w:rsidR="00C700FB" w:rsidRDefault="00C700FB" w:rsidP="00677BA3">
            <w:pPr>
              <w:ind w:left="34"/>
              <w:rPr>
                <w:lang w:val="en-US"/>
              </w:rPr>
            </w:pPr>
            <w:proofErr w:type="spellStart"/>
            <w:r w:rsidRPr="00C700FB">
              <w:rPr>
                <w:lang w:val="en-US"/>
              </w:rPr>
              <w:t>АctualАddress</w:t>
            </w:r>
            <w:proofErr w:type="spellEnd"/>
          </w:p>
        </w:tc>
        <w:tc>
          <w:tcPr>
            <w:tcW w:w="743" w:type="dxa"/>
          </w:tcPr>
          <w:p w:rsidR="00C700FB" w:rsidRDefault="00C700FB" w:rsidP="00677BA3">
            <w:pPr>
              <w:jc w:val="center"/>
              <w:rPr>
                <w:lang w:val="en-US"/>
              </w:rPr>
            </w:pPr>
            <w:r>
              <w:rPr>
                <w:lang w:val="en-US"/>
              </w:rPr>
              <w:t>NA</w:t>
            </w:r>
          </w:p>
        </w:tc>
        <w:tc>
          <w:tcPr>
            <w:tcW w:w="1843" w:type="dxa"/>
          </w:tcPr>
          <w:p w:rsidR="00C700FB" w:rsidRPr="001D680F" w:rsidRDefault="00C700FB" w:rsidP="00677BA3">
            <w:pPr>
              <w:jc w:val="center"/>
              <w:rPr>
                <w:rStyle w:val="af0"/>
                <w:u w:val="none"/>
                <w:lang w:val="en-US"/>
              </w:rPr>
            </w:pPr>
            <w:r>
              <w:rPr>
                <w:rStyle w:val="af0"/>
                <w:u w:val="none"/>
                <w:lang w:val="en-US"/>
              </w:rPr>
              <w:t>STR</w:t>
            </w:r>
          </w:p>
        </w:tc>
        <w:tc>
          <w:tcPr>
            <w:tcW w:w="3260" w:type="dxa"/>
          </w:tcPr>
          <w:p w:rsidR="00C700FB" w:rsidRPr="00C700FB" w:rsidRDefault="00C700FB" w:rsidP="00677BA3">
            <w:pPr>
              <w:rPr>
                <w:lang w:val="en-US"/>
              </w:rPr>
            </w:pPr>
            <w:r>
              <w:t>Фактический адрес клиента</w:t>
            </w:r>
          </w:p>
        </w:tc>
        <w:tc>
          <w:tcPr>
            <w:tcW w:w="2693" w:type="dxa"/>
          </w:tcPr>
          <w:p w:rsidR="00C700FB" w:rsidRPr="00F5569E" w:rsidRDefault="00C700FB" w:rsidP="00677BA3"/>
        </w:tc>
      </w:tr>
    </w:tbl>
    <w:p w:rsidR="0011178B" w:rsidRPr="0018502B" w:rsidRDefault="0011178B" w:rsidP="0011178B">
      <w:pPr>
        <w:pStyle w:val="5"/>
      </w:pPr>
      <w:bookmarkStart w:id="216" w:name="_Ref476948044"/>
      <w:bookmarkStart w:id="217" w:name="Contractor"/>
      <w:bookmarkStart w:id="218" w:name="_Ref477460766"/>
      <w:r>
        <w:rPr>
          <w:lang w:val="en-US"/>
        </w:rPr>
        <w:t>Contractor</w:t>
      </w:r>
      <w:bookmarkEnd w:id="216"/>
      <w:bookmarkEnd w:id="217"/>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012CE0"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9" w:name="_CargoUnit"/>
      <w:bookmarkStart w:id="220" w:name="_Ref477470692"/>
      <w:bookmarkStart w:id="221" w:name="Provider"/>
      <w:bookmarkEnd w:id="218"/>
      <w:bookmarkEnd w:id="219"/>
      <w:r>
        <w:rPr>
          <w:lang w:val="en-US"/>
        </w:rPr>
        <w:lastRenderedPageBreak/>
        <w:t>Provider</w:t>
      </w:r>
      <w:bookmarkEnd w:id="22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1"/>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012CE0"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22" w:name="_Ref515539455"/>
      <w:bookmarkStart w:id="223" w:name="CargoUnit"/>
      <w:proofErr w:type="spellStart"/>
      <w:r>
        <w:rPr>
          <w:lang w:val="en-US"/>
        </w:rPr>
        <w:lastRenderedPageBreak/>
        <w:t>CargoUnit</w:t>
      </w:r>
      <w:bookmarkEnd w:id="214"/>
      <w:bookmarkEnd w:id="222"/>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23"/>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24" w:name="_Ref477340566"/>
      <w:bookmarkStart w:id="225" w:name="_Ref506547695"/>
      <w:bookmarkStart w:id="226" w:name="Owner"/>
      <w:bookmarkStart w:id="227" w:name="_Ref476948219"/>
      <w:bookmarkStart w:id="228" w:name="_Ref494807706"/>
      <w:bookmarkStart w:id="229" w:name="_Ref477470683"/>
      <w:bookmarkStart w:id="230" w:name="_Ref478991870"/>
      <w:r>
        <w:rPr>
          <w:lang w:val="en-US"/>
        </w:rPr>
        <w:t>Owner</w:t>
      </w:r>
      <w:bookmarkEnd w:id="224"/>
      <w:bookmarkEnd w:id="22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6"/>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31" w:name="_Ref515534319"/>
      <w:bookmarkStart w:id="232" w:name="Route"/>
      <w:r>
        <w:rPr>
          <w:lang w:val="en-US"/>
        </w:rPr>
        <w:t>Route</w:t>
      </w:r>
      <w:bookmarkEnd w:id="227"/>
      <w:bookmarkEnd w:id="231"/>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32"/>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33" w:name="_Ref515534335"/>
      <w:bookmarkStart w:id="234" w:name="Stock"/>
      <w:bookmarkEnd w:id="228"/>
      <w:r>
        <w:rPr>
          <w:lang w:val="en-US"/>
        </w:rPr>
        <w:t>Stock</w:t>
      </w:r>
      <w:bookmarkEnd w:id="229"/>
      <w:bookmarkEnd w:id="23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4"/>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35" w:name="Driver"/>
      <w:r>
        <w:rPr>
          <w:lang w:val="en-US"/>
        </w:rPr>
        <w:lastRenderedPageBreak/>
        <w:t>Driver</w:t>
      </w:r>
      <w:bookmarkEnd w:id="230"/>
      <w:bookmarkEnd w:id="23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36" w:name="_Ref479018917"/>
      <w:bookmarkStart w:id="237" w:name="Vehicle"/>
      <w:r>
        <w:rPr>
          <w:lang w:val="en-US"/>
        </w:rPr>
        <w:t>Vehicle</w:t>
      </w:r>
      <w:bookmarkEnd w:id="236"/>
      <w:bookmarkEnd w:id="237"/>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8" w:name="_Ref476948422"/>
      <w:bookmarkStart w:id="239" w:name="OrderLink"/>
      <w:bookmarkStart w:id="240" w:name="_Ref477460437"/>
      <w:proofErr w:type="spellStart"/>
      <w:r>
        <w:rPr>
          <w:lang w:val="en-US"/>
        </w:rPr>
        <w:t>OrderLink</w:t>
      </w:r>
      <w:bookmarkEnd w:id="238"/>
      <w:proofErr w:type="spellEnd"/>
    </w:p>
    <w:bookmarkEnd w:id="239"/>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bl>
    <w:p w:rsidR="00677BA3" w:rsidRPr="00363C61" w:rsidRDefault="00677BA3" w:rsidP="00677BA3">
      <w:pPr>
        <w:pStyle w:val="3"/>
      </w:pPr>
      <w:bookmarkStart w:id="241" w:name="_DispatchOrder"/>
      <w:bookmarkStart w:id="242" w:name="_Ref506547570"/>
      <w:bookmarkEnd w:id="241"/>
      <w:r>
        <w:lastRenderedPageBreak/>
        <w:t>Приемка</w:t>
      </w:r>
    </w:p>
    <w:p w:rsidR="00B1606C" w:rsidRPr="00363C61" w:rsidRDefault="00B1606C" w:rsidP="00677BA3">
      <w:pPr>
        <w:pStyle w:val="4"/>
      </w:pPr>
      <w:bookmarkStart w:id="243" w:name="_Ref515534577"/>
      <w:bookmarkStart w:id="244" w:name="AcceptanceOrder"/>
      <w:proofErr w:type="spellStart"/>
      <w:r>
        <w:rPr>
          <w:lang w:val="en-US"/>
        </w:rPr>
        <w:t>AcceptanceOrder</w:t>
      </w:r>
      <w:bookmarkEnd w:id="240"/>
      <w:bookmarkEnd w:id="242"/>
      <w:bookmarkEnd w:id="243"/>
      <w:proofErr w:type="spellEnd"/>
    </w:p>
    <w:bookmarkEnd w:id="244"/>
    <w:p w:rsidR="00B1606C" w:rsidRPr="00767D97" w:rsidRDefault="00B1606C" w:rsidP="00E90687">
      <w:pPr>
        <w:ind w:firstLine="708"/>
      </w:pPr>
      <w:r>
        <w:t>Наследует</w:t>
      </w:r>
      <w:r w:rsidRPr="00363C61">
        <w:t xml:space="preserve"> </w:t>
      </w:r>
      <w:r>
        <w:t>тип</w:t>
      </w:r>
      <w:r w:rsidRPr="00363C61">
        <w:t xml:space="preserve"> </w:t>
      </w:r>
      <w:r w:rsidR="0042358C" w:rsidRPr="0042358C">
        <w:rPr>
          <w:rStyle w:val="aff5"/>
        </w:rPr>
        <w:fldChar w:fldCharType="begin"/>
      </w:r>
      <w:r w:rsidR="0042358C" w:rsidRPr="00363C61">
        <w:rPr>
          <w:rStyle w:val="aff5"/>
        </w:rPr>
        <w:instrText xml:space="preserve"> </w:instrText>
      </w:r>
      <w:r w:rsidR="0042358C" w:rsidRPr="00192842">
        <w:rPr>
          <w:rStyle w:val="aff5"/>
          <w:lang w:val="en-US"/>
        </w:rPr>
        <w:instrText>REF</w:instrText>
      </w:r>
      <w:r w:rsidR="0042358C" w:rsidRPr="00363C61">
        <w:rPr>
          <w:rStyle w:val="aff5"/>
        </w:rPr>
        <w:instrText xml:space="preserve"> _</w:instrText>
      </w:r>
      <w:r w:rsidR="0042358C" w:rsidRPr="00192842">
        <w:rPr>
          <w:rStyle w:val="aff5"/>
          <w:lang w:val="en-US"/>
        </w:rPr>
        <w:instrText>Ref</w:instrText>
      </w:r>
      <w:r w:rsidR="0042358C" w:rsidRPr="00363C61">
        <w:rPr>
          <w:rStyle w:val="aff5"/>
        </w:rPr>
        <w:instrText>476948422 \</w:instrText>
      </w:r>
      <w:r w:rsidR="0042358C" w:rsidRPr="00192842">
        <w:rPr>
          <w:rStyle w:val="aff5"/>
          <w:lang w:val="en-US"/>
        </w:rPr>
        <w:instrText>h</w:instrText>
      </w:r>
      <w:r w:rsidR="0042358C" w:rsidRPr="00363C61">
        <w:rPr>
          <w:rStyle w:val="aff5"/>
        </w:rPr>
        <w:instrText xml:space="preserve">  \* </w:instrText>
      </w:r>
      <w:r w:rsidR="0042358C" w:rsidRPr="00192842">
        <w:rPr>
          <w:rStyle w:val="aff5"/>
          <w:lang w:val="en-US"/>
        </w:rPr>
        <w:instrText>MERGEFORMAT</w:instrText>
      </w:r>
      <w:r w:rsidR="0042358C" w:rsidRPr="00363C61">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192842">
        <w:rPr>
          <w:rStyle w:val="aff5"/>
          <w:lang w:val="en-US"/>
        </w:rPr>
        <w:t>OrderLink</w:t>
      </w:r>
      <w:proofErr w:type="spellEnd"/>
      <w:r w:rsidR="0042358C" w:rsidRPr="0042358C">
        <w:rPr>
          <w:rStyle w:val="aff5"/>
        </w:rPr>
        <w:fldChar w:fldCharType="end"/>
      </w:r>
      <w:r w:rsidRPr="00363C61">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012CE0"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45" w:name="_AcceptanceRow"/>
            <w:bookmarkEnd w:id="245"/>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46" w:name="_Ref477470717"/>
      <w:r w:rsidRPr="000A4884">
        <w:br w:type="page"/>
      </w:r>
    </w:p>
    <w:p w:rsidR="00B1606C" w:rsidRPr="001B2F76" w:rsidRDefault="00B1606C" w:rsidP="00677BA3">
      <w:pPr>
        <w:pStyle w:val="4"/>
      </w:pPr>
      <w:bookmarkStart w:id="247" w:name="_Ref506556293"/>
      <w:bookmarkStart w:id="248" w:name="AcceptanceOrderRow"/>
      <w:proofErr w:type="spellStart"/>
      <w:r>
        <w:rPr>
          <w:lang w:val="en-US"/>
        </w:rPr>
        <w:lastRenderedPageBreak/>
        <w:t>AcceptanceOrderRow</w:t>
      </w:r>
      <w:bookmarkEnd w:id="246"/>
      <w:bookmarkEnd w:id="247"/>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8"/>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9" w:name="_LogisticsData"/>
            <w:bookmarkEnd w:id="249"/>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50" w:name="_Ref479018451"/>
      <w:r>
        <w:rPr>
          <w:rFonts w:eastAsiaTheme="majorEastAsia"/>
        </w:rPr>
        <w:br w:type="page"/>
      </w:r>
    </w:p>
    <w:p w:rsidR="00677BA3" w:rsidRPr="00363C61" w:rsidRDefault="00677BA3" w:rsidP="00677BA3">
      <w:pPr>
        <w:pStyle w:val="3"/>
      </w:pPr>
      <w:r>
        <w:lastRenderedPageBreak/>
        <w:t>Возвраты</w:t>
      </w:r>
    </w:p>
    <w:p w:rsidR="00B1606C" w:rsidRPr="00363C61" w:rsidRDefault="00B1606C" w:rsidP="00677BA3">
      <w:pPr>
        <w:pStyle w:val="4"/>
      </w:pPr>
      <w:bookmarkStart w:id="251" w:name="_Ref515534595"/>
      <w:bookmarkStart w:id="252" w:name="ClientReturnClaim"/>
      <w:proofErr w:type="spellStart"/>
      <w:r>
        <w:rPr>
          <w:lang w:val="en-US"/>
        </w:rPr>
        <w:t>ClientReturnClaim</w:t>
      </w:r>
      <w:bookmarkEnd w:id="250"/>
      <w:bookmarkEnd w:id="251"/>
      <w:proofErr w:type="spellEnd"/>
    </w:p>
    <w:bookmarkEnd w:id="252"/>
    <w:p w:rsidR="00B1606C" w:rsidRPr="000B5081" w:rsidRDefault="00B1606C" w:rsidP="00E90687">
      <w:pPr>
        <w:ind w:firstLine="708"/>
      </w:pPr>
      <w:r>
        <w:t>Наследует</w:t>
      </w:r>
      <w:r w:rsidRPr="00363C61">
        <w:t xml:space="preserve"> </w:t>
      </w:r>
      <w:r>
        <w:t>тип</w:t>
      </w:r>
      <w:r w:rsidRPr="00363C61">
        <w:t xml:space="preserve"> </w:t>
      </w:r>
      <w:r w:rsidR="0042358C" w:rsidRPr="0042358C">
        <w:rPr>
          <w:rStyle w:val="aff5"/>
        </w:rPr>
        <w:fldChar w:fldCharType="begin"/>
      </w:r>
      <w:r w:rsidR="0042358C" w:rsidRPr="00363C61">
        <w:rPr>
          <w:rStyle w:val="aff5"/>
        </w:rPr>
        <w:instrText xml:space="preserve"> </w:instrText>
      </w:r>
      <w:r w:rsidR="0042358C" w:rsidRPr="00854F84">
        <w:rPr>
          <w:rStyle w:val="aff5"/>
          <w:lang w:val="en-US"/>
        </w:rPr>
        <w:instrText>REF</w:instrText>
      </w:r>
      <w:r w:rsidR="0042358C" w:rsidRPr="00363C61">
        <w:rPr>
          <w:rStyle w:val="aff5"/>
        </w:rPr>
        <w:instrText xml:space="preserve"> _</w:instrText>
      </w:r>
      <w:r w:rsidR="0042358C" w:rsidRPr="00854F84">
        <w:rPr>
          <w:rStyle w:val="aff5"/>
          <w:lang w:val="en-US"/>
        </w:rPr>
        <w:instrText>Ref</w:instrText>
      </w:r>
      <w:r w:rsidR="0042358C" w:rsidRPr="00363C61">
        <w:rPr>
          <w:rStyle w:val="aff5"/>
        </w:rPr>
        <w:instrText>476948422 \</w:instrText>
      </w:r>
      <w:r w:rsidR="0042358C" w:rsidRPr="00854F84">
        <w:rPr>
          <w:rStyle w:val="aff5"/>
          <w:lang w:val="en-US"/>
        </w:rPr>
        <w:instrText>h</w:instrText>
      </w:r>
      <w:r w:rsidR="0042358C" w:rsidRPr="00363C61">
        <w:rPr>
          <w:rStyle w:val="aff5"/>
        </w:rPr>
        <w:instrText xml:space="preserve">  \* </w:instrText>
      </w:r>
      <w:r w:rsidR="0042358C" w:rsidRPr="00854F84">
        <w:rPr>
          <w:rStyle w:val="aff5"/>
          <w:lang w:val="en-US"/>
        </w:rPr>
        <w:instrText>MERGEFORMAT</w:instrText>
      </w:r>
      <w:r w:rsidR="0042358C" w:rsidRPr="00363C61">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363C61">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53" w:name="_OrderLink"/>
      <w:bookmarkStart w:id="254" w:name="_DispatchOrderRow"/>
      <w:bookmarkStart w:id="255" w:name="_Ref479018085"/>
      <w:bookmarkEnd w:id="253"/>
      <w:bookmarkEnd w:id="254"/>
    </w:p>
    <w:p w:rsidR="00B1606C" w:rsidRPr="001B2F76" w:rsidRDefault="00B1606C" w:rsidP="00677BA3">
      <w:pPr>
        <w:pStyle w:val="4"/>
      </w:pPr>
      <w:bookmarkStart w:id="256" w:name="_Ref506556556"/>
      <w:bookmarkStart w:id="257" w:name="ClientReturnClaimRow"/>
      <w:proofErr w:type="spellStart"/>
      <w:r>
        <w:rPr>
          <w:lang w:val="en-US"/>
        </w:rPr>
        <w:t>ClientReturnClaimRow</w:t>
      </w:r>
      <w:bookmarkEnd w:id="255"/>
      <w:bookmarkEnd w:id="25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57"/>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363C61" w:rsidRDefault="00677BA3" w:rsidP="00677BA3">
      <w:pPr>
        <w:pStyle w:val="3"/>
      </w:pPr>
      <w:bookmarkStart w:id="258" w:name="_Ref477175921"/>
      <w:r>
        <w:t>Отгрузка</w:t>
      </w:r>
    </w:p>
    <w:p w:rsidR="00B1606C" w:rsidRPr="00363C61" w:rsidRDefault="00B1606C" w:rsidP="00677BA3">
      <w:pPr>
        <w:pStyle w:val="4"/>
      </w:pPr>
      <w:bookmarkStart w:id="259" w:name="_Ref515534625"/>
      <w:bookmarkStart w:id="260" w:name="ShipmentOrder"/>
      <w:proofErr w:type="spellStart"/>
      <w:r>
        <w:rPr>
          <w:lang w:val="en-US"/>
        </w:rPr>
        <w:t>ShipmentOrder</w:t>
      </w:r>
      <w:bookmarkEnd w:id="258"/>
      <w:bookmarkEnd w:id="259"/>
      <w:proofErr w:type="spellEnd"/>
    </w:p>
    <w:bookmarkEnd w:id="260"/>
    <w:p w:rsidR="00B1606C" w:rsidRPr="002F5EFB" w:rsidRDefault="00B1606C" w:rsidP="00E90687">
      <w:pPr>
        <w:ind w:firstLine="708"/>
      </w:pPr>
      <w:r>
        <w:t>Наследует</w:t>
      </w:r>
      <w:r w:rsidRPr="00363C61">
        <w:t xml:space="preserve"> </w:t>
      </w:r>
      <w:r>
        <w:t>тип</w:t>
      </w:r>
      <w:r w:rsidRPr="00363C61">
        <w:t xml:space="preserve"> </w:t>
      </w:r>
      <w:r w:rsidR="0042358C" w:rsidRPr="0042358C">
        <w:rPr>
          <w:rStyle w:val="aff5"/>
        </w:rPr>
        <w:fldChar w:fldCharType="begin"/>
      </w:r>
      <w:r w:rsidR="0042358C" w:rsidRPr="00363C61">
        <w:rPr>
          <w:rStyle w:val="aff5"/>
        </w:rPr>
        <w:instrText xml:space="preserve"> </w:instrText>
      </w:r>
      <w:r w:rsidR="0042358C" w:rsidRPr="00854F84">
        <w:rPr>
          <w:rStyle w:val="aff5"/>
          <w:lang w:val="en-US"/>
        </w:rPr>
        <w:instrText>REF</w:instrText>
      </w:r>
      <w:r w:rsidR="0042358C" w:rsidRPr="00363C61">
        <w:rPr>
          <w:rStyle w:val="aff5"/>
        </w:rPr>
        <w:instrText xml:space="preserve"> _</w:instrText>
      </w:r>
      <w:r w:rsidR="0042358C" w:rsidRPr="00854F84">
        <w:rPr>
          <w:rStyle w:val="aff5"/>
          <w:lang w:val="en-US"/>
        </w:rPr>
        <w:instrText>Ref</w:instrText>
      </w:r>
      <w:r w:rsidR="0042358C" w:rsidRPr="00363C61">
        <w:rPr>
          <w:rStyle w:val="aff5"/>
        </w:rPr>
        <w:instrText>476948422 \</w:instrText>
      </w:r>
      <w:r w:rsidR="0042358C" w:rsidRPr="00854F84">
        <w:rPr>
          <w:rStyle w:val="aff5"/>
          <w:lang w:val="en-US"/>
        </w:rPr>
        <w:instrText>h</w:instrText>
      </w:r>
      <w:r w:rsidR="0042358C" w:rsidRPr="00363C61">
        <w:rPr>
          <w:rStyle w:val="aff5"/>
        </w:rPr>
        <w:instrText xml:space="preserve">  \* </w:instrText>
      </w:r>
      <w:r w:rsidR="0042358C" w:rsidRPr="00854F84">
        <w:rPr>
          <w:rStyle w:val="aff5"/>
          <w:lang w:val="en-US"/>
        </w:rPr>
        <w:instrText>MERGEFORMAT</w:instrText>
      </w:r>
      <w:r w:rsidR="0042358C" w:rsidRPr="00363C61">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363C61">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61" w:name="_LogisticsInfo"/>
            <w:bookmarkEnd w:id="261"/>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62" w:name="_Ref477252964"/>
      <w:r w:rsidRPr="00CD6739">
        <w:br w:type="page"/>
      </w:r>
    </w:p>
    <w:p w:rsidR="00B1606C" w:rsidRPr="00723CF5" w:rsidRDefault="00B1606C" w:rsidP="00677BA3">
      <w:pPr>
        <w:pStyle w:val="4"/>
      </w:pPr>
      <w:bookmarkStart w:id="263" w:name="_Ref515534637"/>
      <w:bookmarkStart w:id="264" w:name="ShipmentOrderRow"/>
      <w:proofErr w:type="spellStart"/>
      <w:r>
        <w:rPr>
          <w:lang w:val="en-US"/>
        </w:rPr>
        <w:lastRenderedPageBreak/>
        <w:t>ShipmentOrderRow</w:t>
      </w:r>
      <w:bookmarkEnd w:id="262"/>
      <w:bookmarkEnd w:id="263"/>
      <w:proofErr w:type="spellEnd"/>
    </w:p>
    <w:bookmarkEnd w:id="264"/>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bl>
    <w:p w:rsidR="005D5765" w:rsidRDefault="005D5765" w:rsidP="005D5765">
      <w:pPr>
        <w:rPr>
          <w:rFonts w:asciiTheme="majorHAnsi" w:eastAsiaTheme="majorEastAsia" w:hAnsiTheme="majorHAnsi" w:cstheme="majorBidi"/>
          <w:sz w:val="26"/>
          <w:szCs w:val="26"/>
        </w:rPr>
      </w:pPr>
      <w:bookmarkStart w:id="265" w:name="_Ref505596279"/>
      <w:bookmarkStart w:id="266"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67" w:name="_Ref515534607"/>
      <w:bookmarkStart w:id="268" w:name="KitOrder"/>
      <w:proofErr w:type="spellStart"/>
      <w:r>
        <w:rPr>
          <w:lang w:val="en-US"/>
        </w:rPr>
        <w:t>KitOrder</w:t>
      </w:r>
      <w:bookmarkEnd w:id="265"/>
      <w:bookmarkEnd w:id="267"/>
      <w:proofErr w:type="spellEnd"/>
    </w:p>
    <w:bookmarkEnd w:id="268"/>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9" w:name="_Ref505596260"/>
      <w:bookmarkStart w:id="270" w:name="KitOrderRow"/>
      <w:proofErr w:type="spellStart"/>
      <w:r>
        <w:rPr>
          <w:lang w:val="en-US"/>
        </w:rPr>
        <w:t>KitOrderRow</w:t>
      </w:r>
      <w:bookmarkEnd w:id="269"/>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70"/>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71" w:name="_Ref515534675"/>
      <w:bookmarkStart w:id="272" w:name="TripOrder"/>
      <w:proofErr w:type="spellStart"/>
      <w:r>
        <w:rPr>
          <w:lang w:val="en-US"/>
        </w:rPr>
        <w:t>TripOrder</w:t>
      </w:r>
      <w:bookmarkEnd w:id="266"/>
      <w:bookmarkEnd w:id="271"/>
      <w:proofErr w:type="spellEnd"/>
    </w:p>
    <w:bookmarkEnd w:id="272"/>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73" w:name="_Good"/>
      <w:bookmarkStart w:id="274" w:name="_Stock"/>
      <w:bookmarkStart w:id="275" w:name="_Owner"/>
      <w:bookmarkStart w:id="276" w:name="_Shipper"/>
      <w:bookmarkStart w:id="277" w:name="_Customer"/>
      <w:bookmarkStart w:id="278" w:name="_Response"/>
      <w:bookmarkStart w:id="279" w:name="_ReceivingAdvice"/>
      <w:bookmarkStart w:id="280" w:name="_Ref518033913"/>
      <w:bookmarkStart w:id="281" w:name="TripOrderInstruction"/>
      <w:bookmarkEnd w:id="273"/>
      <w:bookmarkEnd w:id="274"/>
      <w:bookmarkEnd w:id="275"/>
      <w:bookmarkEnd w:id="276"/>
      <w:bookmarkEnd w:id="277"/>
      <w:bookmarkEnd w:id="278"/>
      <w:bookmarkEnd w:id="279"/>
      <w:proofErr w:type="spellStart"/>
      <w:r w:rsidRPr="00C05D4E">
        <w:rPr>
          <w:lang w:val="en-US"/>
        </w:rPr>
        <w:t>TripOrderTask</w:t>
      </w:r>
      <w:bookmarkEnd w:id="280"/>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81"/>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82" w:name="_Ref477268765"/>
      <w:bookmarkStart w:id="283" w:name="TripOrderOptions"/>
      <w:proofErr w:type="spellStart"/>
      <w:r>
        <w:rPr>
          <w:lang w:val="en-US"/>
        </w:rPr>
        <w:t>TripOrderOptions</w:t>
      </w:r>
      <w:bookmarkEnd w:id="282"/>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83"/>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84" w:name="_Ref517877952"/>
      <w:proofErr w:type="spellStart"/>
      <w:r w:rsidRPr="00A64550">
        <w:t>TransferOrder</w:t>
      </w:r>
      <w:bookmarkEnd w:id="284"/>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proofErr w:type="spellStart"/>
            <w:r w:rsidRPr="009868DF">
              <w:rPr>
                <w:lang w:val="en-US"/>
              </w:rPr>
              <w:t>DeliveryInfo</w:t>
            </w:r>
            <w:proofErr w:type="spellEnd"/>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proofErr w:type="spellStart"/>
            <w:r w:rsidRPr="009868DF">
              <w:rPr>
                <w:lang w:val="en-US"/>
              </w:rPr>
              <w:t>OrderRows</w:t>
            </w:r>
            <w:proofErr w:type="spellEnd"/>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proofErr w:type="spellStart"/>
            <w:r w:rsidRPr="009868DF">
              <w:rPr>
                <w:lang w:val="en-US"/>
              </w:rPr>
              <w:t>AddProperties</w:t>
            </w:r>
            <w:proofErr w:type="spellEnd"/>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285" w:name="_Ref517877779"/>
      <w:proofErr w:type="spellStart"/>
      <w:r w:rsidRPr="00A64550">
        <w:t>TransferOrder</w:t>
      </w:r>
      <w:proofErr w:type="spellEnd"/>
      <w:r>
        <w:rPr>
          <w:lang w:val="en-US"/>
        </w:rPr>
        <w:t>Row</w:t>
      </w:r>
      <w:bookmarkEnd w:id="285"/>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proofErr w:type="spellStart"/>
            <w:r w:rsidRPr="009868DF">
              <w:rPr>
                <w:lang w:val="en-US"/>
              </w:rPr>
              <w:t>OrderRowID</w:t>
            </w:r>
            <w:proofErr w:type="spellEnd"/>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proofErr w:type="spellStart"/>
            <w:r w:rsidRPr="009868DF">
              <w:rPr>
                <w:lang w:val="en-US"/>
              </w:rPr>
              <w:t>GoodID</w:t>
            </w:r>
            <w:proofErr w:type="spellEnd"/>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proofErr w:type="spellStart"/>
            <w:r w:rsidRPr="009868DF">
              <w:rPr>
                <w:lang w:val="en-US"/>
              </w:rPr>
              <w:t>FeatureID</w:t>
            </w:r>
            <w:proofErr w:type="spellEnd"/>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GoodName</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StockID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OwnerID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QualityID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качества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86" w:name="_Ref506557210"/>
      <w:bookmarkStart w:id="287" w:name="AdviceDoc"/>
      <w:bookmarkStart w:id="288" w:name="_Ref477460632"/>
      <w:proofErr w:type="spellStart"/>
      <w:r>
        <w:rPr>
          <w:lang w:val="en-US"/>
        </w:rPr>
        <w:t>AdviceDoc</w:t>
      </w:r>
      <w:bookmarkEnd w:id="286"/>
      <w:proofErr w:type="spellEnd"/>
    </w:p>
    <w:bookmarkEnd w:id="287"/>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p>
        </w:tc>
        <w:tc>
          <w:tcPr>
            <w:tcW w:w="3260" w:type="dxa"/>
          </w:tcPr>
          <w:p w:rsidR="00E97448" w:rsidRDefault="00E97448" w:rsidP="009D0C87"/>
        </w:tc>
      </w:tr>
    </w:tbl>
    <w:p w:rsidR="00B1606C" w:rsidRDefault="00B1606C" w:rsidP="006F58FC">
      <w:pPr>
        <w:pStyle w:val="3"/>
        <w:rPr>
          <w:lang w:val="en-US"/>
        </w:rPr>
      </w:pPr>
      <w:bookmarkStart w:id="289" w:name="_Ref483406286"/>
      <w:bookmarkStart w:id="290" w:name="AdviceRow"/>
      <w:proofErr w:type="spellStart"/>
      <w:r>
        <w:rPr>
          <w:lang w:val="en-US"/>
        </w:rPr>
        <w:t>AdviceRow</w:t>
      </w:r>
      <w:bookmarkEnd w:id="289"/>
      <w:proofErr w:type="spellEnd"/>
    </w:p>
    <w:bookmarkEnd w:id="290"/>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lastRenderedPageBreak/>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14540F">
        <w:trPr>
          <w:cantSplit/>
        </w:trPr>
        <w:tc>
          <w:tcPr>
            <w:tcW w:w="1560" w:type="dxa"/>
          </w:tcPr>
          <w:p w:rsidR="00E97448" w:rsidRDefault="00E97448" w:rsidP="009E740E">
            <w:pPr>
              <w:rPr>
                <w:lang w:val="en-US"/>
              </w:rPr>
            </w:pPr>
            <w:proofErr w:type="spellStart"/>
            <w:r w:rsidRPr="00E97448">
              <w:rPr>
                <w:lang w:val="en-US"/>
              </w:rPr>
              <w:t>returnCause</w:t>
            </w:r>
            <w:proofErr w:type="spellEnd"/>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r w:rsidR="00B16C1B" w:rsidRPr="00CC49AA" w:rsidTr="0014540F">
        <w:trPr>
          <w:cantSplit/>
        </w:trPr>
        <w:tc>
          <w:tcPr>
            <w:tcW w:w="1560" w:type="dxa"/>
          </w:tcPr>
          <w:p w:rsidR="00B16C1B" w:rsidRPr="00E97448" w:rsidRDefault="00B16C1B" w:rsidP="009E740E">
            <w:pPr>
              <w:rPr>
                <w:lang w:val="en-US"/>
              </w:rPr>
            </w:pPr>
            <w:r w:rsidRPr="00B16C1B">
              <w:rPr>
                <w:lang w:val="en-US"/>
              </w:rPr>
              <w:t>SKUID</w:t>
            </w:r>
          </w:p>
        </w:tc>
        <w:tc>
          <w:tcPr>
            <w:tcW w:w="709" w:type="dxa"/>
          </w:tcPr>
          <w:p w:rsidR="00B16C1B" w:rsidRDefault="00B16C1B" w:rsidP="009E740E">
            <w:pPr>
              <w:jc w:val="center"/>
              <w:rPr>
                <w:lang w:val="en-US"/>
              </w:rPr>
            </w:pPr>
            <w:r>
              <w:rPr>
                <w:lang w:val="en-US"/>
              </w:rPr>
              <w:t>NA</w:t>
            </w:r>
          </w:p>
        </w:tc>
        <w:tc>
          <w:tcPr>
            <w:tcW w:w="1843" w:type="dxa"/>
          </w:tcPr>
          <w:p w:rsidR="00B16C1B" w:rsidRDefault="00B16C1B" w:rsidP="009E740E">
            <w:pPr>
              <w:jc w:val="center"/>
              <w:rPr>
                <w:lang w:val="en-US"/>
              </w:rPr>
            </w:pPr>
            <w:r>
              <w:rPr>
                <w:lang w:val="en-US"/>
              </w:rPr>
              <w:t>STR(60)</w:t>
            </w:r>
          </w:p>
        </w:tc>
        <w:tc>
          <w:tcPr>
            <w:tcW w:w="3118" w:type="dxa"/>
          </w:tcPr>
          <w:p w:rsidR="00B16C1B" w:rsidRPr="00B16C1B" w:rsidRDefault="00B16C1B" w:rsidP="009E740E">
            <w:r>
              <w:rPr>
                <w:lang w:val="en-US"/>
              </w:rPr>
              <w:t>ID</w:t>
            </w:r>
            <w:r w:rsidRPr="00B16C1B">
              <w:t xml:space="preserve"> (</w:t>
            </w:r>
            <w:r>
              <w:t>Уникальный код) единицы учета остатков</w:t>
            </w:r>
          </w:p>
        </w:tc>
        <w:tc>
          <w:tcPr>
            <w:tcW w:w="3544" w:type="dxa"/>
          </w:tcPr>
          <w:p w:rsidR="00B16C1B" w:rsidRDefault="00B16C1B" w:rsidP="009E740E"/>
        </w:tc>
      </w:tr>
    </w:tbl>
    <w:p w:rsidR="00633D40" w:rsidRPr="00E80D6D" w:rsidRDefault="00633D40" w:rsidP="00633D40">
      <w:pPr>
        <w:rPr>
          <w:rFonts w:asciiTheme="majorHAnsi" w:eastAsiaTheme="majorEastAsia" w:hAnsiTheme="majorHAnsi" w:cstheme="majorBidi"/>
          <w:sz w:val="26"/>
          <w:szCs w:val="26"/>
        </w:rPr>
      </w:pPr>
      <w:bookmarkStart w:id="291" w:name="_Ref476654125"/>
      <w:bookmarkEnd w:id="288"/>
      <w:r w:rsidRPr="00E80D6D">
        <w:br w:type="page"/>
      </w:r>
    </w:p>
    <w:p w:rsidR="00B1606C" w:rsidRPr="005039B6" w:rsidRDefault="00B1606C" w:rsidP="00111C74">
      <w:pPr>
        <w:pStyle w:val="3"/>
      </w:pPr>
      <w:bookmarkStart w:id="292" w:name="_Ref506551549"/>
      <w:bookmarkStart w:id="293" w:name="BalanceRow"/>
      <w:proofErr w:type="spellStart"/>
      <w:r>
        <w:rPr>
          <w:lang w:val="en-US"/>
        </w:rPr>
        <w:lastRenderedPageBreak/>
        <w:t>BalanceRow</w:t>
      </w:r>
      <w:bookmarkEnd w:id="291"/>
      <w:bookmarkEnd w:id="292"/>
      <w:proofErr w:type="spellEnd"/>
    </w:p>
    <w:bookmarkEnd w:id="293"/>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94" w:name="_Response_1"/>
            <w:bookmarkEnd w:id="294"/>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5039B6" w:rsidRDefault="00B1606C" w:rsidP="004E091B">
            <w:pPr>
              <w:ind w:left="34"/>
            </w:pPr>
            <w:proofErr w:type="spellStart"/>
            <w:r>
              <w:rPr>
                <w:lang w:val="en-US"/>
              </w:rPr>
              <w:t>GoodID</w:t>
            </w:r>
            <w:proofErr w:type="spellEnd"/>
          </w:p>
        </w:tc>
        <w:tc>
          <w:tcPr>
            <w:tcW w:w="851" w:type="dxa"/>
          </w:tcPr>
          <w:p w:rsidR="00B1606C" w:rsidRPr="005039B6" w:rsidRDefault="00B1606C" w:rsidP="004E091B">
            <w:pPr>
              <w:jc w:val="center"/>
            </w:pPr>
            <w:r>
              <w:rPr>
                <w:lang w:val="en-US"/>
              </w:rPr>
              <w:t>MA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Pr="005039B6" w:rsidRDefault="00B1606C" w:rsidP="004E091B">
            <w:pPr>
              <w:ind w:left="34"/>
            </w:pPr>
            <w:proofErr w:type="spellStart"/>
            <w:r>
              <w:rPr>
                <w:lang w:val="en-US"/>
              </w:rPr>
              <w:t>FeatureID</w:t>
            </w:r>
            <w:proofErr w:type="spellEnd"/>
          </w:p>
        </w:tc>
        <w:tc>
          <w:tcPr>
            <w:tcW w:w="851" w:type="dxa"/>
          </w:tcPr>
          <w:p w:rsidR="00B1606C" w:rsidRPr="005039B6" w:rsidRDefault="00B1606C" w:rsidP="004E091B">
            <w:pPr>
              <w:jc w:val="center"/>
            </w:pPr>
            <w:r>
              <w:rPr>
                <w:lang w:val="en-US"/>
              </w:rPr>
              <w:t>NA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E091B">
        <w:tc>
          <w:tcPr>
            <w:tcW w:w="1702" w:type="dxa"/>
          </w:tcPr>
          <w:p w:rsidR="00331D15" w:rsidRDefault="00331D15" w:rsidP="004E091B">
            <w:pPr>
              <w:ind w:left="34"/>
              <w:rPr>
                <w:lang w:val="en-US"/>
              </w:rPr>
            </w:pPr>
            <w:r>
              <w:rPr>
                <w:lang w:val="en-US"/>
              </w:rPr>
              <w:t>Quality</w:t>
            </w:r>
          </w:p>
        </w:tc>
        <w:tc>
          <w:tcPr>
            <w:tcW w:w="851"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bl>
    <w:p w:rsidR="00B1606C" w:rsidRDefault="00B1606C" w:rsidP="00B1606C">
      <w:pPr>
        <w:pStyle w:val="3"/>
        <w:shd w:val="clear" w:color="auto" w:fill="FFFFFF" w:themeFill="background1"/>
        <w:rPr>
          <w:rFonts w:cstheme="majorHAnsi"/>
          <w:lang w:val="en-US"/>
        </w:rPr>
      </w:pPr>
      <w:bookmarkStart w:id="295" w:name="_ReceivingAdviceRow"/>
      <w:bookmarkStart w:id="296" w:name="_Status"/>
      <w:bookmarkStart w:id="297" w:name="_OrderStatus"/>
      <w:bookmarkStart w:id="298" w:name="_AddProperty"/>
      <w:bookmarkStart w:id="299" w:name="_ShipmentAdvice"/>
      <w:bookmarkStart w:id="300" w:name="_Ref499041979"/>
      <w:bookmarkStart w:id="301" w:name="DifferenceRow"/>
      <w:bookmarkEnd w:id="295"/>
      <w:bookmarkEnd w:id="296"/>
      <w:bookmarkEnd w:id="297"/>
      <w:bookmarkEnd w:id="298"/>
      <w:bookmarkEnd w:id="299"/>
      <w:proofErr w:type="spellStart"/>
      <w:r w:rsidRPr="005E5AA3">
        <w:rPr>
          <w:lang w:val="en-US"/>
        </w:rPr>
        <w:t>Difference</w:t>
      </w:r>
      <w:r w:rsidRPr="005E5AA3">
        <w:rPr>
          <w:rFonts w:cstheme="majorHAnsi"/>
          <w:lang w:val="en-US"/>
        </w:rPr>
        <w:t>Row</w:t>
      </w:r>
      <w:bookmarkEnd w:id="300"/>
      <w:proofErr w:type="spellEnd"/>
    </w:p>
    <w:bookmarkEnd w:id="301"/>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302" w:name="_Ref506547726"/>
      <w:bookmarkStart w:id="303" w:name="ReceivingAdvice"/>
      <w:proofErr w:type="spellStart"/>
      <w:r>
        <w:rPr>
          <w:lang w:val="en-US"/>
        </w:rPr>
        <w:t>ReceivingAdvice</w:t>
      </w:r>
      <w:bookmarkEnd w:id="302"/>
      <w:proofErr w:type="spellEnd"/>
    </w:p>
    <w:bookmarkEnd w:id="303"/>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04" w:name="_DispatchAdviceRow"/>
      <w:bookmarkStart w:id="305" w:name="_Ref497682151"/>
      <w:bookmarkStart w:id="306" w:name="ReservationAdvice"/>
      <w:bookmarkEnd w:id="304"/>
      <w:proofErr w:type="spellStart"/>
      <w:r>
        <w:rPr>
          <w:lang w:val="en-US"/>
        </w:rPr>
        <w:t>ReservationAdvice</w:t>
      </w:r>
      <w:bookmarkEnd w:id="305"/>
      <w:proofErr w:type="spellEnd"/>
    </w:p>
    <w:bookmarkEnd w:id="306"/>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07" w:name="_Ref506547770"/>
      <w:bookmarkStart w:id="308" w:name="ShipmentAdvice"/>
      <w:proofErr w:type="spellStart"/>
      <w:r>
        <w:rPr>
          <w:lang w:val="en-US"/>
        </w:rPr>
        <w:lastRenderedPageBreak/>
        <w:t>ShipmentAdvice</w:t>
      </w:r>
      <w:bookmarkEnd w:id="307"/>
      <w:proofErr w:type="spellEnd"/>
    </w:p>
    <w:bookmarkEnd w:id="308"/>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D5083" w:rsidRPr="00C9063C" w:rsidRDefault="00BD5083" w:rsidP="00BD5083">
      <w:pPr>
        <w:pStyle w:val="3"/>
      </w:pPr>
      <w:bookmarkStart w:id="309" w:name="_DispatchDiffRow"/>
      <w:bookmarkStart w:id="310" w:name="_Ref523841873"/>
      <w:bookmarkStart w:id="311" w:name="_Ref480274490"/>
      <w:bookmarkStart w:id="312" w:name="StockAdjustment"/>
      <w:bookmarkEnd w:id="309"/>
      <w:proofErr w:type="spellStart"/>
      <w:r>
        <w:rPr>
          <w:lang w:val="en-US"/>
        </w:rPr>
        <w:t>Order</w:t>
      </w:r>
      <w:bookmarkEnd w:id="310"/>
      <w:r w:rsidR="00363C61">
        <w:rPr>
          <w:lang w:val="en-US"/>
        </w:rPr>
        <w:t>Problem</w:t>
      </w:r>
      <w:proofErr w:type="spellEnd"/>
    </w:p>
    <w:p w:rsidR="00BD5083" w:rsidRPr="00767D97" w:rsidRDefault="00BD5083" w:rsidP="00BD5083">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D5083" w:rsidRPr="00210AA5" w:rsidTr="00C43C55">
        <w:trPr>
          <w:cantSplit/>
        </w:trPr>
        <w:tc>
          <w:tcPr>
            <w:tcW w:w="1844" w:type="dxa"/>
            <w:shd w:val="clear" w:color="auto" w:fill="D9D9D9" w:themeFill="background1" w:themeFillShade="D9"/>
          </w:tcPr>
          <w:p w:rsidR="00BD5083" w:rsidRPr="00210AA5" w:rsidRDefault="00BD5083" w:rsidP="00CB042F">
            <w:pPr>
              <w:ind w:left="34"/>
              <w:rPr>
                <w:b/>
              </w:rPr>
            </w:pPr>
            <w:r>
              <w:rPr>
                <w:b/>
              </w:rPr>
              <w:t>Поле</w:t>
            </w:r>
          </w:p>
        </w:tc>
        <w:tc>
          <w:tcPr>
            <w:tcW w:w="709" w:type="dxa"/>
            <w:shd w:val="clear" w:color="auto" w:fill="D9D9D9" w:themeFill="background1" w:themeFillShade="D9"/>
          </w:tcPr>
          <w:p w:rsidR="00BD5083" w:rsidRPr="00BB7D56" w:rsidRDefault="00BD5083" w:rsidP="00CB042F">
            <w:pPr>
              <w:jc w:val="center"/>
              <w:rPr>
                <w:b/>
              </w:rPr>
            </w:pPr>
            <w:r>
              <w:rPr>
                <w:b/>
              </w:rPr>
              <w:t>Исп.</w:t>
            </w:r>
          </w:p>
        </w:tc>
        <w:tc>
          <w:tcPr>
            <w:tcW w:w="2126" w:type="dxa"/>
            <w:shd w:val="clear" w:color="auto" w:fill="D9D9D9" w:themeFill="background1" w:themeFillShade="D9"/>
          </w:tcPr>
          <w:p w:rsidR="00BD5083" w:rsidRPr="00210AA5" w:rsidRDefault="00BD5083" w:rsidP="00CB042F">
            <w:pPr>
              <w:jc w:val="center"/>
              <w:rPr>
                <w:b/>
              </w:rPr>
            </w:pPr>
            <w:r>
              <w:rPr>
                <w:b/>
              </w:rPr>
              <w:t>Тип значения</w:t>
            </w:r>
          </w:p>
        </w:tc>
        <w:tc>
          <w:tcPr>
            <w:tcW w:w="2977" w:type="dxa"/>
            <w:shd w:val="clear" w:color="auto" w:fill="D9D9D9" w:themeFill="background1" w:themeFillShade="D9"/>
          </w:tcPr>
          <w:p w:rsidR="00BD5083" w:rsidRPr="00210AA5" w:rsidRDefault="00BD5083" w:rsidP="00CB042F">
            <w:pPr>
              <w:rPr>
                <w:b/>
              </w:rPr>
            </w:pPr>
            <w:r>
              <w:rPr>
                <w:b/>
              </w:rPr>
              <w:t>Описание</w:t>
            </w:r>
          </w:p>
        </w:tc>
        <w:tc>
          <w:tcPr>
            <w:tcW w:w="3118" w:type="dxa"/>
            <w:shd w:val="clear" w:color="auto" w:fill="D9D9D9" w:themeFill="background1" w:themeFillShade="D9"/>
          </w:tcPr>
          <w:p w:rsidR="00BD5083" w:rsidRPr="00210AA5" w:rsidRDefault="00BD5083" w:rsidP="00CB042F">
            <w:pPr>
              <w:rPr>
                <w:b/>
              </w:rPr>
            </w:pPr>
            <w:r>
              <w:rPr>
                <w:b/>
              </w:rPr>
              <w:t>Комментарий</w:t>
            </w:r>
          </w:p>
        </w:tc>
      </w:tr>
      <w:tr w:rsidR="00603B32" w:rsidRPr="00CC49AA" w:rsidTr="00C43C55">
        <w:trPr>
          <w:cantSplit/>
        </w:trPr>
        <w:tc>
          <w:tcPr>
            <w:tcW w:w="1844" w:type="dxa"/>
          </w:tcPr>
          <w:p w:rsidR="00603B32" w:rsidRPr="00C9063C" w:rsidRDefault="00603B32" w:rsidP="00603B32">
            <w:pPr>
              <w:ind w:left="34"/>
            </w:pPr>
            <w:proofErr w:type="spellStart"/>
            <w:r>
              <w:rPr>
                <w:lang w:val="en-US"/>
              </w:rPr>
              <w:t>DocID</w:t>
            </w:r>
            <w:proofErr w:type="spellEnd"/>
          </w:p>
        </w:tc>
        <w:tc>
          <w:tcPr>
            <w:tcW w:w="709" w:type="dxa"/>
          </w:tcPr>
          <w:p w:rsidR="00603B32" w:rsidRPr="00C9063C" w:rsidRDefault="00603B32" w:rsidP="00603B32">
            <w:pPr>
              <w:jc w:val="center"/>
            </w:pPr>
            <w:r>
              <w:rPr>
                <w:lang w:val="en-US"/>
              </w:rPr>
              <w:t>MA</w:t>
            </w:r>
          </w:p>
        </w:tc>
        <w:tc>
          <w:tcPr>
            <w:tcW w:w="2126" w:type="dxa"/>
          </w:tcPr>
          <w:p w:rsidR="00603B32" w:rsidRPr="00C9063C" w:rsidRDefault="00603B32" w:rsidP="00603B32">
            <w:pPr>
              <w:jc w:val="center"/>
            </w:pPr>
            <w:r>
              <w:rPr>
                <w:lang w:val="en-US"/>
              </w:rPr>
              <w:t>STR</w:t>
            </w:r>
            <w:r w:rsidRPr="00C9063C">
              <w:t>(50)</w:t>
            </w:r>
          </w:p>
        </w:tc>
        <w:tc>
          <w:tcPr>
            <w:tcW w:w="2977" w:type="dxa"/>
          </w:tcPr>
          <w:p w:rsidR="00603B32" w:rsidRPr="00603B32" w:rsidRDefault="00603B32" w:rsidP="00603B32">
            <w:r>
              <w:t xml:space="preserve">Ссылка на документ Проблема в </w:t>
            </w:r>
            <w:r>
              <w:rPr>
                <w:lang w:val="en-US"/>
              </w:rPr>
              <w:t>WMS</w:t>
            </w:r>
          </w:p>
        </w:tc>
        <w:tc>
          <w:tcPr>
            <w:tcW w:w="3118" w:type="dxa"/>
          </w:tcPr>
          <w:p w:rsidR="00603B32" w:rsidRPr="00560769" w:rsidRDefault="00603B32" w:rsidP="00603B32"/>
        </w:tc>
      </w:tr>
      <w:tr w:rsidR="00603B32" w:rsidRPr="00CC49AA" w:rsidTr="00C43C55">
        <w:trPr>
          <w:cantSplit/>
        </w:trPr>
        <w:tc>
          <w:tcPr>
            <w:tcW w:w="1844" w:type="dxa"/>
          </w:tcPr>
          <w:p w:rsidR="00603B32" w:rsidRPr="00E077F3" w:rsidRDefault="00603B32" w:rsidP="00603B32">
            <w:pPr>
              <w:ind w:left="34"/>
            </w:pPr>
            <w:r>
              <w:rPr>
                <w:lang w:val="en-US"/>
              </w:rPr>
              <w:t>Order</w:t>
            </w:r>
          </w:p>
        </w:tc>
        <w:tc>
          <w:tcPr>
            <w:tcW w:w="709" w:type="dxa"/>
          </w:tcPr>
          <w:p w:rsidR="00603B32" w:rsidRDefault="00603B32" w:rsidP="00603B32">
            <w:pPr>
              <w:jc w:val="center"/>
              <w:rPr>
                <w:lang w:val="en-US"/>
              </w:rPr>
            </w:pPr>
            <w:r>
              <w:rPr>
                <w:lang w:val="en-US"/>
              </w:rPr>
              <w:t>ME</w:t>
            </w:r>
          </w:p>
        </w:tc>
        <w:tc>
          <w:tcPr>
            <w:tcW w:w="2126" w:type="dxa"/>
          </w:tcPr>
          <w:p w:rsidR="00603B32" w:rsidRPr="001941D5" w:rsidRDefault="00603B32" w:rsidP="00603B32">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603B32" w:rsidRPr="008A4445" w:rsidRDefault="00603B32" w:rsidP="00603B32">
            <w:r>
              <w:t>Ссылка на заказ</w:t>
            </w:r>
          </w:p>
        </w:tc>
        <w:tc>
          <w:tcPr>
            <w:tcW w:w="3118" w:type="dxa"/>
          </w:tcPr>
          <w:p w:rsidR="00603B32" w:rsidRPr="00560769" w:rsidRDefault="00603B32" w:rsidP="00603B32"/>
        </w:tc>
      </w:tr>
      <w:tr w:rsidR="00603B32" w:rsidRPr="00CC49AA" w:rsidTr="00C43C55">
        <w:trPr>
          <w:cantSplit/>
        </w:trPr>
        <w:tc>
          <w:tcPr>
            <w:tcW w:w="1844" w:type="dxa"/>
          </w:tcPr>
          <w:p w:rsidR="00603B32" w:rsidRPr="0063493A" w:rsidRDefault="00603B32" w:rsidP="00603B32">
            <w:proofErr w:type="spellStart"/>
            <w:r>
              <w:rPr>
                <w:lang w:val="en-US"/>
              </w:rPr>
              <w:t>GoodID</w:t>
            </w:r>
            <w:proofErr w:type="spellEnd"/>
          </w:p>
        </w:tc>
        <w:tc>
          <w:tcPr>
            <w:tcW w:w="709" w:type="dxa"/>
          </w:tcPr>
          <w:p w:rsidR="00603B32" w:rsidRPr="0063493A" w:rsidRDefault="00603B32" w:rsidP="00603B32">
            <w:pPr>
              <w:jc w:val="center"/>
            </w:pPr>
            <w:r>
              <w:rPr>
                <w:lang w:val="en-US"/>
              </w:rPr>
              <w:t>MA</w:t>
            </w:r>
          </w:p>
        </w:tc>
        <w:tc>
          <w:tcPr>
            <w:tcW w:w="2126" w:type="dxa"/>
          </w:tcPr>
          <w:p w:rsidR="00603B32" w:rsidRPr="0063493A" w:rsidRDefault="00603B32" w:rsidP="00603B32">
            <w:pPr>
              <w:jc w:val="center"/>
            </w:pPr>
            <w:r>
              <w:rPr>
                <w:lang w:val="en-US"/>
              </w:rPr>
              <w:t>STR</w:t>
            </w:r>
            <w:r w:rsidRPr="0063493A">
              <w:t>(</w:t>
            </w:r>
            <w:r>
              <w:rPr>
                <w:lang w:val="en-US"/>
              </w:rPr>
              <w:t>50</w:t>
            </w:r>
            <w:r>
              <w:t>)</w:t>
            </w:r>
          </w:p>
        </w:tc>
        <w:tc>
          <w:tcPr>
            <w:tcW w:w="2977" w:type="dxa"/>
          </w:tcPr>
          <w:p w:rsidR="00603B32" w:rsidRPr="00B54C9D" w:rsidRDefault="00603B32" w:rsidP="00603B32">
            <w:r w:rsidRPr="0063493A">
              <w:t>Уникальный идентификатор</w:t>
            </w:r>
            <w:r>
              <w:t xml:space="preserve"> (код)</w:t>
            </w:r>
            <w:r w:rsidRPr="0063493A">
              <w:t xml:space="preserve"> товара</w:t>
            </w:r>
          </w:p>
        </w:tc>
        <w:tc>
          <w:tcPr>
            <w:tcW w:w="3118" w:type="dxa"/>
          </w:tcPr>
          <w:p w:rsidR="00603B32" w:rsidRPr="000C66F8" w:rsidRDefault="00603B32" w:rsidP="00603B32"/>
        </w:tc>
      </w:tr>
      <w:tr w:rsidR="00603B32" w:rsidRPr="00CC49AA" w:rsidTr="00C43C55">
        <w:trPr>
          <w:cantSplit/>
        </w:trPr>
        <w:tc>
          <w:tcPr>
            <w:tcW w:w="1844" w:type="dxa"/>
          </w:tcPr>
          <w:p w:rsidR="00603B32" w:rsidRDefault="00603B32" w:rsidP="00603B32">
            <w:pPr>
              <w:rPr>
                <w:lang w:val="en-US"/>
              </w:rPr>
            </w:pPr>
            <w:proofErr w:type="spellStart"/>
            <w:r>
              <w:rPr>
                <w:lang w:val="en-US"/>
              </w:rPr>
              <w:t>FeatureID</w:t>
            </w:r>
            <w:proofErr w:type="spellEnd"/>
          </w:p>
        </w:tc>
        <w:tc>
          <w:tcPr>
            <w:tcW w:w="709" w:type="dxa"/>
          </w:tcPr>
          <w:p w:rsidR="00603B32" w:rsidRDefault="00603B32" w:rsidP="00603B32">
            <w:pPr>
              <w:jc w:val="center"/>
              <w:rPr>
                <w:lang w:val="en-US"/>
              </w:rPr>
            </w:pPr>
            <w:r>
              <w:rPr>
                <w:lang w:val="en-US"/>
              </w:rPr>
              <w:t>NA</w:t>
            </w:r>
          </w:p>
        </w:tc>
        <w:tc>
          <w:tcPr>
            <w:tcW w:w="2126" w:type="dxa"/>
          </w:tcPr>
          <w:p w:rsidR="00603B32" w:rsidRDefault="00603B32" w:rsidP="00603B32">
            <w:pPr>
              <w:jc w:val="center"/>
              <w:rPr>
                <w:lang w:val="en-US"/>
              </w:rPr>
            </w:pPr>
            <w:r>
              <w:rPr>
                <w:lang w:val="en-US"/>
              </w:rPr>
              <w:t>STR(50)</w:t>
            </w:r>
          </w:p>
        </w:tc>
        <w:tc>
          <w:tcPr>
            <w:tcW w:w="2977" w:type="dxa"/>
          </w:tcPr>
          <w:p w:rsidR="00603B32" w:rsidRPr="0063493A" w:rsidRDefault="00603B32" w:rsidP="00603B32">
            <w:r>
              <w:t>Уникальный идентификатор характеристики</w:t>
            </w:r>
          </w:p>
        </w:tc>
        <w:tc>
          <w:tcPr>
            <w:tcW w:w="3118" w:type="dxa"/>
          </w:tcPr>
          <w:p w:rsidR="00603B32" w:rsidRDefault="00603B32" w:rsidP="00603B32">
            <w:pPr>
              <w:rPr>
                <w:lang w:val="en-US"/>
              </w:rPr>
            </w:pPr>
          </w:p>
        </w:tc>
      </w:tr>
      <w:tr w:rsidR="00C43C55" w:rsidRPr="00CC49AA" w:rsidTr="00C43C55">
        <w:tc>
          <w:tcPr>
            <w:tcW w:w="1844" w:type="dxa"/>
          </w:tcPr>
          <w:p w:rsidR="00C43C55" w:rsidRPr="00F37EEF" w:rsidRDefault="00363C61" w:rsidP="00CB042F">
            <w:pPr>
              <w:rPr>
                <w:lang w:val="en-US"/>
              </w:rPr>
            </w:pPr>
            <w:proofErr w:type="spellStart"/>
            <w:r>
              <w:rPr>
                <w:lang w:val="en-US"/>
              </w:rPr>
              <w:t>Problem</w:t>
            </w:r>
            <w:r w:rsidR="00C43C55">
              <w:rPr>
                <w:lang w:val="en-US"/>
              </w:rPr>
              <w:t>ID</w:t>
            </w:r>
            <w:proofErr w:type="spellEnd"/>
          </w:p>
        </w:tc>
        <w:tc>
          <w:tcPr>
            <w:tcW w:w="709" w:type="dxa"/>
          </w:tcPr>
          <w:p w:rsidR="00C43C55" w:rsidRPr="007100F5" w:rsidRDefault="00C43C55" w:rsidP="00CB042F">
            <w:pPr>
              <w:jc w:val="center"/>
              <w:rPr>
                <w:lang w:val="en-US"/>
              </w:rPr>
            </w:pPr>
            <w:r>
              <w:rPr>
                <w:lang w:val="en-US"/>
              </w:rPr>
              <w:t>MA</w:t>
            </w:r>
          </w:p>
        </w:tc>
        <w:tc>
          <w:tcPr>
            <w:tcW w:w="2126" w:type="dxa"/>
          </w:tcPr>
          <w:p w:rsidR="00C43C55" w:rsidRDefault="00C43C55" w:rsidP="00CB042F">
            <w:pPr>
              <w:jc w:val="center"/>
              <w:rPr>
                <w:lang w:val="en-US"/>
              </w:rPr>
            </w:pPr>
            <w:r>
              <w:rPr>
                <w:lang w:val="en-US"/>
              </w:rPr>
              <w:t>INT</w:t>
            </w:r>
          </w:p>
        </w:tc>
        <w:tc>
          <w:tcPr>
            <w:tcW w:w="2977" w:type="dxa"/>
          </w:tcPr>
          <w:p w:rsidR="00C43C55" w:rsidRPr="00D033D2" w:rsidRDefault="00C43C55" w:rsidP="00CB042F">
            <w:r>
              <w:t>Код проблемы</w:t>
            </w:r>
          </w:p>
        </w:tc>
        <w:tc>
          <w:tcPr>
            <w:tcW w:w="3118" w:type="dxa"/>
          </w:tcPr>
          <w:p w:rsidR="00C43C55" w:rsidRDefault="00C43C55" w:rsidP="00CB042F"/>
        </w:tc>
      </w:tr>
      <w:tr w:rsidR="00C43C55" w:rsidRPr="00CC49AA" w:rsidTr="00C43C55">
        <w:tc>
          <w:tcPr>
            <w:tcW w:w="1844" w:type="dxa"/>
          </w:tcPr>
          <w:p w:rsidR="00C43C55" w:rsidRPr="00C9063C" w:rsidRDefault="00C43C55" w:rsidP="00CB042F">
            <w:r>
              <w:rPr>
                <w:lang w:val="en-US"/>
              </w:rPr>
              <w:t>Quantity</w:t>
            </w:r>
          </w:p>
        </w:tc>
        <w:tc>
          <w:tcPr>
            <w:tcW w:w="709" w:type="dxa"/>
          </w:tcPr>
          <w:p w:rsidR="00C43C55" w:rsidRPr="007100F5" w:rsidRDefault="00C43C55" w:rsidP="00CB042F">
            <w:pPr>
              <w:jc w:val="center"/>
              <w:rPr>
                <w:lang w:val="en-US"/>
              </w:rPr>
            </w:pPr>
            <w:r>
              <w:rPr>
                <w:lang w:val="en-US"/>
              </w:rPr>
              <w:t>MA</w:t>
            </w:r>
          </w:p>
        </w:tc>
        <w:tc>
          <w:tcPr>
            <w:tcW w:w="2126" w:type="dxa"/>
          </w:tcPr>
          <w:p w:rsidR="00C43C55" w:rsidRDefault="00C43C55" w:rsidP="00CB042F">
            <w:pPr>
              <w:jc w:val="center"/>
              <w:rPr>
                <w:lang w:val="en-US"/>
              </w:rPr>
            </w:pPr>
            <w:r>
              <w:rPr>
                <w:lang w:val="en-US"/>
              </w:rPr>
              <w:t>DEC</w:t>
            </w:r>
          </w:p>
        </w:tc>
        <w:tc>
          <w:tcPr>
            <w:tcW w:w="2977" w:type="dxa"/>
          </w:tcPr>
          <w:p w:rsidR="00C43C55" w:rsidRPr="007100F5" w:rsidRDefault="00C43C55" w:rsidP="00CB042F">
            <w:r>
              <w:t>Количество в базовых единицах</w:t>
            </w:r>
          </w:p>
        </w:tc>
        <w:tc>
          <w:tcPr>
            <w:tcW w:w="3118" w:type="dxa"/>
          </w:tcPr>
          <w:p w:rsidR="00C43C55" w:rsidRDefault="00C43C55" w:rsidP="00CB042F"/>
        </w:tc>
      </w:tr>
    </w:tbl>
    <w:p w:rsidR="00B1606C" w:rsidRPr="00331D15" w:rsidRDefault="00B1606C" w:rsidP="005F1B0B">
      <w:pPr>
        <w:pStyle w:val="3"/>
      </w:pPr>
      <w:proofErr w:type="spellStart"/>
      <w:r>
        <w:rPr>
          <w:lang w:val="en-US"/>
        </w:rPr>
        <w:t>StockAdjustment</w:t>
      </w:r>
      <w:bookmarkEnd w:id="311"/>
      <w:proofErr w:type="spellEnd"/>
    </w:p>
    <w:bookmarkEnd w:id="312"/>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DocNum</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lastRenderedPageBreak/>
              <w:t>CompletionDate</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bl>
    <w:p w:rsidR="00B1606C" w:rsidRPr="002C64A2" w:rsidRDefault="00B1606C" w:rsidP="002C64A2">
      <w:pPr>
        <w:rPr>
          <w:lang w:val="en-US"/>
        </w:rPr>
      </w:pPr>
    </w:p>
    <w:p w:rsidR="00B1606C" w:rsidRDefault="00B1606C" w:rsidP="00B1214A">
      <w:pPr>
        <w:pStyle w:val="3"/>
        <w:rPr>
          <w:lang w:val="en-US"/>
        </w:rPr>
      </w:pPr>
      <w:bookmarkStart w:id="313" w:name="_Ref480387220"/>
      <w:bookmarkStart w:id="314" w:name="StockAdjustmentRow"/>
      <w:bookmarkStart w:id="315" w:name="_Ref480386261"/>
      <w:proofErr w:type="spellStart"/>
      <w:r>
        <w:rPr>
          <w:lang w:val="en-US"/>
        </w:rPr>
        <w:t>StockAdjustmentRow</w:t>
      </w:r>
      <w:bookmarkEnd w:id="313"/>
      <w:proofErr w:type="spellEnd"/>
    </w:p>
    <w:bookmarkEnd w:id="314"/>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012CE0"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16" w:name="_Ref477460651"/>
      <w:bookmarkEnd w:id="315"/>
      <w:r>
        <w:rPr>
          <w:lang w:val="en-US"/>
        </w:rPr>
        <w:br w:type="page"/>
      </w:r>
    </w:p>
    <w:p w:rsidR="00B1606C" w:rsidRDefault="00B1606C" w:rsidP="001B2F76">
      <w:pPr>
        <w:pStyle w:val="3"/>
        <w:rPr>
          <w:lang w:val="en-US"/>
        </w:rPr>
      </w:pPr>
      <w:bookmarkStart w:id="317" w:name="_Ref515534805"/>
      <w:bookmarkStart w:id="318" w:name="StockTaking"/>
      <w:proofErr w:type="spellStart"/>
      <w:r>
        <w:rPr>
          <w:lang w:val="en-US"/>
        </w:rPr>
        <w:lastRenderedPageBreak/>
        <w:t>StockTaking</w:t>
      </w:r>
      <w:bookmarkEnd w:id="316"/>
      <w:bookmarkEnd w:id="317"/>
      <w:proofErr w:type="spellEnd"/>
    </w:p>
    <w:bookmarkEnd w:id="318"/>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19" w:name="_Ref477269602"/>
      <w:bookmarkStart w:id="320" w:name="_Ref506548526"/>
      <w:bookmarkStart w:id="321" w:name="TripDeparture"/>
      <w:proofErr w:type="spellStart"/>
      <w:r>
        <w:rPr>
          <w:lang w:val="en-US"/>
        </w:rPr>
        <w:t>TripDeparture</w:t>
      </w:r>
      <w:bookmarkEnd w:id="319"/>
      <w:bookmarkEnd w:id="320"/>
      <w:proofErr w:type="spellEnd"/>
    </w:p>
    <w:bookmarkEnd w:id="321"/>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proofErr w:type="spellStart"/>
            <w:r w:rsidRPr="00E97448">
              <w:rPr>
                <w:lang w:val="en-US"/>
              </w:rPr>
              <w:t>TripDepartureOrderRow</w:t>
            </w:r>
            <w:proofErr w:type="spellEnd"/>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proofErr w:type="spellStart"/>
            <w:r>
              <w:rPr>
                <w:lang w:val="en-US"/>
              </w:rPr>
              <w:t>TripDepartureOrderRow</w:t>
            </w:r>
            <w:proofErr w:type="spellEnd"/>
            <w:r>
              <w:rPr>
                <w:lang w:val="en-US"/>
              </w:rPr>
              <w:fldChar w:fldCharType="end"/>
            </w:r>
          </w:p>
        </w:tc>
        <w:tc>
          <w:tcPr>
            <w:tcW w:w="3260" w:type="dxa"/>
          </w:tcPr>
          <w:p w:rsidR="00E97448" w:rsidRDefault="00E97448" w:rsidP="00E474EC"/>
        </w:tc>
        <w:tc>
          <w:tcPr>
            <w:tcW w:w="1814" w:type="dxa"/>
          </w:tcPr>
          <w:p w:rsidR="00E97448" w:rsidRDefault="00E97448" w:rsidP="004C67DA"/>
        </w:tc>
      </w:tr>
    </w:tbl>
    <w:p w:rsidR="00E97448" w:rsidRDefault="00E97448">
      <w:pPr>
        <w:pStyle w:val="3"/>
        <w:rPr>
          <w:lang w:val="en-US"/>
        </w:rPr>
      </w:pPr>
      <w:bookmarkStart w:id="322" w:name="_Ref522181253"/>
      <w:bookmarkStart w:id="323" w:name="_Ref515897363"/>
      <w:proofErr w:type="spellStart"/>
      <w:r>
        <w:rPr>
          <w:lang w:val="en-US"/>
        </w:rPr>
        <w:t>TripDepartureOrderRow</w:t>
      </w:r>
      <w:bookmarkEnd w:id="322"/>
      <w:proofErr w:type="spellEnd"/>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40819">
        <w:trPr>
          <w:cantSplit/>
        </w:trPr>
        <w:tc>
          <w:tcPr>
            <w:tcW w:w="2298" w:type="dxa"/>
            <w:shd w:val="clear" w:color="auto" w:fill="D9D9D9" w:themeFill="background1" w:themeFillShade="D9"/>
          </w:tcPr>
          <w:p w:rsidR="00E97448" w:rsidRPr="00210AA5" w:rsidRDefault="00E97448" w:rsidP="00C40819">
            <w:pPr>
              <w:ind w:left="34"/>
              <w:rPr>
                <w:b/>
              </w:rPr>
            </w:pPr>
            <w:r>
              <w:rPr>
                <w:b/>
              </w:rPr>
              <w:t>Поле</w:t>
            </w:r>
          </w:p>
        </w:tc>
        <w:tc>
          <w:tcPr>
            <w:tcW w:w="850" w:type="dxa"/>
            <w:shd w:val="clear" w:color="auto" w:fill="D9D9D9" w:themeFill="background1" w:themeFillShade="D9"/>
          </w:tcPr>
          <w:p w:rsidR="00E97448" w:rsidRPr="00BB7D56" w:rsidRDefault="00E97448" w:rsidP="00C40819">
            <w:pPr>
              <w:jc w:val="center"/>
              <w:rPr>
                <w:b/>
              </w:rPr>
            </w:pPr>
            <w:r>
              <w:rPr>
                <w:b/>
              </w:rPr>
              <w:t>Исп.</w:t>
            </w:r>
          </w:p>
        </w:tc>
        <w:tc>
          <w:tcPr>
            <w:tcW w:w="1531" w:type="dxa"/>
            <w:shd w:val="clear" w:color="auto" w:fill="D9D9D9" w:themeFill="background1" w:themeFillShade="D9"/>
          </w:tcPr>
          <w:p w:rsidR="00E97448" w:rsidRPr="00210AA5" w:rsidRDefault="00E97448" w:rsidP="00C40819">
            <w:pPr>
              <w:jc w:val="center"/>
              <w:rPr>
                <w:b/>
              </w:rPr>
            </w:pPr>
            <w:r>
              <w:rPr>
                <w:b/>
              </w:rPr>
              <w:t>Тип значения</w:t>
            </w:r>
          </w:p>
        </w:tc>
        <w:tc>
          <w:tcPr>
            <w:tcW w:w="3685" w:type="dxa"/>
            <w:shd w:val="clear" w:color="auto" w:fill="D9D9D9" w:themeFill="background1" w:themeFillShade="D9"/>
          </w:tcPr>
          <w:p w:rsidR="00E97448" w:rsidRPr="00210AA5" w:rsidRDefault="00E97448" w:rsidP="00C40819">
            <w:pPr>
              <w:rPr>
                <w:b/>
              </w:rPr>
            </w:pPr>
            <w:r>
              <w:rPr>
                <w:b/>
              </w:rPr>
              <w:t>Описание</w:t>
            </w:r>
          </w:p>
        </w:tc>
        <w:tc>
          <w:tcPr>
            <w:tcW w:w="2410" w:type="dxa"/>
            <w:shd w:val="clear" w:color="auto" w:fill="D9D9D9" w:themeFill="background1" w:themeFillShade="D9"/>
          </w:tcPr>
          <w:p w:rsidR="00E97448" w:rsidRPr="00210AA5" w:rsidRDefault="00E97448" w:rsidP="00C40819">
            <w:pPr>
              <w:rPr>
                <w:b/>
              </w:rPr>
            </w:pPr>
            <w:r>
              <w:rPr>
                <w:b/>
              </w:rPr>
              <w:t>Комментарий</w:t>
            </w:r>
          </w:p>
        </w:tc>
      </w:tr>
      <w:tr w:rsidR="00E97448" w:rsidRPr="00210AA5" w:rsidTr="00C40819">
        <w:trPr>
          <w:cantSplit/>
        </w:trPr>
        <w:tc>
          <w:tcPr>
            <w:tcW w:w="2298" w:type="dxa"/>
          </w:tcPr>
          <w:p w:rsidR="00E97448" w:rsidRPr="00D348BC" w:rsidRDefault="00E97448" w:rsidP="00C40819">
            <w:pPr>
              <w:ind w:left="34"/>
              <w:rPr>
                <w:lang w:val="en-US"/>
              </w:rPr>
            </w:pPr>
            <w:proofErr w:type="spellStart"/>
            <w:r w:rsidRPr="00E97448">
              <w:rPr>
                <w:lang w:val="en-US"/>
              </w:rPr>
              <w:t>ShipmentOrderID</w:t>
            </w:r>
            <w:proofErr w:type="spellEnd"/>
          </w:p>
        </w:tc>
        <w:tc>
          <w:tcPr>
            <w:tcW w:w="850" w:type="dxa"/>
          </w:tcPr>
          <w:p w:rsidR="00E97448" w:rsidRPr="00130B14" w:rsidRDefault="00E97448" w:rsidP="00C40819">
            <w:pPr>
              <w:jc w:val="center"/>
            </w:pPr>
            <w:r>
              <w:rPr>
                <w:lang w:val="en-US"/>
              </w:rPr>
              <w:t>MA</w:t>
            </w:r>
          </w:p>
        </w:tc>
        <w:tc>
          <w:tcPr>
            <w:tcW w:w="1531" w:type="dxa"/>
          </w:tcPr>
          <w:p w:rsidR="00E97448" w:rsidRPr="00D348BC" w:rsidRDefault="00E97448" w:rsidP="00C40819">
            <w:pPr>
              <w:jc w:val="center"/>
              <w:rPr>
                <w:i/>
                <w:lang w:val="en-US"/>
              </w:rPr>
            </w:pPr>
            <w:r w:rsidRPr="00D348BC">
              <w:rPr>
                <w:rStyle w:val="aff5"/>
                <w:i w:val="0"/>
                <w:color w:val="auto"/>
                <w:u w:val="none"/>
                <w:lang w:val="en-US"/>
              </w:rPr>
              <w:t>STR(36)</w:t>
            </w:r>
          </w:p>
        </w:tc>
        <w:tc>
          <w:tcPr>
            <w:tcW w:w="3685" w:type="dxa"/>
          </w:tcPr>
          <w:p w:rsidR="00E97448" w:rsidRPr="00D348BC" w:rsidRDefault="00E97448" w:rsidP="00C40819"/>
        </w:tc>
        <w:tc>
          <w:tcPr>
            <w:tcW w:w="2410" w:type="dxa"/>
          </w:tcPr>
          <w:p w:rsidR="00E97448" w:rsidRPr="00210AA5" w:rsidRDefault="00E97448" w:rsidP="00C40819"/>
        </w:tc>
      </w:tr>
      <w:tr w:rsidR="00E97448" w:rsidRPr="00210AA5" w:rsidTr="00C40819">
        <w:trPr>
          <w:cantSplit/>
        </w:trPr>
        <w:tc>
          <w:tcPr>
            <w:tcW w:w="2298" w:type="dxa"/>
          </w:tcPr>
          <w:p w:rsidR="00E97448" w:rsidRPr="00D348BC" w:rsidRDefault="00E97448" w:rsidP="00C40819">
            <w:pPr>
              <w:ind w:left="34"/>
              <w:rPr>
                <w:lang w:val="en-US"/>
              </w:rPr>
            </w:pPr>
            <w:r w:rsidRPr="00E97448">
              <w:rPr>
                <w:lang w:val="en-US"/>
              </w:rPr>
              <w:t>Weight</w:t>
            </w:r>
          </w:p>
        </w:tc>
        <w:tc>
          <w:tcPr>
            <w:tcW w:w="850" w:type="dxa"/>
          </w:tcPr>
          <w:p w:rsidR="00E97448" w:rsidRDefault="00E97448" w:rsidP="00C40819">
            <w:pPr>
              <w:jc w:val="center"/>
              <w:rPr>
                <w:lang w:val="en-US"/>
              </w:rPr>
            </w:pPr>
            <w:r>
              <w:rPr>
                <w:lang w:val="en-US"/>
              </w:rPr>
              <w:t>NA</w:t>
            </w:r>
          </w:p>
        </w:tc>
        <w:tc>
          <w:tcPr>
            <w:tcW w:w="1531" w:type="dxa"/>
          </w:tcPr>
          <w:p w:rsidR="00E97448" w:rsidRPr="00D348BC" w:rsidRDefault="00E97448" w:rsidP="00C40819">
            <w:pPr>
              <w:pStyle w:val="aff4"/>
              <w:rPr>
                <w:rStyle w:val="aff5"/>
                <w:i/>
              </w:rPr>
            </w:pPr>
            <w:r>
              <w:rPr>
                <w:rStyle w:val="aff5"/>
                <w:color w:val="auto"/>
                <w:u w:val="none"/>
                <w:lang w:val="en-US"/>
              </w:rPr>
              <w:t>DEC</w:t>
            </w:r>
          </w:p>
        </w:tc>
        <w:tc>
          <w:tcPr>
            <w:tcW w:w="3685" w:type="dxa"/>
          </w:tcPr>
          <w:p w:rsidR="00E97448" w:rsidRPr="00D348BC" w:rsidRDefault="00E97448" w:rsidP="00C40819"/>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r w:rsidRPr="00E97448">
              <w:rPr>
                <w:lang w:val="en-US"/>
              </w:rPr>
              <w:t>Volume</w:t>
            </w:r>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DEC</w:t>
            </w:r>
          </w:p>
        </w:tc>
        <w:tc>
          <w:tcPr>
            <w:tcW w:w="3685" w:type="dxa"/>
          </w:tcPr>
          <w:p w:rsidR="00E97448" w:rsidRPr="00D348BC" w:rsidRDefault="00E97448" w:rsidP="00C40819"/>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proofErr w:type="spellStart"/>
            <w:r w:rsidRPr="00E97448">
              <w:rPr>
                <w:lang w:val="en-US"/>
              </w:rPr>
              <w:t>StackOrder</w:t>
            </w:r>
            <w:proofErr w:type="spellEnd"/>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INT</w:t>
            </w:r>
          </w:p>
        </w:tc>
        <w:tc>
          <w:tcPr>
            <w:tcW w:w="3685" w:type="dxa"/>
          </w:tcPr>
          <w:p w:rsidR="00E97448" w:rsidRPr="00D348BC" w:rsidRDefault="00E97448" w:rsidP="00C40819"/>
        </w:tc>
        <w:tc>
          <w:tcPr>
            <w:tcW w:w="2410" w:type="dxa"/>
          </w:tcPr>
          <w:p w:rsidR="00E97448" w:rsidRPr="00210AA5" w:rsidRDefault="00E97448" w:rsidP="00C40819"/>
        </w:tc>
      </w:tr>
    </w:tbl>
    <w:p w:rsidR="00D348BC" w:rsidRPr="00C700FB" w:rsidRDefault="00D348BC" w:rsidP="00D348BC">
      <w:pPr>
        <w:pStyle w:val="3"/>
      </w:pPr>
      <w:proofErr w:type="spellStart"/>
      <w:r>
        <w:rPr>
          <w:lang w:val="en-US"/>
        </w:rPr>
        <w:t>TripDepartureRow</w:t>
      </w:r>
      <w:bookmarkEnd w:id="323"/>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012CE0"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lastRenderedPageBreak/>
        <w:br w:type="page"/>
      </w:r>
    </w:p>
    <w:p w:rsidR="00B512F1" w:rsidRDefault="00B512F1" w:rsidP="00B512F1">
      <w:pPr>
        <w:pStyle w:val="2"/>
      </w:pPr>
      <w:r>
        <w:lastRenderedPageBreak/>
        <w:t>Статусы</w:t>
      </w:r>
    </w:p>
    <w:p w:rsidR="00F735AD" w:rsidRDefault="008A4445" w:rsidP="00E516ED">
      <w:pPr>
        <w:pStyle w:val="3"/>
      </w:pPr>
      <w:bookmarkStart w:id="324" w:name="_Ref477460642"/>
      <w:bookmarkStart w:id="325" w:name="OrderStatus"/>
      <w:proofErr w:type="spellStart"/>
      <w:r>
        <w:rPr>
          <w:lang w:val="en-US"/>
        </w:rPr>
        <w:t>OrderStatus</w:t>
      </w:r>
      <w:bookmarkEnd w:id="324"/>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25"/>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26" w:name="_Error"/>
      <w:bookmarkEnd w:id="326"/>
    </w:p>
    <w:p w:rsidR="00CD6739" w:rsidRPr="00CD6739" w:rsidRDefault="00CD6739" w:rsidP="00CD6739">
      <w:pPr>
        <w:pStyle w:val="3"/>
        <w:rPr>
          <w:lang w:val="en-US"/>
        </w:rPr>
      </w:pPr>
      <w:bookmarkStart w:id="327" w:name="_Ref514773165"/>
      <w:bookmarkStart w:id="328" w:name="StatusSKU"/>
      <w:proofErr w:type="spellStart"/>
      <w:r>
        <w:rPr>
          <w:lang w:val="en-US"/>
        </w:rPr>
        <w:t>StatusSKU</w:t>
      </w:r>
      <w:bookmarkEnd w:id="32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28"/>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29" w:name="_Виды_документов"/>
      <w:bookmarkStart w:id="330" w:name="_Ref477461204"/>
      <w:bookmarkStart w:id="331" w:name="КодыОшибок"/>
      <w:bookmarkEnd w:id="329"/>
      <w:r>
        <w:t>Коды ошибок</w:t>
      </w:r>
      <w:bookmarkEnd w:id="330"/>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31"/>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32" w:name="_Статусы_ответов"/>
      <w:bookmarkStart w:id="333" w:name="_Ref477461199"/>
      <w:bookmarkStart w:id="334" w:name="СтатусыОтветов"/>
      <w:bookmarkEnd w:id="332"/>
      <w:r>
        <w:t>Статусы ответов</w:t>
      </w:r>
      <w:bookmarkEnd w:id="333"/>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34"/>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35" w:name="_Коды_ошибок"/>
      <w:bookmarkStart w:id="336" w:name="_Ref482456275"/>
      <w:bookmarkStart w:id="337" w:name="ТипыВариантовХранения"/>
      <w:bookmarkEnd w:id="335"/>
      <w:r>
        <w:t>Типы вариантов хранения(</w:t>
      </w:r>
      <w:proofErr w:type="spellStart"/>
      <w:r>
        <w:rPr>
          <w:lang w:val="en-US"/>
        </w:rPr>
        <w:t>KeepingVariantType</w:t>
      </w:r>
      <w:proofErr w:type="spellEnd"/>
      <w:r>
        <w:t>)</w:t>
      </w:r>
      <w:bookmarkEnd w:id="336"/>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37"/>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38" w:name="_Ref515537208"/>
      <w:bookmarkStart w:id="339" w:name="УровниРезервирования"/>
      <w:r>
        <w:t>Уровни резервирования</w:t>
      </w:r>
      <w:bookmarkEnd w:id="338"/>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39"/>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40" w:name="_Статусы_заказов"/>
      <w:bookmarkEnd w:id="340"/>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41" w:name="_Ref477461013"/>
      <w:bookmarkStart w:id="342" w:name="СтатусыЗаказовWMS"/>
      <w:r>
        <w:t xml:space="preserve">Статусы заказов </w:t>
      </w:r>
      <w:r>
        <w:rPr>
          <w:lang w:val="en-US"/>
        </w:rPr>
        <w:t>WMS</w:t>
      </w:r>
      <w:bookmarkEnd w:id="341"/>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42"/>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43" w:name="_Дополнительные_свойства_заказов"/>
      <w:bookmarkStart w:id="344" w:name="_Ref477176504"/>
      <w:bookmarkStart w:id="345" w:name="ДополнительныеСвойстваОбъектов"/>
      <w:bookmarkEnd w:id="343"/>
      <w:r>
        <w:t>Дополнительные свойства объектов</w:t>
      </w:r>
      <w:bookmarkEnd w:id="344"/>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45"/>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46" w:name="_Способы_доставки"/>
      <w:bookmarkStart w:id="347" w:name="_Ref477460735"/>
      <w:bookmarkStart w:id="348" w:name="СпособыДоставки"/>
      <w:bookmarkEnd w:id="346"/>
      <w:r>
        <w:t>Способы доставки</w:t>
      </w:r>
      <w:bookmarkEnd w:id="347"/>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48"/>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49" w:name="_Ref480274436"/>
      <w:bookmarkStart w:id="350" w:name="ВидыКорректировкиОстатков"/>
      <w:r>
        <w:t>Виды корректировки остатков</w:t>
      </w:r>
      <w:bookmarkEnd w:id="349"/>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50"/>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51" w:name="_Ref494807950"/>
      <w:bookmarkStart w:id="352" w:name="ВидыТребований"/>
      <w:r>
        <w:t>Виды требований</w:t>
      </w:r>
      <w:bookmarkEnd w:id="351"/>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52"/>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53" w:name="_Ref495571901"/>
      <w:bookmarkStart w:id="354" w:name="ВидыТехническихДокументов"/>
      <w:r>
        <w:t>Виды технических документов</w:t>
      </w:r>
      <w:bookmarkEnd w:id="353"/>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54"/>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55" w:name="_Ref506991366"/>
      <w:bookmarkStart w:id="356" w:name="СкладскиеОперации"/>
      <w:r>
        <w:t>Складские операции</w:t>
      </w:r>
      <w:bookmarkEnd w:id="355"/>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56"/>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57" w:name="_Ref477460802"/>
      <w:bookmarkStart w:id="358" w:name="ВидыДокументов"/>
      <w:r>
        <w:t>Виды документов</w:t>
      </w:r>
      <w:bookmarkEnd w:id="357"/>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58"/>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59" w:name="_Ref515542000"/>
      <w:r>
        <w:t>Типоразмеры товаров</w:t>
      </w:r>
      <w:bookmarkEnd w:id="359"/>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60" w:name="_Ref515542107"/>
      <w:r>
        <w:t>Статусы партий</w:t>
      </w:r>
      <w:bookmarkEnd w:id="360"/>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CE0" w:rsidRDefault="00012CE0" w:rsidP="00F54B1C">
      <w:r>
        <w:separator/>
      </w:r>
    </w:p>
  </w:endnote>
  <w:endnote w:type="continuationSeparator" w:id="0">
    <w:p w:rsidR="00012CE0" w:rsidRDefault="00012CE0"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C40819" w:rsidRDefault="00C40819">
        <w:pPr>
          <w:pStyle w:val="aff1"/>
          <w:jc w:val="right"/>
        </w:pPr>
        <w:r>
          <w:fldChar w:fldCharType="begin"/>
        </w:r>
        <w:r>
          <w:instrText>PAGE   \* MERGEFORMAT</w:instrText>
        </w:r>
        <w:r>
          <w:fldChar w:fldCharType="separate"/>
        </w:r>
        <w:r w:rsidR="00DB19A6">
          <w:rPr>
            <w:noProof/>
          </w:rPr>
          <w:t>38</w:t>
        </w:r>
        <w:r>
          <w:fldChar w:fldCharType="end"/>
        </w:r>
      </w:p>
    </w:sdtContent>
  </w:sdt>
  <w:p w:rsidR="00C40819" w:rsidRDefault="00C40819">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CE0" w:rsidRDefault="00012CE0" w:rsidP="00F54B1C">
      <w:r>
        <w:separator/>
      </w:r>
    </w:p>
  </w:footnote>
  <w:footnote w:type="continuationSeparator" w:id="0">
    <w:p w:rsidR="00012CE0" w:rsidRDefault="00012CE0"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819" w:rsidRPr="007E0786" w:rsidRDefault="00C40819"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C40819" w:rsidRPr="0089396E" w:rsidRDefault="00C40819">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2CE0"/>
    <w:rsid w:val="00013283"/>
    <w:rsid w:val="00013AC8"/>
    <w:rsid w:val="0002030E"/>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8B4"/>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754EA"/>
    <w:rsid w:val="00176348"/>
    <w:rsid w:val="00176D22"/>
    <w:rsid w:val="00177584"/>
    <w:rsid w:val="001777C7"/>
    <w:rsid w:val="00180170"/>
    <w:rsid w:val="00181B58"/>
    <w:rsid w:val="0018381D"/>
    <w:rsid w:val="0018502B"/>
    <w:rsid w:val="001865BC"/>
    <w:rsid w:val="00191C88"/>
    <w:rsid w:val="00192842"/>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06CFD"/>
    <w:rsid w:val="00210AA5"/>
    <w:rsid w:val="00210D41"/>
    <w:rsid w:val="00216592"/>
    <w:rsid w:val="002207A5"/>
    <w:rsid w:val="00221F30"/>
    <w:rsid w:val="00230A3B"/>
    <w:rsid w:val="002323A0"/>
    <w:rsid w:val="0023366A"/>
    <w:rsid w:val="002343D3"/>
    <w:rsid w:val="002353C7"/>
    <w:rsid w:val="00237BE0"/>
    <w:rsid w:val="002441E0"/>
    <w:rsid w:val="002548F0"/>
    <w:rsid w:val="00254E30"/>
    <w:rsid w:val="002561BC"/>
    <w:rsid w:val="00262A7D"/>
    <w:rsid w:val="002665FE"/>
    <w:rsid w:val="00266B4C"/>
    <w:rsid w:val="00275E03"/>
    <w:rsid w:val="00277721"/>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42BB2"/>
    <w:rsid w:val="00343CEF"/>
    <w:rsid w:val="0034662B"/>
    <w:rsid w:val="003516D0"/>
    <w:rsid w:val="003618E9"/>
    <w:rsid w:val="00363A13"/>
    <w:rsid w:val="00363C61"/>
    <w:rsid w:val="0036607F"/>
    <w:rsid w:val="00366603"/>
    <w:rsid w:val="00367110"/>
    <w:rsid w:val="00371D55"/>
    <w:rsid w:val="00375290"/>
    <w:rsid w:val="003828B2"/>
    <w:rsid w:val="00386BBB"/>
    <w:rsid w:val="003934C3"/>
    <w:rsid w:val="00393E41"/>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39B6"/>
    <w:rsid w:val="005047B9"/>
    <w:rsid w:val="005051EC"/>
    <w:rsid w:val="005055A5"/>
    <w:rsid w:val="00510B0C"/>
    <w:rsid w:val="005128BB"/>
    <w:rsid w:val="00512926"/>
    <w:rsid w:val="0051293B"/>
    <w:rsid w:val="00514279"/>
    <w:rsid w:val="005151C1"/>
    <w:rsid w:val="00522806"/>
    <w:rsid w:val="0052596C"/>
    <w:rsid w:val="00526A1D"/>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398B"/>
    <w:rsid w:val="00595645"/>
    <w:rsid w:val="005A3919"/>
    <w:rsid w:val="005A41F2"/>
    <w:rsid w:val="005A42EF"/>
    <w:rsid w:val="005A7D89"/>
    <w:rsid w:val="005B2D40"/>
    <w:rsid w:val="005B675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3B32"/>
    <w:rsid w:val="0060453C"/>
    <w:rsid w:val="0060492C"/>
    <w:rsid w:val="00607E83"/>
    <w:rsid w:val="00611AEE"/>
    <w:rsid w:val="00612631"/>
    <w:rsid w:val="00613013"/>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5277F"/>
    <w:rsid w:val="00652F48"/>
    <w:rsid w:val="00667785"/>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164DF"/>
    <w:rsid w:val="00723CF5"/>
    <w:rsid w:val="00724AB3"/>
    <w:rsid w:val="0072620B"/>
    <w:rsid w:val="00730B0B"/>
    <w:rsid w:val="0073163E"/>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80DF1"/>
    <w:rsid w:val="00781414"/>
    <w:rsid w:val="00782DDB"/>
    <w:rsid w:val="00787276"/>
    <w:rsid w:val="007878FF"/>
    <w:rsid w:val="00792C32"/>
    <w:rsid w:val="007952F3"/>
    <w:rsid w:val="007978D5"/>
    <w:rsid w:val="007A2401"/>
    <w:rsid w:val="007A2872"/>
    <w:rsid w:val="007A370B"/>
    <w:rsid w:val="007B2F01"/>
    <w:rsid w:val="007B3CDE"/>
    <w:rsid w:val="007C0126"/>
    <w:rsid w:val="007C063F"/>
    <w:rsid w:val="007C1B74"/>
    <w:rsid w:val="007C3E23"/>
    <w:rsid w:val="007D1C9E"/>
    <w:rsid w:val="007D21B3"/>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2DB8"/>
    <w:rsid w:val="00934647"/>
    <w:rsid w:val="0094247B"/>
    <w:rsid w:val="00950550"/>
    <w:rsid w:val="00960787"/>
    <w:rsid w:val="00974FE6"/>
    <w:rsid w:val="00982683"/>
    <w:rsid w:val="00984A78"/>
    <w:rsid w:val="009868DF"/>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6C1B"/>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083"/>
    <w:rsid w:val="00BD578A"/>
    <w:rsid w:val="00BD71E9"/>
    <w:rsid w:val="00BE0C79"/>
    <w:rsid w:val="00BE2A8E"/>
    <w:rsid w:val="00BE430F"/>
    <w:rsid w:val="00BF48B0"/>
    <w:rsid w:val="00C0229F"/>
    <w:rsid w:val="00C05D4E"/>
    <w:rsid w:val="00C1149D"/>
    <w:rsid w:val="00C116C6"/>
    <w:rsid w:val="00C11C71"/>
    <w:rsid w:val="00C256E6"/>
    <w:rsid w:val="00C26E1C"/>
    <w:rsid w:val="00C27341"/>
    <w:rsid w:val="00C30BA4"/>
    <w:rsid w:val="00C328DF"/>
    <w:rsid w:val="00C32B6C"/>
    <w:rsid w:val="00C35127"/>
    <w:rsid w:val="00C40819"/>
    <w:rsid w:val="00C43C55"/>
    <w:rsid w:val="00C44E55"/>
    <w:rsid w:val="00C45204"/>
    <w:rsid w:val="00C51D5B"/>
    <w:rsid w:val="00C60D9B"/>
    <w:rsid w:val="00C611BE"/>
    <w:rsid w:val="00C629B7"/>
    <w:rsid w:val="00C639D3"/>
    <w:rsid w:val="00C641DE"/>
    <w:rsid w:val="00C700FB"/>
    <w:rsid w:val="00C7769F"/>
    <w:rsid w:val="00C80234"/>
    <w:rsid w:val="00C81693"/>
    <w:rsid w:val="00C82EAE"/>
    <w:rsid w:val="00C9063C"/>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23E38"/>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A5EAC"/>
    <w:rsid w:val="00DB19A6"/>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E5E89"/>
    <w:rsid w:val="00EF0626"/>
    <w:rsid w:val="00EF7EB3"/>
    <w:rsid w:val="00F06E88"/>
    <w:rsid w:val="00F1009D"/>
    <w:rsid w:val="00F119F8"/>
    <w:rsid w:val="00F1432F"/>
    <w:rsid w:val="00F15024"/>
    <w:rsid w:val="00F218CB"/>
    <w:rsid w:val="00F23B56"/>
    <w:rsid w:val="00F24B5B"/>
    <w:rsid w:val="00F271DB"/>
    <w:rsid w:val="00F30349"/>
    <w:rsid w:val="00F327BA"/>
    <w:rsid w:val="00F343DB"/>
    <w:rsid w:val="00F37189"/>
    <w:rsid w:val="00F375F2"/>
    <w:rsid w:val="00F37EEF"/>
    <w:rsid w:val="00F43369"/>
    <w:rsid w:val="00F44971"/>
    <w:rsid w:val="00F54098"/>
    <w:rsid w:val="00F54B1C"/>
    <w:rsid w:val="00F5515B"/>
    <w:rsid w:val="00F554FC"/>
    <w:rsid w:val="00F5569E"/>
    <w:rsid w:val="00F56563"/>
    <w:rsid w:val="00F5734F"/>
    <w:rsid w:val="00F627AC"/>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21AB"/>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8B2DA"/>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1.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758D2-E858-42C1-B601-099C03CB0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24212</TotalTime>
  <Pages>58</Pages>
  <Words>10699</Words>
  <Characters>60990</Characters>
  <Application>Microsoft Office Word</Application>
  <DocSecurity>0</DocSecurity>
  <Lines>508</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154</cp:revision>
  <dcterms:created xsi:type="dcterms:W3CDTF">2018-03-13T10:00:00Z</dcterms:created>
  <dcterms:modified xsi:type="dcterms:W3CDTF">2018-10-01T14:46:00Z</dcterms:modified>
</cp:coreProperties>
</file>