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F21040" w:rsidRDefault="001B2F76" w:rsidP="00FF17EA">
      <w:pPr>
        <w:rPr>
          <w:lang w:val="en-US"/>
        </w:rPr>
      </w:pPr>
      <w:r>
        <w:rPr>
          <w:lang w:val="en-US"/>
        </w:rPr>
        <w:t>ANY</w:t>
      </w:r>
      <w:r w:rsidRPr="00F21040">
        <w:rPr>
          <w:lang w:val="en-US"/>
        </w:rPr>
        <w:t xml:space="preserve"> – </w:t>
      </w:r>
      <w:r>
        <w:t>значение</w:t>
      </w:r>
      <w:r w:rsidRPr="00F21040">
        <w:rPr>
          <w:lang w:val="en-US"/>
        </w:rPr>
        <w:t xml:space="preserve"> </w:t>
      </w:r>
      <w:r>
        <w:t>любого</w:t>
      </w:r>
      <w:r w:rsidRPr="00F21040">
        <w:rPr>
          <w:lang w:val="en-US"/>
        </w:rPr>
        <w:t xml:space="preserve"> </w:t>
      </w:r>
      <w:r>
        <w:t>простого</w:t>
      </w:r>
      <w:r w:rsidRPr="00F21040">
        <w:rPr>
          <w:lang w:val="en-US"/>
        </w:rPr>
        <w:t xml:space="preserve"> </w:t>
      </w:r>
      <w:r>
        <w:t>типа</w:t>
      </w:r>
      <w:r w:rsidR="000C156B" w:rsidRPr="00F21040">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F21040">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9F6E60"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9F6E60"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9F6E60"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9F6E6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9F6E60"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9F6E6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9F6E60"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9F6E6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9F6E60"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9F6E60"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9F6E60"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9F6E60"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9F6E60"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9F6E6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9F6E60"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9F6E60"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GetDeleteBarCodeRequest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9F6E60"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9F6E6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9F6E6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9F6E6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r w:rsidRPr="001754EA">
        <w:t>-&gt;</w:t>
      </w:r>
      <w:proofErr w:type="spellStart"/>
      <w:r>
        <w:rPr>
          <w:lang w:val="en-US"/>
        </w:rPr>
        <w:t>DriverID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9F6E6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9F6E6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Default="001754EA" w:rsidP="001754EA"/>
    <w:p w:rsidR="00BE18EA" w:rsidRPr="001754EA" w:rsidRDefault="00BE18EA" w:rsidP="00BE18EA">
      <w:pPr>
        <w:pStyle w:val="4"/>
      </w:pPr>
      <w:proofErr w:type="spellStart"/>
      <w:r>
        <w:rPr>
          <w:lang w:val="en-US"/>
        </w:rPr>
        <w:t>createContract</w:t>
      </w:r>
      <w:proofErr w:type="spellEnd"/>
    </w:p>
    <w:p w:rsidR="00BE18EA" w:rsidRPr="001754EA" w:rsidRDefault="00BE18EA" w:rsidP="00BE18EA">
      <w:r w:rsidRPr="001754EA">
        <w:tab/>
      </w:r>
      <w:r>
        <w:t xml:space="preserve">Создает новый элемент справочника Договоры. </w:t>
      </w:r>
    </w:p>
    <w:tbl>
      <w:tblPr>
        <w:tblStyle w:val="af4"/>
        <w:tblW w:w="9497" w:type="dxa"/>
        <w:tblInd w:w="392" w:type="dxa"/>
        <w:tblLayout w:type="fixed"/>
        <w:tblLook w:val="04A0" w:firstRow="1" w:lastRow="0" w:firstColumn="1" w:lastColumn="0" w:noHBand="0" w:noVBand="1"/>
      </w:tblPr>
      <w:tblGrid>
        <w:gridCol w:w="1701"/>
        <w:gridCol w:w="3118"/>
        <w:gridCol w:w="4678"/>
      </w:tblGrid>
      <w:tr w:rsidR="00BE18EA" w:rsidRPr="00210AA5" w:rsidTr="003C1D5C">
        <w:tc>
          <w:tcPr>
            <w:tcW w:w="1701" w:type="dxa"/>
          </w:tcPr>
          <w:p w:rsidR="00BE18EA" w:rsidRPr="00AC038A" w:rsidRDefault="00BE18EA" w:rsidP="003C1D5C">
            <w:pPr>
              <w:ind w:left="284"/>
              <w:rPr>
                <w:b/>
              </w:rPr>
            </w:pPr>
            <w:r>
              <w:rPr>
                <w:b/>
              </w:rPr>
              <w:t>Имя</w:t>
            </w:r>
          </w:p>
        </w:tc>
        <w:tc>
          <w:tcPr>
            <w:tcW w:w="3118" w:type="dxa"/>
          </w:tcPr>
          <w:p w:rsidR="00BE18EA" w:rsidRPr="00210AA5" w:rsidRDefault="00BE18EA" w:rsidP="003C1D5C">
            <w:pPr>
              <w:jc w:val="center"/>
              <w:rPr>
                <w:b/>
              </w:rPr>
            </w:pPr>
            <w:r>
              <w:rPr>
                <w:b/>
              </w:rPr>
              <w:t>Тип</w:t>
            </w:r>
          </w:p>
        </w:tc>
        <w:tc>
          <w:tcPr>
            <w:tcW w:w="4678"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t>Вход</w:t>
            </w:r>
            <w:r>
              <w:rPr>
                <w:b/>
              </w:rPr>
              <w:t>ящие параметры</w:t>
            </w:r>
          </w:p>
        </w:tc>
      </w:tr>
      <w:tr w:rsidR="00BE18EA" w:rsidRPr="00CC49AA" w:rsidTr="003C1D5C">
        <w:tc>
          <w:tcPr>
            <w:tcW w:w="1701" w:type="dxa"/>
          </w:tcPr>
          <w:p w:rsidR="00BE18EA" w:rsidRPr="001754EA" w:rsidRDefault="00BE18EA" w:rsidP="003C1D5C">
            <w:pPr>
              <w:ind w:left="284"/>
            </w:pPr>
            <w:r>
              <w:rPr>
                <w:lang w:val="en-US"/>
              </w:rPr>
              <w:t>Request</w:t>
            </w:r>
          </w:p>
        </w:tc>
        <w:tc>
          <w:tcPr>
            <w:tcW w:w="3118" w:type="dxa"/>
          </w:tcPr>
          <w:p w:rsidR="00BE18EA" w:rsidRPr="001754EA" w:rsidRDefault="009F6E60" w:rsidP="003C1D5C">
            <w:pPr>
              <w:pStyle w:val="aff4"/>
            </w:pPr>
            <w:hyperlink w:anchor="_createContractRequest" w:history="1">
              <w:proofErr w:type="spellStart"/>
              <w:r w:rsidR="00BE18EA" w:rsidRPr="00253567">
                <w:rPr>
                  <w:rStyle w:val="af5"/>
                  <w:lang w:val="en-US"/>
                </w:rPr>
                <w:t>createContractRequest</w:t>
              </w:r>
              <w:proofErr w:type="spellEnd"/>
            </w:hyperlink>
          </w:p>
        </w:tc>
        <w:tc>
          <w:tcPr>
            <w:tcW w:w="4678"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1754EA" w:rsidRDefault="00BE18EA" w:rsidP="003C1D5C">
            <w:pPr>
              <w:ind w:left="284"/>
            </w:pPr>
          </w:p>
        </w:tc>
        <w:tc>
          <w:tcPr>
            <w:tcW w:w="3118" w:type="dxa"/>
          </w:tcPr>
          <w:p w:rsidR="00BE18EA" w:rsidRPr="0015660B" w:rsidRDefault="009F6E60" w:rsidP="003C1D5C">
            <w:pPr>
              <w:pStyle w:val="aff4"/>
              <w:rPr>
                <w:lang w:val="en-US"/>
              </w:rPr>
            </w:pPr>
            <w:hyperlink w:anchor="Response" w:history="1">
              <w:r w:rsidR="00BE18EA" w:rsidRPr="002D4129">
                <w:rPr>
                  <w:rStyle w:val="af5"/>
                </w:rPr>
                <w:fldChar w:fldCharType="begin"/>
              </w:r>
              <w:r w:rsidR="00BE18EA" w:rsidRPr="002D4129">
                <w:rPr>
                  <w:rStyle w:val="af5"/>
                </w:rPr>
                <w:instrText xml:space="preserve"> REF _Ref476654232 \h  \* MERGEFORMAT </w:instrText>
              </w:r>
              <w:r w:rsidR="00BE18EA" w:rsidRPr="002D4129">
                <w:rPr>
                  <w:rStyle w:val="af5"/>
                </w:rPr>
              </w:r>
              <w:r w:rsidR="00BE18EA" w:rsidRPr="002D4129">
                <w:rPr>
                  <w:rStyle w:val="af5"/>
                </w:rPr>
                <w:fldChar w:fldCharType="separate"/>
              </w:r>
              <w:r w:rsidR="00BE18EA" w:rsidRPr="002D4129">
                <w:rPr>
                  <w:rStyle w:val="af5"/>
                </w:rPr>
                <w:t>Response</w:t>
              </w:r>
              <w:r w:rsidR="00BE18EA" w:rsidRPr="002D4129">
                <w:rPr>
                  <w:rStyle w:val="af5"/>
                </w:rPr>
                <w:fldChar w:fldCharType="end"/>
              </w:r>
            </w:hyperlink>
          </w:p>
        </w:tc>
        <w:tc>
          <w:tcPr>
            <w:tcW w:w="4678" w:type="dxa"/>
          </w:tcPr>
          <w:p w:rsidR="00BE18EA" w:rsidRPr="00210AA5" w:rsidRDefault="00BE18EA" w:rsidP="003C1D5C"/>
        </w:tc>
      </w:tr>
    </w:tbl>
    <w:p w:rsidR="00BE18EA" w:rsidRPr="001754EA" w:rsidRDefault="00BE18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9F6E60"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lastRenderedPageBreak/>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9F6E6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9F6E60"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9F6E6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9F6E6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9F6E6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9F6E60" w:rsidP="00DD385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r>
              <w:r w:rsidR="007A370B" w:rsidRPr="002D4129">
                <w:rPr>
                  <w:rStyle w:val="af5"/>
                </w:rPr>
                <w:fldChar w:fldCharType="end"/>
              </w:r>
            </w:hyperlink>
            <w:hyperlink w:anchor="_createAcceptanceOrderRequest" w:history="1">
              <w:proofErr w:type="spellStart"/>
              <w:r w:rsidR="00DD3859" w:rsidRPr="00DD3859">
                <w:rPr>
                  <w:rStyle w:val="af5"/>
                </w:rPr>
                <w:t>createStockAdjustmentRequest</w:t>
              </w:r>
              <w:proofErr w:type="spellEnd"/>
            </w:hyperlink>
            <w:r w:rsidR="00DD3859" w:rsidRPr="002D4129">
              <w:rPr>
                <w:rFonts w:cstheme="majorBidi"/>
                <w:sz w:val="26"/>
                <w:szCs w:val="26"/>
                <w:lang w:val="en-US"/>
              </w:rPr>
              <w:t xml:space="preserve"> </w:t>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9F6E6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9F6E60"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9F6E6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9F6E6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9F6E60"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9F6E6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9F6E60"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931EE2" w:rsidRDefault="00931EE2" w:rsidP="00931EE2">
      <w:pPr>
        <w:pStyle w:val="3"/>
      </w:pPr>
      <w:proofErr w:type="spellStart"/>
      <w:r w:rsidRPr="00931EE2">
        <w:t>createAssemblyOrder</w:t>
      </w:r>
      <w:proofErr w:type="spellEnd"/>
    </w:p>
    <w:p w:rsidR="00931EE2" w:rsidRPr="00336843" w:rsidRDefault="00931EE2" w:rsidP="00931EE2">
      <w:r>
        <w:tab/>
        <w:t xml:space="preserve">Создает </w:t>
      </w:r>
      <w:r w:rsidR="00291C5A">
        <w:t xml:space="preserve">документ Комплектация </w:t>
      </w:r>
      <w:r>
        <w:t>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931EE2" w:rsidRPr="001A2CDB" w:rsidTr="003C1D5C">
        <w:tc>
          <w:tcPr>
            <w:tcW w:w="1701" w:type="dxa"/>
          </w:tcPr>
          <w:p w:rsidR="00931EE2" w:rsidRPr="00AC038A" w:rsidRDefault="00931EE2" w:rsidP="003C1D5C">
            <w:pPr>
              <w:ind w:left="284"/>
              <w:rPr>
                <w:b/>
              </w:rPr>
            </w:pPr>
            <w:r>
              <w:rPr>
                <w:b/>
              </w:rPr>
              <w:t>Имя</w:t>
            </w:r>
          </w:p>
        </w:tc>
        <w:tc>
          <w:tcPr>
            <w:tcW w:w="3969" w:type="dxa"/>
          </w:tcPr>
          <w:p w:rsidR="00931EE2" w:rsidRPr="00210AA5" w:rsidRDefault="00931EE2" w:rsidP="003C1D5C">
            <w:pPr>
              <w:jc w:val="center"/>
              <w:rPr>
                <w:b/>
              </w:rPr>
            </w:pPr>
            <w:r>
              <w:rPr>
                <w:b/>
              </w:rPr>
              <w:t>Тип</w:t>
            </w:r>
          </w:p>
        </w:tc>
        <w:tc>
          <w:tcPr>
            <w:tcW w:w="3827" w:type="dxa"/>
          </w:tcPr>
          <w:p w:rsidR="00931EE2" w:rsidRPr="00210AA5" w:rsidRDefault="00931EE2" w:rsidP="003C1D5C">
            <w:pPr>
              <w:rPr>
                <w:b/>
              </w:rPr>
            </w:pPr>
            <w:r>
              <w:rPr>
                <w:b/>
              </w:rPr>
              <w:t>Комментарий</w:t>
            </w:r>
          </w:p>
        </w:tc>
      </w:tr>
      <w:tr w:rsidR="00931EE2" w:rsidRPr="00CC49AA" w:rsidTr="003C1D5C">
        <w:tc>
          <w:tcPr>
            <w:tcW w:w="9497" w:type="dxa"/>
            <w:gridSpan w:val="3"/>
          </w:tcPr>
          <w:p w:rsidR="00931EE2" w:rsidRPr="000821A3" w:rsidRDefault="00931EE2" w:rsidP="003C1D5C">
            <w:pPr>
              <w:rPr>
                <w:b/>
              </w:rPr>
            </w:pPr>
            <w:r w:rsidRPr="000821A3">
              <w:rPr>
                <w:b/>
              </w:rPr>
              <w:t>Вход</w:t>
            </w:r>
            <w:r>
              <w:rPr>
                <w:b/>
              </w:rPr>
              <w:t>ящие параметры</w:t>
            </w:r>
          </w:p>
        </w:tc>
      </w:tr>
      <w:tr w:rsidR="00931EE2" w:rsidRPr="00CC49AA" w:rsidTr="003C1D5C">
        <w:tc>
          <w:tcPr>
            <w:tcW w:w="1701" w:type="dxa"/>
          </w:tcPr>
          <w:p w:rsidR="00931EE2" w:rsidRPr="001A2CDB" w:rsidRDefault="00931EE2" w:rsidP="003C1D5C">
            <w:pPr>
              <w:ind w:left="284"/>
            </w:pPr>
            <w:r>
              <w:rPr>
                <w:lang w:val="en-US"/>
              </w:rPr>
              <w:t>Request</w:t>
            </w:r>
          </w:p>
        </w:tc>
        <w:tc>
          <w:tcPr>
            <w:tcW w:w="3969" w:type="dxa"/>
          </w:tcPr>
          <w:p w:rsidR="00931EE2" w:rsidRPr="002D4129" w:rsidRDefault="009F6E60" w:rsidP="003C1D5C">
            <w:pPr>
              <w:pStyle w:val="aff4"/>
              <w:rPr>
                <w:rFonts w:asciiTheme="majorHAnsi" w:eastAsiaTheme="majorEastAsia" w:hAnsiTheme="majorHAnsi" w:cstheme="majorBidi"/>
                <w:sz w:val="26"/>
                <w:szCs w:val="26"/>
                <w:u w:val="none"/>
              </w:rPr>
            </w:pPr>
            <w:hyperlink w:anchor="_createAssemblyOrderRequest" w:history="1">
              <w:proofErr w:type="spellStart"/>
              <w:r w:rsidR="00291C5A" w:rsidRPr="00A00C30">
                <w:rPr>
                  <w:rStyle w:val="af5"/>
                  <w:rFonts w:asciiTheme="majorHAnsi" w:eastAsiaTheme="majorEastAsia" w:hAnsiTheme="majorHAnsi" w:cstheme="majorBidi"/>
                  <w:sz w:val="26"/>
                  <w:szCs w:val="26"/>
                </w:rPr>
                <w:t>createAssemblyOrderRequest</w:t>
              </w:r>
              <w:proofErr w:type="spellEnd"/>
            </w:hyperlink>
          </w:p>
        </w:tc>
        <w:tc>
          <w:tcPr>
            <w:tcW w:w="3827" w:type="dxa"/>
          </w:tcPr>
          <w:p w:rsidR="00931EE2" w:rsidRPr="00210AA5" w:rsidRDefault="00931EE2" w:rsidP="003C1D5C"/>
        </w:tc>
      </w:tr>
      <w:tr w:rsidR="00931EE2" w:rsidRPr="00CC49AA" w:rsidTr="003C1D5C">
        <w:tc>
          <w:tcPr>
            <w:tcW w:w="9497" w:type="dxa"/>
            <w:gridSpan w:val="3"/>
          </w:tcPr>
          <w:p w:rsidR="00931EE2" w:rsidRPr="000821A3" w:rsidRDefault="00931EE2" w:rsidP="003C1D5C">
            <w:pPr>
              <w:rPr>
                <w:b/>
              </w:rPr>
            </w:pPr>
            <w:r>
              <w:rPr>
                <w:b/>
              </w:rPr>
              <w:t>Возвращаемое значение</w:t>
            </w:r>
          </w:p>
        </w:tc>
      </w:tr>
      <w:tr w:rsidR="00931EE2" w:rsidRPr="00CC49AA" w:rsidTr="003C1D5C">
        <w:tc>
          <w:tcPr>
            <w:tcW w:w="1701" w:type="dxa"/>
          </w:tcPr>
          <w:p w:rsidR="00931EE2" w:rsidRPr="000821A3" w:rsidRDefault="00931EE2" w:rsidP="003C1D5C">
            <w:pPr>
              <w:ind w:left="284"/>
              <w:rPr>
                <w:lang w:val="en-US"/>
              </w:rPr>
            </w:pPr>
          </w:p>
        </w:tc>
        <w:tc>
          <w:tcPr>
            <w:tcW w:w="3969" w:type="dxa"/>
          </w:tcPr>
          <w:p w:rsidR="00931EE2" w:rsidRPr="008774F2" w:rsidRDefault="00931EE2"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931EE2" w:rsidRPr="00210AA5" w:rsidRDefault="00931EE2" w:rsidP="003C1D5C"/>
        </w:tc>
      </w:tr>
    </w:tbl>
    <w:p w:rsidR="00931EE2" w:rsidRPr="00336843" w:rsidRDefault="00931EE2" w:rsidP="00931EE2"/>
    <w:p w:rsidR="00BE18EA" w:rsidRDefault="00BE18EA" w:rsidP="00BE18EA">
      <w:pPr>
        <w:pStyle w:val="3"/>
      </w:pPr>
      <w:proofErr w:type="spellStart"/>
      <w:r>
        <w:t>createStocktackingPlan</w:t>
      </w:r>
      <w:proofErr w:type="spellEnd"/>
    </w:p>
    <w:p w:rsidR="00BE18EA" w:rsidRPr="00336843" w:rsidRDefault="00BE18EA" w:rsidP="00BE18EA">
      <w:r>
        <w:tab/>
        <w:t>Создает документ Плановая инвентаризация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BE18EA" w:rsidRPr="001A2CDB" w:rsidTr="003C1D5C">
        <w:tc>
          <w:tcPr>
            <w:tcW w:w="1701" w:type="dxa"/>
          </w:tcPr>
          <w:p w:rsidR="00BE18EA" w:rsidRPr="00AC038A" w:rsidRDefault="00BE18EA" w:rsidP="003C1D5C">
            <w:pPr>
              <w:ind w:left="284"/>
              <w:rPr>
                <w:b/>
              </w:rPr>
            </w:pPr>
            <w:r>
              <w:rPr>
                <w:b/>
              </w:rPr>
              <w:t>Имя</w:t>
            </w:r>
          </w:p>
        </w:tc>
        <w:tc>
          <w:tcPr>
            <w:tcW w:w="3969" w:type="dxa"/>
          </w:tcPr>
          <w:p w:rsidR="00BE18EA" w:rsidRPr="00210AA5" w:rsidRDefault="00BE18EA" w:rsidP="003C1D5C">
            <w:pPr>
              <w:jc w:val="center"/>
              <w:rPr>
                <w:b/>
              </w:rPr>
            </w:pPr>
            <w:r>
              <w:rPr>
                <w:b/>
              </w:rPr>
              <w:t>Тип</w:t>
            </w:r>
          </w:p>
        </w:tc>
        <w:tc>
          <w:tcPr>
            <w:tcW w:w="3827" w:type="dxa"/>
          </w:tcPr>
          <w:p w:rsidR="00BE18EA" w:rsidRPr="00210AA5" w:rsidRDefault="00BE18EA" w:rsidP="003C1D5C">
            <w:pPr>
              <w:rPr>
                <w:b/>
              </w:rPr>
            </w:pPr>
            <w:r>
              <w:rPr>
                <w:b/>
              </w:rPr>
              <w:t>Комментарий</w:t>
            </w:r>
          </w:p>
        </w:tc>
      </w:tr>
      <w:tr w:rsidR="00BE18EA" w:rsidRPr="00CC49AA" w:rsidTr="003C1D5C">
        <w:tc>
          <w:tcPr>
            <w:tcW w:w="9497" w:type="dxa"/>
            <w:gridSpan w:val="3"/>
          </w:tcPr>
          <w:p w:rsidR="00BE18EA" w:rsidRPr="000821A3" w:rsidRDefault="00BE18EA" w:rsidP="003C1D5C">
            <w:pPr>
              <w:rPr>
                <w:b/>
              </w:rPr>
            </w:pPr>
            <w:r w:rsidRPr="000821A3">
              <w:rPr>
                <w:b/>
              </w:rPr>
              <w:lastRenderedPageBreak/>
              <w:t>Вход</w:t>
            </w:r>
            <w:r>
              <w:rPr>
                <w:b/>
              </w:rPr>
              <w:t>ящие параметры</w:t>
            </w:r>
          </w:p>
        </w:tc>
      </w:tr>
      <w:tr w:rsidR="00BE18EA" w:rsidRPr="00CC49AA" w:rsidTr="003C1D5C">
        <w:tc>
          <w:tcPr>
            <w:tcW w:w="1701" w:type="dxa"/>
          </w:tcPr>
          <w:p w:rsidR="00BE18EA" w:rsidRPr="001A2CDB" w:rsidRDefault="00BE18EA" w:rsidP="003C1D5C">
            <w:pPr>
              <w:ind w:left="284"/>
            </w:pPr>
            <w:r>
              <w:rPr>
                <w:lang w:val="en-US"/>
              </w:rPr>
              <w:t>Request</w:t>
            </w:r>
          </w:p>
        </w:tc>
        <w:tc>
          <w:tcPr>
            <w:tcW w:w="3969" w:type="dxa"/>
          </w:tcPr>
          <w:p w:rsidR="00BE18EA" w:rsidRPr="002D4129" w:rsidRDefault="009F6E60" w:rsidP="003C1D5C">
            <w:pPr>
              <w:pStyle w:val="aff4"/>
              <w:rPr>
                <w:rFonts w:asciiTheme="majorHAnsi" w:eastAsiaTheme="majorEastAsia" w:hAnsiTheme="majorHAnsi" w:cstheme="majorBidi"/>
                <w:sz w:val="26"/>
                <w:szCs w:val="26"/>
                <w:u w:val="none"/>
              </w:rPr>
            </w:pPr>
            <w:hyperlink w:anchor="_createStocktackingPlanRequest" w:history="1">
              <w:proofErr w:type="spellStart"/>
              <w:r w:rsidR="00BE18EA" w:rsidRPr="00A00C30">
                <w:rPr>
                  <w:rStyle w:val="af5"/>
                  <w:rFonts w:asciiTheme="majorHAnsi" w:eastAsiaTheme="majorEastAsia" w:hAnsiTheme="majorHAnsi" w:cstheme="majorBidi"/>
                  <w:sz w:val="26"/>
                  <w:szCs w:val="26"/>
                </w:rPr>
                <w:t>createStocktackingPlanRequest</w:t>
              </w:r>
              <w:proofErr w:type="spellEnd"/>
            </w:hyperlink>
          </w:p>
        </w:tc>
        <w:tc>
          <w:tcPr>
            <w:tcW w:w="3827" w:type="dxa"/>
          </w:tcPr>
          <w:p w:rsidR="00BE18EA" w:rsidRPr="00210AA5" w:rsidRDefault="00BE18EA" w:rsidP="003C1D5C"/>
        </w:tc>
      </w:tr>
      <w:tr w:rsidR="00BE18EA" w:rsidRPr="00CC49AA" w:rsidTr="003C1D5C">
        <w:tc>
          <w:tcPr>
            <w:tcW w:w="9497" w:type="dxa"/>
            <w:gridSpan w:val="3"/>
          </w:tcPr>
          <w:p w:rsidR="00BE18EA" w:rsidRPr="000821A3" w:rsidRDefault="00BE18EA" w:rsidP="003C1D5C">
            <w:pPr>
              <w:rPr>
                <w:b/>
              </w:rPr>
            </w:pPr>
            <w:r>
              <w:rPr>
                <w:b/>
              </w:rPr>
              <w:t>Возвращаемое значение</w:t>
            </w:r>
          </w:p>
        </w:tc>
      </w:tr>
      <w:tr w:rsidR="00BE18EA" w:rsidRPr="00CC49AA" w:rsidTr="003C1D5C">
        <w:tc>
          <w:tcPr>
            <w:tcW w:w="1701" w:type="dxa"/>
          </w:tcPr>
          <w:p w:rsidR="00BE18EA" w:rsidRPr="000821A3" w:rsidRDefault="00BE18EA" w:rsidP="003C1D5C">
            <w:pPr>
              <w:ind w:left="284"/>
              <w:rPr>
                <w:lang w:val="en-US"/>
              </w:rPr>
            </w:pPr>
          </w:p>
        </w:tc>
        <w:tc>
          <w:tcPr>
            <w:tcW w:w="3969" w:type="dxa"/>
          </w:tcPr>
          <w:p w:rsidR="00BE18EA" w:rsidRPr="008774F2" w:rsidRDefault="00BE18EA" w:rsidP="003C1D5C">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BE18EA" w:rsidRPr="00210AA5" w:rsidRDefault="00BE18EA" w:rsidP="003C1D5C"/>
        </w:tc>
      </w:tr>
    </w:tbl>
    <w:p w:rsidR="00BE18EA" w:rsidRPr="00336843" w:rsidRDefault="00BE18EA" w:rsidP="00BE18EA"/>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9F6E60"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9F6E60"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9F6E60"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9F6E60"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9F6E60"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w:t>
            </w:r>
            <w:proofErr w:type="spellEnd"/>
            <w:r>
              <w:rPr>
                <w:lang w:val="en-US"/>
              </w:rPr>
              <w:t>e</w:t>
            </w:r>
            <w:r>
              <w:rPr>
                <w:rStyle w:val="af0"/>
              </w:rPr>
              <w:fldChar w:fldCharType="end"/>
            </w:r>
          </w:p>
        </w:tc>
        <w:tc>
          <w:tcPr>
            <w:tcW w:w="3827" w:type="dxa"/>
          </w:tcPr>
          <w:p w:rsidR="007A370B" w:rsidRPr="00210AA5" w:rsidRDefault="007A370B" w:rsidP="007A370B"/>
        </w:tc>
      </w:tr>
    </w:tbl>
    <w:p w:rsidR="00CC3058" w:rsidRDefault="00CC3058" w:rsidP="00CC3058">
      <w:pPr>
        <w:rPr>
          <w:lang w:val="en-US"/>
        </w:rPr>
      </w:pPr>
      <w:r>
        <w:rPr>
          <w:lang w:val="en-US"/>
        </w:rPr>
        <w:br w:type="page"/>
      </w:r>
    </w:p>
    <w:p w:rsidR="004473C4" w:rsidRDefault="004473C4" w:rsidP="00CC3058">
      <w:pPr>
        <w:rPr>
          <w:rFonts w:asciiTheme="majorHAnsi" w:eastAsiaTheme="majorEastAsia" w:hAnsiTheme="majorHAnsi" w:cstheme="majorBidi"/>
          <w:sz w:val="26"/>
          <w:szCs w:val="26"/>
          <w:lang w:val="en-US"/>
        </w:rPr>
      </w:pPr>
    </w:p>
    <w:p w:rsidR="007A370B" w:rsidRPr="001C1B09" w:rsidRDefault="007A370B" w:rsidP="007A370B">
      <w:pPr>
        <w:pStyle w:val="3"/>
      </w:pPr>
      <w:proofErr w:type="spellStart"/>
      <w:r>
        <w:rPr>
          <w:lang w:val="en-US"/>
        </w:rPr>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40819" w:rsidRPr="00BD5083" w:rsidRDefault="00C40819" w:rsidP="00C40819">
      <w:pPr>
        <w:pStyle w:val="3"/>
      </w:pPr>
      <w:proofErr w:type="spellStart"/>
      <w:r>
        <w:rPr>
          <w:lang w:val="en-US"/>
        </w:rPr>
        <w:t>create</w:t>
      </w:r>
      <w:r w:rsidR="00BD5083">
        <w:rPr>
          <w:lang w:val="en-US"/>
        </w:rPr>
        <w:t>Order</w:t>
      </w:r>
      <w:r w:rsidR="00363C61">
        <w:rPr>
          <w:lang w:val="en-US"/>
        </w:rPr>
        <w:t>Problem</w:t>
      </w:r>
      <w:proofErr w:type="spellEnd"/>
    </w:p>
    <w:p w:rsidR="00C40819" w:rsidRPr="00F735AD" w:rsidRDefault="00C40819" w:rsidP="00C40819">
      <w:pPr>
        <w:ind w:firstLine="708"/>
      </w:pPr>
      <w:r>
        <w:t xml:space="preserve">Принимает данные о </w:t>
      </w:r>
      <w:r w:rsidR="00BD5083">
        <w:t xml:space="preserve">возникших </w:t>
      </w:r>
      <w:r>
        <w:t xml:space="preserve"> </w:t>
      </w:r>
      <w:r w:rsidR="00BD5083">
        <w:t xml:space="preserve">проблемах </w:t>
      </w:r>
      <w:r>
        <w:t xml:space="preserve">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C40819" w:rsidRPr="001A2CDB" w:rsidTr="00C40819">
        <w:tc>
          <w:tcPr>
            <w:tcW w:w="1701" w:type="dxa"/>
          </w:tcPr>
          <w:p w:rsidR="00C40819" w:rsidRPr="00AC038A" w:rsidRDefault="00C40819" w:rsidP="00C40819">
            <w:pPr>
              <w:ind w:left="284"/>
              <w:rPr>
                <w:b/>
              </w:rPr>
            </w:pPr>
            <w:r>
              <w:rPr>
                <w:b/>
              </w:rPr>
              <w:t>Имя</w:t>
            </w:r>
          </w:p>
        </w:tc>
        <w:tc>
          <w:tcPr>
            <w:tcW w:w="3969" w:type="dxa"/>
          </w:tcPr>
          <w:p w:rsidR="00C40819" w:rsidRPr="00210AA5" w:rsidRDefault="00C40819" w:rsidP="00C40819">
            <w:pPr>
              <w:jc w:val="center"/>
              <w:rPr>
                <w:b/>
              </w:rPr>
            </w:pPr>
            <w:r>
              <w:rPr>
                <w:b/>
              </w:rPr>
              <w:t>Тип</w:t>
            </w:r>
          </w:p>
        </w:tc>
        <w:tc>
          <w:tcPr>
            <w:tcW w:w="3827" w:type="dxa"/>
          </w:tcPr>
          <w:p w:rsidR="00C40819" w:rsidRPr="00210AA5" w:rsidRDefault="00C40819" w:rsidP="00C40819">
            <w:pPr>
              <w:rPr>
                <w:b/>
              </w:rPr>
            </w:pPr>
            <w:r>
              <w:rPr>
                <w:b/>
              </w:rPr>
              <w:t>Комментарий</w:t>
            </w:r>
          </w:p>
        </w:tc>
      </w:tr>
      <w:tr w:rsidR="00C40819" w:rsidRPr="00CC49AA" w:rsidTr="00C40819">
        <w:tc>
          <w:tcPr>
            <w:tcW w:w="9497" w:type="dxa"/>
            <w:gridSpan w:val="3"/>
          </w:tcPr>
          <w:p w:rsidR="00C40819" w:rsidRPr="000821A3" w:rsidRDefault="00C40819" w:rsidP="00C40819">
            <w:pPr>
              <w:rPr>
                <w:b/>
              </w:rPr>
            </w:pPr>
            <w:r w:rsidRPr="000821A3">
              <w:rPr>
                <w:b/>
              </w:rPr>
              <w:t>Вход</w:t>
            </w:r>
            <w:r>
              <w:rPr>
                <w:b/>
              </w:rPr>
              <w:t>ящие параметры</w:t>
            </w:r>
          </w:p>
        </w:tc>
      </w:tr>
      <w:tr w:rsidR="00C40819" w:rsidRPr="00CC49AA" w:rsidTr="00C40819">
        <w:tc>
          <w:tcPr>
            <w:tcW w:w="1701" w:type="dxa"/>
          </w:tcPr>
          <w:p w:rsidR="00C40819" w:rsidRPr="001A2CDB" w:rsidRDefault="00C40819" w:rsidP="00C40819">
            <w:pPr>
              <w:ind w:left="284"/>
            </w:pPr>
            <w:r>
              <w:rPr>
                <w:lang w:val="en-US"/>
              </w:rPr>
              <w:t>Request</w:t>
            </w:r>
          </w:p>
        </w:tc>
        <w:tc>
          <w:tcPr>
            <w:tcW w:w="3969" w:type="dxa"/>
          </w:tcPr>
          <w:p w:rsidR="00C40819" w:rsidRPr="009C5D7D" w:rsidRDefault="00BD5083" w:rsidP="00C40819">
            <w:pPr>
              <w:pStyle w:val="aff4"/>
              <w:rPr>
                <w:rStyle w:val="af0"/>
              </w:rPr>
            </w:pPr>
            <w:r>
              <w:rPr>
                <w:rStyle w:val="af0"/>
              </w:rPr>
              <w:fldChar w:fldCharType="begin"/>
            </w:r>
            <w:r>
              <w:rPr>
                <w:rStyle w:val="af0"/>
              </w:rPr>
              <w:instrText xml:space="preserve"> REF _Ref523841753 \h </w:instrText>
            </w:r>
            <w:r>
              <w:rPr>
                <w:rStyle w:val="af0"/>
              </w:rPr>
            </w:r>
            <w:r>
              <w:rPr>
                <w:rStyle w:val="af0"/>
              </w:rPr>
              <w:fldChar w:fldCharType="separate"/>
            </w:r>
            <w:proofErr w:type="spellStart"/>
            <w:r w:rsidR="00363C61">
              <w:rPr>
                <w:lang w:val="en-US"/>
              </w:rPr>
              <w:t>createOrderProblem</w:t>
            </w:r>
            <w:r>
              <w:rPr>
                <w:lang w:val="en-US"/>
              </w:rPr>
              <w:t>Request</w:t>
            </w:r>
            <w:proofErr w:type="spellEnd"/>
            <w:r>
              <w:rPr>
                <w:rStyle w:val="af0"/>
              </w:rPr>
              <w:fldChar w:fldCharType="end"/>
            </w:r>
          </w:p>
        </w:tc>
        <w:tc>
          <w:tcPr>
            <w:tcW w:w="3827" w:type="dxa"/>
          </w:tcPr>
          <w:p w:rsidR="00C40819" w:rsidRPr="00210AA5" w:rsidRDefault="00C40819" w:rsidP="00C40819"/>
        </w:tc>
      </w:tr>
      <w:tr w:rsidR="00C40819" w:rsidRPr="00CC49AA" w:rsidTr="00C40819">
        <w:tc>
          <w:tcPr>
            <w:tcW w:w="9497" w:type="dxa"/>
            <w:gridSpan w:val="3"/>
          </w:tcPr>
          <w:p w:rsidR="00C40819" w:rsidRPr="000821A3" w:rsidRDefault="00C40819" w:rsidP="00C40819">
            <w:pPr>
              <w:rPr>
                <w:b/>
              </w:rPr>
            </w:pPr>
            <w:r>
              <w:rPr>
                <w:b/>
              </w:rPr>
              <w:t>Возвращаемое значение</w:t>
            </w:r>
          </w:p>
        </w:tc>
      </w:tr>
      <w:tr w:rsidR="00C40819" w:rsidRPr="00CC49AA" w:rsidTr="00C40819">
        <w:tc>
          <w:tcPr>
            <w:tcW w:w="1701" w:type="dxa"/>
          </w:tcPr>
          <w:p w:rsidR="00C40819" w:rsidRPr="000821A3" w:rsidRDefault="00C40819" w:rsidP="00C40819">
            <w:pPr>
              <w:ind w:left="284"/>
              <w:rPr>
                <w:lang w:val="en-US"/>
              </w:rPr>
            </w:pPr>
          </w:p>
        </w:tc>
        <w:tc>
          <w:tcPr>
            <w:tcW w:w="3969" w:type="dxa"/>
          </w:tcPr>
          <w:p w:rsidR="00C40819" w:rsidRPr="000821A3" w:rsidRDefault="009F6E60" w:rsidP="00C40819">
            <w:pPr>
              <w:pStyle w:val="aff4"/>
              <w:rPr>
                <w:lang w:val="en-US"/>
              </w:rPr>
            </w:pPr>
            <w:hyperlink w:anchor="Response" w:history="1">
              <w:r w:rsidR="00C40819" w:rsidRPr="002A1CA2">
                <w:rPr>
                  <w:rStyle w:val="af5"/>
                </w:rPr>
                <w:fldChar w:fldCharType="begin"/>
              </w:r>
              <w:r w:rsidR="00C40819" w:rsidRPr="002A1CA2">
                <w:rPr>
                  <w:rStyle w:val="af5"/>
                </w:rPr>
                <w:instrText xml:space="preserve"> REF _Ref476654232 \h  \* MERGEFORMAT </w:instrText>
              </w:r>
              <w:r w:rsidR="00C40819" w:rsidRPr="002A1CA2">
                <w:rPr>
                  <w:rStyle w:val="af5"/>
                </w:rPr>
              </w:r>
              <w:r w:rsidR="00C40819" w:rsidRPr="002A1CA2">
                <w:rPr>
                  <w:rStyle w:val="af5"/>
                </w:rPr>
                <w:fldChar w:fldCharType="separate"/>
              </w:r>
              <w:r w:rsidR="00C40819" w:rsidRPr="002A1CA2">
                <w:rPr>
                  <w:rStyle w:val="af5"/>
                </w:rPr>
                <w:t>Response</w:t>
              </w:r>
              <w:r w:rsidR="00C40819" w:rsidRPr="002A1CA2">
                <w:rPr>
                  <w:rStyle w:val="af5"/>
                </w:rPr>
                <w:fldChar w:fldCharType="end"/>
              </w:r>
            </w:hyperlink>
          </w:p>
        </w:tc>
        <w:tc>
          <w:tcPr>
            <w:tcW w:w="3827" w:type="dxa"/>
          </w:tcPr>
          <w:p w:rsidR="00C40819" w:rsidRPr="00210AA5" w:rsidRDefault="00C40819" w:rsidP="00C40819"/>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9F6E60"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9F6E6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F21040" w:rsidRPr="008751D3" w:rsidRDefault="00F21040" w:rsidP="00F21040">
      <w:pPr>
        <w:pStyle w:val="3"/>
        <w:rPr>
          <w:lang w:val="en-US"/>
        </w:rPr>
      </w:pPr>
      <w:proofErr w:type="spellStart"/>
      <w:r>
        <w:rPr>
          <w:lang w:val="en-US"/>
        </w:rPr>
        <w:t>createStockAdjustment</w:t>
      </w:r>
      <w:proofErr w:type="spellEnd"/>
    </w:p>
    <w:p w:rsidR="00F21040" w:rsidRPr="004B43E7" w:rsidRDefault="00F21040" w:rsidP="00F21040">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F21040" w:rsidRPr="001A2CDB" w:rsidTr="00F21040">
        <w:tc>
          <w:tcPr>
            <w:tcW w:w="1701" w:type="dxa"/>
          </w:tcPr>
          <w:p w:rsidR="00F21040" w:rsidRPr="00AC038A" w:rsidRDefault="00F21040" w:rsidP="00F21040">
            <w:pPr>
              <w:ind w:left="284"/>
              <w:rPr>
                <w:b/>
              </w:rPr>
            </w:pPr>
            <w:r>
              <w:rPr>
                <w:b/>
              </w:rPr>
              <w:t>Имя</w:t>
            </w:r>
          </w:p>
        </w:tc>
        <w:tc>
          <w:tcPr>
            <w:tcW w:w="3969" w:type="dxa"/>
          </w:tcPr>
          <w:p w:rsidR="00F21040" w:rsidRPr="00210AA5" w:rsidRDefault="00F21040" w:rsidP="00F21040">
            <w:pPr>
              <w:jc w:val="center"/>
              <w:rPr>
                <w:b/>
              </w:rPr>
            </w:pPr>
            <w:r>
              <w:rPr>
                <w:b/>
              </w:rPr>
              <w:t>Тип</w:t>
            </w:r>
          </w:p>
        </w:tc>
        <w:tc>
          <w:tcPr>
            <w:tcW w:w="3827" w:type="dxa"/>
          </w:tcPr>
          <w:p w:rsidR="00F21040" w:rsidRPr="00210AA5" w:rsidRDefault="00F21040" w:rsidP="00F21040">
            <w:pPr>
              <w:rPr>
                <w:b/>
              </w:rPr>
            </w:pPr>
            <w:r>
              <w:rPr>
                <w:b/>
              </w:rPr>
              <w:t>Комментарий</w:t>
            </w:r>
          </w:p>
        </w:tc>
      </w:tr>
      <w:tr w:rsidR="00F21040" w:rsidRPr="00CC49AA" w:rsidTr="00F21040">
        <w:tc>
          <w:tcPr>
            <w:tcW w:w="9497" w:type="dxa"/>
            <w:gridSpan w:val="3"/>
          </w:tcPr>
          <w:p w:rsidR="00F21040" w:rsidRPr="000821A3" w:rsidRDefault="00F21040" w:rsidP="00F21040">
            <w:pPr>
              <w:rPr>
                <w:b/>
              </w:rPr>
            </w:pPr>
            <w:r w:rsidRPr="000821A3">
              <w:rPr>
                <w:b/>
              </w:rPr>
              <w:t>Вход</w:t>
            </w:r>
            <w:r>
              <w:rPr>
                <w:b/>
              </w:rPr>
              <w:t>ящие параметры</w:t>
            </w:r>
          </w:p>
        </w:tc>
      </w:tr>
      <w:tr w:rsidR="00F21040" w:rsidRPr="00CC49AA" w:rsidTr="00F21040">
        <w:tc>
          <w:tcPr>
            <w:tcW w:w="1701" w:type="dxa"/>
          </w:tcPr>
          <w:p w:rsidR="00F21040" w:rsidRPr="001A2CDB" w:rsidRDefault="00F21040" w:rsidP="00F21040">
            <w:pPr>
              <w:ind w:left="284"/>
            </w:pPr>
            <w:r>
              <w:rPr>
                <w:lang w:val="en-US"/>
              </w:rPr>
              <w:t>Request</w:t>
            </w:r>
          </w:p>
        </w:tc>
        <w:tc>
          <w:tcPr>
            <w:tcW w:w="3969" w:type="dxa"/>
          </w:tcPr>
          <w:p w:rsidR="00F21040" w:rsidRPr="002D4129" w:rsidRDefault="009F6E60" w:rsidP="00F21040">
            <w:pPr>
              <w:pStyle w:val="aff4"/>
              <w:rPr>
                <w:rFonts w:cstheme="majorBidi"/>
                <w:sz w:val="26"/>
                <w:szCs w:val="26"/>
                <w:lang w:val="en-US"/>
              </w:rPr>
            </w:pPr>
            <w:hyperlink w:anchor="_createAcceptanceOrderRequest" w:history="1">
              <w:proofErr w:type="spellStart"/>
              <w:r w:rsidR="00DD3859" w:rsidRPr="00DD3859">
                <w:rPr>
                  <w:rStyle w:val="af5"/>
                  <w:rFonts w:cstheme="majorBidi"/>
                  <w:sz w:val="26"/>
                  <w:szCs w:val="26"/>
                  <w:lang w:val="en-US"/>
                </w:rPr>
                <w:t>createStockAdjustmentRequest</w:t>
              </w:r>
              <w:proofErr w:type="spellEnd"/>
            </w:hyperlink>
          </w:p>
        </w:tc>
        <w:tc>
          <w:tcPr>
            <w:tcW w:w="3827" w:type="dxa"/>
          </w:tcPr>
          <w:p w:rsidR="00F21040" w:rsidRPr="00210AA5" w:rsidRDefault="00F21040" w:rsidP="00F21040"/>
        </w:tc>
      </w:tr>
      <w:tr w:rsidR="00F21040" w:rsidRPr="00CC49AA" w:rsidTr="00F21040">
        <w:tc>
          <w:tcPr>
            <w:tcW w:w="9497" w:type="dxa"/>
            <w:gridSpan w:val="3"/>
          </w:tcPr>
          <w:p w:rsidR="00F21040" w:rsidRPr="000821A3" w:rsidRDefault="00F21040" w:rsidP="00F21040">
            <w:pPr>
              <w:rPr>
                <w:b/>
              </w:rPr>
            </w:pPr>
            <w:r>
              <w:rPr>
                <w:b/>
              </w:rPr>
              <w:t>Возвращаемое значение</w:t>
            </w:r>
          </w:p>
        </w:tc>
      </w:tr>
      <w:tr w:rsidR="00F21040" w:rsidRPr="00CC49AA" w:rsidTr="00F21040">
        <w:tc>
          <w:tcPr>
            <w:tcW w:w="1701" w:type="dxa"/>
          </w:tcPr>
          <w:p w:rsidR="00F21040" w:rsidRPr="000821A3" w:rsidRDefault="00F21040" w:rsidP="00F21040">
            <w:pPr>
              <w:ind w:left="284"/>
              <w:rPr>
                <w:lang w:val="en-US"/>
              </w:rPr>
            </w:pPr>
          </w:p>
        </w:tc>
        <w:tc>
          <w:tcPr>
            <w:tcW w:w="3969" w:type="dxa"/>
          </w:tcPr>
          <w:p w:rsidR="00F21040" w:rsidRPr="000821A3" w:rsidRDefault="009F6E60" w:rsidP="00F21040">
            <w:pPr>
              <w:pStyle w:val="aff4"/>
              <w:rPr>
                <w:lang w:val="en-US"/>
              </w:rPr>
            </w:pPr>
            <w:hyperlink w:anchor="Response" w:history="1">
              <w:r w:rsidR="00F21040" w:rsidRPr="002D4129">
                <w:rPr>
                  <w:rStyle w:val="af5"/>
                </w:rPr>
                <w:fldChar w:fldCharType="begin"/>
              </w:r>
              <w:r w:rsidR="00F21040" w:rsidRPr="002D4129">
                <w:rPr>
                  <w:rStyle w:val="af5"/>
                </w:rPr>
                <w:instrText xml:space="preserve"> REF _Ref476654232 \h  \* MERGEFORMAT </w:instrText>
              </w:r>
              <w:r w:rsidR="00F21040" w:rsidRPr="002D4129">
                <w:rPr>
                  <w:rStyle w:val="af5"/>
                </w:rPr>
              </w:r>
              <w:r w:rsidR="00F21040" w:rsidRPr="002D4129">
                <w:rPr>
                  <w:rStyle w:val="af5"/>
                </w:rPr>
                <w:fldChar w:fldCharType="separate"/>
              </w:r>
              <w:r w:rsidR="00F21040" w:rsidRPr="002D4129">
                <w:rPr>
                  <w:rStyle w:val="af5"/>
                </w:rPr>
                <w:t>Response</w:t>
              </w:r>
              <w:r w:rsidR="00F21040" w:rsidRPr="002D4129">
                <w:rPr>
                  <w:rStyle w:val="af5"/>
                </w:rPr>
                <w:fldChar w:fldCharType="end"/>
              </w:r>
            </w:hyperlink>
          </w:p>
        </w:tc>
        <w:tc>
          <w:tcPr>
            <w:tcW w:w="3827" w:type="dxa"/>
          </w:tcPr>
          <w:p w:rsidR="00F21040" w:rsidRPr="00210AA5" w:rsidRDefault="00F21040" w:rsidP="00F21040"/>
        </w:tc>
      </w:tr>
    </w:tbl>
    <w:p w:rsidR="00F21040" w:rsidRDefault="00F21040" w:rsidP="00CC3058">
      <w:pPr>
        <w:rPr>
          <w:rFonts w:asciiTheme="majorHAnsi" w:eastAsiaTheme="majorEastAsia" w:hAnsiTheme="majorHAnsi" w:cstheme="majorBidi"/>
          <w:kern w:val="32"/>
          <w:sz w:val="32"/>
          <w:szCs w:val="32"/>
        </w:rPr>
      </w:pPr>
    </w:p>
    <w:p w:rsidR="00F21040" w:rsidRDefault="00F21040" w:rsidP="00F21040">
      <w:pPr>
        <w:rPr>
          <w:rFonts w:eastAsiaTheme="majorEastAsia"/>
        </w:rPr>
      </w:pPr>
      <w:r>
        <w:rPr>
          <w:rFonts w:eastAsiaTheme="majorEastAsia"/>
        </w:rPr>
        <w:br w:type="page"/>
      </w:r>
    </w:p>
    <w:p w:rsidR="00CC3058" w:rsidRDefault="00CC3058" w:rsidP="00CC3058">
      <w:pPr>
        <w:rPr>
          <w:rFonts w:asciiTheme="majorHAnsi" w:eastAsiaTheme="majorEastAsia" w:hAnsiTheme="majorHAnsi" w:cstheme="majorBidi"/>
          <w:kern w:val="32"/>
          <w:sz w:val="32"/>
          <w:szCs w:val="32"/>
        </w:rPr>
      </w:pPr>
    </w:p>
    <w:p w:rsidR="0090537D" w:rsidRPr="00B512F1" w:rsidRDefault="00532601" w:rsidP="005C6170">
      <w:pPr>
        <w:pStyle w:val="1"/>
      </w:pPr>
      <w:r>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9F6E60"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9F6E60"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9F6E60"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1B0702" w:rsidRDefault="001B0702"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D5765" w:rsidRDefault="005D5765" w:rsidP="005D5765">
      <w:pPr>
        <w:rPr>
          <w:rFonts w:cstheme="majorBidi"/>
          <w:sz w:val="22"/>
          <w:szCs w:val="22"/>
          <w:lang w:val="en-US"/>
        </w:rPr>
      </w:pPr>
      <w:bookmarkStart w:id="29" w:name="_createOwnerRequest"/>
      <w:bookmarkStart w:id="30" w:name="_createShipperRequest"/>
      <w:bookmarkStart w:id="31" w:name="_Ref476948263"/>
      <w:bookmarkEnd w:id="18"/>
      <w:bookmarkEnd w:id="19"/>
      <w:bookmarkEnd w:id="29"/>
      <w:bookmarkEnd w:id="30"/>
      <w:r>
        <w:rPr>
          <w:lang w:val="en-US"/>
        </w:rPr>
        <w:br w:type="page"/>
      </w:r>
    </w:p>
    <w:p w:rsidR="00556E39" w:rsidRPr="000821A3" w:rsidRDefault="00556E39" w:rsidP="00343CEF">
      <w:pPr>
        <w:pStyle w:val="6"/>
        <w:rPr>
          <w:lang w:val="en-US"/>
        </w:rPr>
      </w:pPr>
      <w:bookmarkStart w:id="32" w:name="createGoodRequest"/>
      <w:proofErr w:type="spellStart"/>
      <w:r>
        <w:rPr>
          <w:lang w:val="en-US"/>
        </w:rPr>
        <w:lastRenderedPageBreak/>
        <w:t>createGoodRequest</w:t>
      </w:r>
      <w:bookmarkEnd w:id="3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2"/>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2927AC" w:rsidP="00343CEF">
            <w:pPr>
              <w:jc w:val="center"/>
              <w:rPr>
                <w:lang w:val="en-US"/>
              </w:rPr>
            </w:pPr>
            <w:r w:rsidRPr="00F47284">
              <w:rPr>
                <w:rStyle w:val="aff5"/>
                <w:color w:val="auto"/>
                <w:u w:val="none"/>
                <w:lang w:val="en-US"/>
              </w:rPr>
              <w:t>STR</w:t>
            </w:r>
          </w:p>
        </w:tc>
        <w:tc>
          <w:tcPr>
            <w:tcW w:w="3119" w:type="dxa"/>
          </w:tcPr>
          <w:p w:rsidR="00556E39" w:rsidRPr="00584A84" w:rsidRDefault="002927AC" w:rsidP="00343CEF">
            <w:r>
              <w:t>Идентификатор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9F6E60"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3" w:name="_createCustomerRequest"/>
    <w:bookmarkStart w:id="34" w:name="createKeepingVariantRequest"/>
    <w:bookmarkEnd w:id="33"/>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5" w:name="_Ref499547017"/>
      <w:proofErr w:type="spellStart"/>
      <w:r w:rsidRPr="00B177AE">
        <w:t>createKeepingVariant</w:t>
      </w:r>
      <w:bookmarkEnd w:id="35"/>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4"/>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9F6E60"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6" w:name="_createGoodRequest"/>
      <w:bookmarkStart w:id="37" w:name="_Ref505179933"/>
      <w:bookmarkStart w:id="38" w:name="createSKUrequest"/>
      <w:bookmarkStart w:id="39" w:name="_Ref514773141"/>
      <w:bookmarkStart w:id="40" w:name="_Ref480319516"/>
      <w:bookmarkStart w:id="41" w:name="_Ref506536115"/>
      <w:bookmarkStart w:id="42" w:name="_Ref477212942"/>
      <w:bookmarkEnd w:id="36"/>
      <w:proofErr w:type="spellStart"/>
      <w:r>
        <w:rPr>
          <w:lang w:val="en-US"/>
        </w:rPr>
        <w:t>createSKUrequest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38"/>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3" w:name="_Ref515531404"/>
      <w:bookmarkStart w:id="44" w:name="changeStatusSKUrequest"/>
      <w:proofErr w:type="spellStart"/>
      <w:r>
        <w:rPr>
          <w:lang w:val="en-US"/>
        </w:rPr>
        <w:t>changeStatusSKUrequest</w:t>
      </w:r>
      <w:bookmarkEnd w:id="39"/>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4"/>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5" w:name="_Ref517888878"/>
      <w:bookmarkStart w:id="46" w:name="_Ref476947695"/>
      <w:bookmarkEnd w:id="40"/>
      <w:proofErr w:type="spellStart"/>
      <w:r w:rsidRPr="007164DF">
        <w:t>createGoodsArticleFromContractorRequest</w:t>
      </w:r>
      <w:bookmarkEnd w:id="45"/>
      <w:proofErr w:type="spellEnd"/>
    </w:p>
    <w:bookmarkStart w:id="47" w:name="_MON_1591630460"/>
    <w:bookmarkEnd w:id="47"/>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8pt;height:73.6pt" o:ole="">
            <v:imagedata r:id="rId9" o:title=""/>
          </v:shape>
          <o:OLEObject Type="Embed" ProgID="Excel.Sheet.12" ShapeID="_x0000_i1025" DrawAspect="Content" ObjectID="_1612947889" r:id="rId10"/>
        </w:object>
      </w:r>
    </w:p>
    <w:p w:rsidR="0059398B" w:rsidRDefault="0059398B">
      <w:pPr>
        <w:rPr>
          <w:rFonts w:cstheme="majorBidi"/>
          <w:b/>
          <w:bCs/>
          <w:i/>
          <w:iCs/>
          <w:sz w:val="26"/>
          <w:szCs w:val="26"/>
        </w:rPr>
      </w:pPr>
      <w:r>
        <w:br w:type="page"/>
      </w:r>
    </w:p>
    <w:p w:rsidR="00206CFD" w:rsidRDefault="00206CFD">
      <w:pPr>
        <w:pStyle w:val="6"/>
      </w:pPr>
      <w:bookmarkStart w:id="48" w:name="_Ref520709493"/>
      <w:proofErr w:type="spellStart"/>
      <w:r w:rsidRPr="00206CFD">
        <w:lastRenderedPageBreak/>
        <w:t>GetDeleteBarCodeRequest</w:t>
      </w:r>
      <w:bookmarkEnd w:id="48"/>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C40819">
            <w:pPr>
              <w:ind w:left="34"/>
              <w:rPr>
                <w:b/>
              </w:rPr>
            </w:pPr>
            <w:r>
              <w:rPr>
                <w:b/>
              </w:rPr>
              <w:t>Поле</w:t>
            </w:r>
          </w:p>
        </w:tc>
        <w:tc>
          <w:tcPr>
            <w:tcW w:w="709" w:type="dxa"/>
            <w:shd w:val="clear" w:color="auto" w:fill="D9D9D9" w:themeFill="background1" w:themeFillShade="D9"/>
          </w:tcPr>
          <w:p w:rsidR="00206CFD" w:rsidRPr="00BB7D56" w:rsidRDefault="00206CFD" w:rsidP="00C40819">
            <w:pPr>
              <w:jc w:val="center"/>
              <w:rPr>
                <w:b/>
              </w:rPr>
            </w:pPr>
            <w:r>
              <w:rPr>
                <w:b/>
              </w:rPr>
              <w:t>Исп.</w:t>
            </w:r>
          </w:p>
        </w:tc>
        <w:tc>
          <w:tcPr>
            <w:tcW w:w="2552" w:type="dxa"/>
            <w:shd w:val="clear" w:color="auto" w:fill="D9D9D9" w:themeFill="background1" w:themeFillShade="D9"/>
          </w:tcPr>
          <w:p w:rsidR="00206CFD" w:rsidRPr="00210AA5" w:rsidRDefault="00206CFD" w:rsidP="00C40819">
            <w:pPr>
              <w:jc w:val="center"/>
              <w:rPr>
                <w:b/>
              </w:rPr>
            </w:pPr>
            <w:r>
              <w:rPr>
                <w:b/>
              </w:rPr>
              <w:t>Тип значения</w:t>
            </w:r>
          </w:p>
        </w:tc>
        <w:tc>
          <w:tcPr>
            <w:tcW w:w="1672" w:type="dxa"/>
            <w:shd w:val="clear" w:color="auto" w:fill="D9D9D9" w:themeFill="background1" w:themeFillShade="D9"/>
          </w:tcPr>
          <w:p w:rsidR="00206CFD" w:rsidRPr="00210AA5" w:rsidRDefault="00206CFD" w:rsidP="00C40819">
            <w:pPr>
              <w:rPr>
                <w:b/>
              </w:rPr>
            </w:pPr>
            <w:r>
              <w:rPr>
                <w:b/>
              </w:rPr>
              <w:t>Описание</w:t>
            </w:r>
          </w:p>
        </w:tc>
        <w:tc>
          <w:tcPr>
            <w:tcW w:w="3260" w:type="dxa"/>
            <w:shd w:val="clear" w:color="auto" w:fill="D9D9D9" w:themeFill="background1" w:themeFillShade="D9"/>
          </w:tcPr>
          <w:p w:rsidR="00206CFD" w:rsidRPr="00210AA5" w:rsidRDefault="00206CFD" w:rsidP="00C40819">
            <w:pPr>
              <w:rPr>
                <w:b/>
              </w:rPr>
            </w:pPr>
            <w:r>
              <w:rPr>
                <w:b/>
              </w:rPr>
              <w:t>Комментарий</w:t>
            </w:r>
          </w:p>
        </w:tc>
      </w:tr>
      <w:tr w:rsidR="00206CFD" w:rsidRPr="00CC49AA" w:rsidTr="00206CFD">
        <w:trPr>
          <w:cantSplit/>
        </w:trPr>
        <w:tc>
          <w:tcPr>
            <w:tcW w:w="2581" w:type="dxa"/>
          </w:tcPr>
          <w:p w:rsidR="00206CFD" w:rsidRPr="009E139B" w:rsidRDefault="00206CFD" w:rsidP="00C40819">
            <w:pPr>
              <w:ind w:left="34"/>
              <w:rPr>
                <w:lang w:val="en-US"/>
              </w:rPr>
            </w:pPr>
            <w:proofErr w:type="spellStart"/>
            <w:r w:rsidRPr="00206CFD">
              <w:rPr>
                <w:lang w:val="en-US"/>
              </w:rPr>
              <w:t>GetDeleteBarCodeRow</w:t>
            </w:r>
            <w:proofErr w:type="spellEnd"/>
          </w:p>
        </w:tc>
        <w:tc>
          <w:tcPr>
            <w:tcW w:w="709" w:type="dxa"/>
          </w:tcPr>
          <w:p w:rsidR="00206CFD" w:rsidRPr="009E139B" w:rsidRDefault="00206CFD" w:rsidP="00C40819">
            <w:pPr>
              <w:jc w:val="center"/>
              <w:rPr>
                <w:lang w:val="en-US"/>
              </w:rPr>
            </w:pPr>
            <w:r>
              <w:rPr>
                <w:lang w:val="en-US"/>
              </w:rPr>
              <w:t>ME*</w:t>
            </w:r>
          </w:p>
        </w:tc>
        <w:tc>
          <w:tcPr>
            <w:tcW w:w="2552" w:type="dxa"/>
          </w:tcPr>
          <w:p w:rsidR="00206CFD" w:rsidRPr="003A41E9" w:rsidRDefault="00206CFD" w:rsidP="00C40819">
            <w:pPr>
              <w:pStyle w:val="aff4"/>
            </w:pPr>
            <w:proofErr w:type="spellStart"/>
            <w:r w:rsidRPr="00206CFD">
              <w:t>GetDeleteBarCodeRow</w:t>
            </w:r>
            <w:proofErr w:type="spellEnd"/>
          </w:p>
        </w:tc>
        <w:tc>
          <w:tcPr>
            <w:tcW w:w="1672" w:type="dxa"/>
          </w:tcPr>
          <w:p w:rsidR="00206CFD" w:rsidRPr="00982683" w:rsidRDefault="00206CFD" w:rsidP="00C40819">
            <w:pPr>
              <w:rPr>
                <w:lang w:val="en-US"/>
              </w:rPr>
            </w:pPr>
          </w:p>
        </w:tc>
        <w:tc>
          <w:tcPr>
            <w:tcW w:w="3260" w:type="dxa"/>
          </w:tcPr>
          <w:p w:rsidR="00206CFD" w:rsidRPr="00210AA5" w:rsidRDefault="00206CFD" w:rsidP="00C40819"/>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49" w:name="createOwnerRequest"/>
      <w:proofErr w:type="spellStart"/>
      <w:r>
        <w:rPr>
          <w:lang w:val="en-US"/>
        </w:rPr>
        <w:t>createOwnerRequest</w:t>
      </w:r>
      <w:bookmarkEnd w:id="46"/>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49"/>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9F6E60"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0" w:name="_Ref515531479"/>
      <w:bookmarkStart w:id="51" w:name="createRouteRequest"/>
      <w:bookmarkStart w:id="52" w:name="_Ref476948238"/>
      <w:proofErr w:type="spellStart"/>
      <w:r>
        <w:rPr>
          <w:lang w:val="en-US"/>
        </w:rPr>
        <w:t>createRouteRequest</w:t>
      </w:r>
      <w:bookmarkEnd w:id="5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3" w:name="_createDispatchOrderRequest"/>
      <w:bookmarkStart w:id="54" w:name="_Ref515531506"/>
      <w:bookmarkStart w:id="55" w:name="createStockRequest"/>
      <w:bookmarkEnd w:id="52"/>
      <w:bookmarkEnd w:id="53"/>
      <w:proofErr w:type="spellStart"/>
      <w:r>
        <w:rPr>
          <w:lang w:val="en-US"/>
        </w:rPr>
        <w:t>createStockRequest</w:t>
      </w:r>
      <w:bookmarkEnd w:id="41"/>
      <w:bookmarkEnd w:id="54"/>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5"/>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6" w:name="_Ref517770098"/>
      <w:bookmarkStart w:id="57" w:name="_Ref479018505"/>
      <w:proofErr w:type="spellStart"/>
      <w:r>
        <w:rPr>
          <w:lang w:val="en-US"/>
        </w:rPr>
        <w:t>createDriverRequest</w:t>
      </w:r>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8" w:name="_Ref517770113"/>
      <w:proofErr w:type="spellStart"/>
      <w:r>
        <w:rPr>
          <w:lang w:val="en-US"/>
        </w:rPr>
        <w:t>createVehicleRequest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253567" w:rsidRPr="000821A3" w:rsidRDefault="00253567" w:rsidP="00253567">
      <w:pPr>
        <w:pStyle w:val="6"/>
        <w:rPr>
          <w:lang w:val="en-US"/>
        </w:rPr>
      </w:pPr>
      <w:bookmarkStart w:id="59" w:name="_createContractRequest"/>
      <w:bookmarkEnd w:id="59"/>
      <w:proofErr w:type="spellStart"/>
      <w:r>
        <w:rPr>
          <w:lang w:val="en-US"/>
        </w:rPr>
        <w:t>createContractRequest</w:t>
      </w:r>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253567" w:rsidRPr="00210AA5" w:rsidTr="00A00C30">
        <w:trPr>
          <w:cantSplit/>
        </w:trPr>
        <w:tc>
          <w:tcPr>
            <w:tcW w:w="1986" w:type="dxa"/>
            <w:shd w:val="clear" w:color="auto" w:fill="D9D9D9" w:themeFill="background1" w:themeFillShade="D9"/>
          </w:tcPr>
          <w:p w:rsidR="00253567" w:rsidRPr="00210AA5" w:rsidRDefault="00253567" w:rsidP="00A00C30">
            <w:pPr>
              <w:ind w:left="34"/>
              <w:rPr>
                <w:b/>
              </w:rPr>
            </w:pPr>
            <w:r>
              <w:rPr>
                <w:b/>
              </w:rPr>
              <w:t>Поле</w:t>
            </w:r>
          </w:p>
        </w:tc>
        <w:tc>
          <w:tcPr>
            <w:tcW w:w="708" w:type="dxa"/>
            <w:shd w:val="clear" w:color="auto" w:fill="D9D9D9" w:themeFill="background1" w:themeFillShade="D9"/>
          </w:tcPr>
          <w:p w:rsidR="00253567" w:rsidRPr="00BB7D56" w:rsidRDefault="00253567" w:rsidP="00A00C30">
            <w:pPr>
              <w:jc w:val="center"/>
              <w:rPr>
                <w:b/>
              </w:rPr>
            </w:pPr>
            <w:r>
              <w:rPr>
                <w:b/>
              </w:rPr>
              <w:t>Исп.</w:t>
            </w:r>
          </w:p>
        </w:tc>
        <w:tc>
          <w:tcPr>
            <w:tcW w:w="1701" w:type="dxa"/>
            <w:shd w:val="clear" w:color="auto" w:fill="D9D9D9" w:themeFill="background1" w:themeFillShade="D9"/>
          </w:tcPr>
          <w:p w:rsidR="00253567" w:rsidRPr="00210AA5" w:rsidRDefault="00253567" w:rsidP="00A00C30">
            <w:pPr>
              <w:jc w:val="center"/>
              <w:rPr>
                <w:b/>
              </w:rPr>
            </w:pPr>
            <w:r>
              <w:rPr>
                <w:b/>
              </w:rPr>
              <w:t>Тип значения</w:t>
            </w:r>
          </w:p>
        </w:tc>
        <w:tc>
          <w:tcPr>
            <w:tcW w:w="3119" w:type="dxa"/>
            <w:shd w:val="clear" w:color="auto" w:fill="D9D9D9" w:themeFill="background1" w:themeFillShade="D9"/>
          </w:tcPr>
          <w:p w:rsidR="00253567" w:rsidRPr="00210AA5" w:rsidRDefault="00253567" w:rsidP="00A00C30">
            <w:pPr>
              <w:rPr>
                <w:b/>
              </w:rPr>
            </w:pPr>
            <w:r>
              <w:rPr>
                <w:b/>
              </w:rPr>
              <w:t>Описание</w:t>
            </w:r>
          </w:p>
        </w:tc>
        <w:tc>
          <w:tcPr>
            <w:tcW w:w="3260" w:type="dxa"/>
            <w:shd w:val="clear" w:color="auto" w:fill="D9D9D9" w:themeFill="background1" w:themeFillShade="D9"/>
          </w:tcPr>
          <w:p w:rsidR="00253567" w:rsidRPr="00210AA5" w:rsidRDefault="00253567" w:rsidP="00A00C30">
            <w:pPr>
              <w:rPr>
                <w:b/>
              </w:rPr>
            </w:pPr>
            <w:r>
              <w:rPr>
                <w:b/>
              </w:rPr>
              <w:t>Комментарий</w:t>
            </w:r>
          </w:p>
        </w:tc>
      </w:tr>
      <w:tr w:rsidR="00253567" w:rsidRPr="00CC49AA" w:rsidTr="00A00C30">
        <w:trPr>
          <w:cantSplit/>
        </w:trPr>
        <w:tc>
          <w:tcPr>
            <w:tcW w:w="1986" w:type="dxa"/>
          </w:tcPr>
          <w:p w:rsidR="00253567" w:rsidRPr="00C26E1C" w:rsidRDefault="00253567" w:rsidP="00A00C30">
            <w:pPr>
              <w:ind w:left="34"/>
              <w:rPr>
                <w:lang w:val="en-US"/>
              </w:rPr>
            </w:pPr>
            <w:r>
              <w:rPr>
                <w:lang w:val="en-US"/>
              </w:rPr>
              <w:t>Contract</w:t>
            </w:r>
          </w:p>
        </w:tc>
        <w:tc>
          <w:tcPr>
            <w:tcW w:w="708" w:type="dxa"/>
          </w:tcPr>
          <w:p w:rsidR="00253567" w:rsidRPr="00982683" w:rsidRDefault="00253567" w:rsidP="00A00C30">
            <w:pPr>
              <w:jc w:val="center"/>
            </w:pPr>
            <w:r>
              <w:rPr>
                <w:lang w:val="en-US"/>
              </w:rPr>
              <w:t>ME*</w:t>
            </w:r>
          </w:p>
        </w:tc>
        <w:tc>
          <w:tcPr>
            <w:tcW w:w="1701" w:type="dxa"/>
          </w:tcPr>
          <w:p w:rsidR="00253567" w:rsidRPr="00253567" w:rsidRDefault="009F6E60" w:rsidP="00A00C30">
            <w:pPr>
              <w:pStyle w:val="aff4"/>
              <w:rPr>
                <w:lang w:val="en-US"/>
              </w:rPr>
            </w:pPr>
            <w:hyperlink w:anchor="_Contract" w:history="1">
              <w:r w:rsidR="00253567" w:rsidRPr="00253567">
                <w:rPr>
                  <w:rStyle w:val="af5"/>
                  <w:lang w:val="en-US"/>
                </w:rPr>
                <w:t>Contract</w:t>
              </w:r>
            </w:hyperlink>
          </w:p>
        </w:tc>
        <w:tc>
          <w:tcPr>
            <w:tcW w:w="3119" w:type="dxa"/>
          </w:tcPr>
          <w:p w:rsidR="00253567" w:rsidRPr="001B0702" w:rsidRDefault="00253567" w:rsidP="00A00C30">
            <w:r>
              <w:t>Договор</w:t>
            </w:r>
          </w:p>
        </w:tc>
        <w:tc>
          <w:tcPr>
            <w:tcW w:w="3260" w:type="dxa"/>
          </w:tcPr>
          <w:p w:rsidR="00253567" w:rsidRPr="00210AA5" w:rsidRDefault="00253567" w:rsidP="00A00C30"/>
        </w:tc>
      </w:tr>
      <w:tr w:rsidR="00253567" w:rsidRPr="00CC49AA" w:rsidTr="00A00C30">
        <w:trPr>
          <w:cantSplit/>
        </w:trPr>
        <w:tc>
          <w:tcPr>
            <w:tcW w:w="1986" w:type="dxa"/>
          </w:tcPr>
          <w:p w:rsidR="00253567" w:rsidRPr="00CC17F6" w:rsidRDefault="00253567" w:rsidP="00A00C30">
            <w:pPr>
              <w:ind w:left="34"/>
              <w:rPr>
                <w:lang w:val="en-US"/>
              </w:rPr>
            </w:pPr>
            <w:proofErr w:type="spellStart"/>
            <w:r>
              <w:rPr>
                <w:lang w:val="en-US"/>
              </w:rPr>
              <w:t>DeletionMark</w:t>
            </w:r>
            <w:proofErr w:type="spellEnd"/>
          </w:p>
        </w:tc>
        <w:tc>
          <w:tcPr>
            <w:tcW w:w="708" w:type="dxa"/>
          </w:tcPr>
          <w:p w:rsidR="00253567" w:rsidRDefault="00253567" w:rsidP="00A00C30">
            <w:pPr>
              <w:jc w:val="center"/>
              <w:rPr>
                <w:lang w:val="en-US"/>
              </w:rPr>
            </w:pPr>
            <w:r>
              <w:rPr>
                <w:lang w:val="en-US"/>
              </w:rPr>
              <w:t>NA</w:t>
            </w:r>
          </w:p>
        </w:tc>
        <w:tc>
          <w:tcPr>
            <w:tcW w:w="1701" w:type="dxa"/>
          </w:tcPr>
          <w:p w:rsidR="00253567" w:rsidRDefault="00253567" w:rsidP="00A00C30">
            <w:pPr>
              <w:jc w:val="center"/>
              <w:rPr>
                <w:lang w:val="en-US"/>
              </w:rPr>
            </w:pPr>
            <w:r>
              <w:rPr>
                <w:lang w:val="en-US"/>
              </w:rPr>
              <w:t>BOOL</w:t>
            </w:r>
          </w:p>
        </w:tc>
        <w:tc>
          <w:tcPr>
            <w:tcW w:w="3119" w:type="dxa"/>
          </w:tcPr>
          <w:p w:rsidR="00253567" w:rsidRDefault="00253567" w:rsidP="00A00C30">
            <w:r>
              <w:t>Пометка удаления</w:t>
            </w:r>
          </w:p>
        </w:tc>
        <w:tc>
          <w:tcPr>
            <w:tcW w:w="3260" w:type="dxa"/>
          </w:tcPr>
          <w:p w:rsidR="00253567" w:rsidRPr="00210AA5" w:rsidRDefault="00253567" w:rsidP="00A00C30"/>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0" w:type="auto"/>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434CC5">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434CC5">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9F6E60"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r w:rsidR="00434CC5" w:rsidRPr="00CC49AA" w:rsidTr="00434CC5">
        <w:tc>
          <w:tcPr>
            <w:tcW w:w="2235" w:type="dxa"/>
          </w:tcPr>
          <w:p w:rsidR="00434CC5" w:rsidRDefault="00434CC5" w:rsidP="00677BA3">
            <w:pPr>
              <w:ind w:left="284"/>
              <w:rPr>
                <w:lang w:val="en-US"/>
              </w:rPr>
            </w:pPr>
            <w:proofErr w:type="spellStart"/>
            <w:r w:rsidRPr="00434CC5">
              <w:rPr>
                <w:lang w:val="en-US"/>
              </w:rPr>
              <w:t>ObjectID</w:t>
            </w:r>
            <w:proofErr w:type="spellEnd"/>
          </w:p>
        </w:tc>
        <w:tc>
          <w:tcPr>
            <w:tcW w:w="743" w:type="dxa"/>
          </w:tcPr>
          <w:p w:rsidR="00434CC5" w:rsidRDefault="00434CC5" w:rsidP="00677BA3">
            <w:pPr>
              <w:jc w:val="center"/>
              <w:rPr>
                <w:lang w:val="en-US"/>
              </w:rPr>
            </w:pPr>
            <w:r>
              <w:rPr>
                <w:lang w:val="en-US"/>
              </w:rPr>
              <w:t>NA</w:t>
            </w:r>
          </w:p>
        </w:tc>
        <w:tc>
          <w:tcPr>
            <w:tcW w:w="1984" w:type="dxa"/>
          </w:tcPr>
          <w:p w:rsidR="00434CC5" w:rsidRPr="00434CC5" w:rsidRDefault="00434CC5" w:rsidP="002B63E4">
            <w:pPr>
              <w:pStyle w:val="aff4"/>
              <w:rPr>
                <w:rStyle w:val="af5"/>
                <w:i w:val="0"/>
                <w:u w:val="none"/>
                <w:lang w:val="en-US"/>
              </w:rPr>
            </w:pPr>
            <w:r w:rsidRPr="00434CC5">
              <w:rPr>
                <w:rStyle w:val="af5"/>
                <w:i w:val="0"/>
                <w:color w:val="auto"/>
                <w:u w:val="none"/>
                <w:lang w:val="en-US"/>
              </w:rPr>
              <w:t>STR</w:t>
            </w:r>
          </w:p>
        </w:tc>
        <w:tc>
          <w:tcPr>
            <w:tcW w:w="2623" w:type="dxa"/>
          </w:tcPr>
          <w:p w:rsidR="00434CC5" w:rsidRPr="00434CC5" w:rsidRDefault="00434CC5" w:rsidP="00677BA3">
            <w:r>
              <w:t>Идентификатор объекта измерения</w:t>
            </w:r>
          </w:p>
        </w:tc>
        <w:tc>
          <w:tcPr>
            <w:tcW w:w="3189" w:type="dxa"/>
          </w:tcPr>
          <w:p w:rsidR="00434CC5" w:rsidRPr="00210AA5" w:rsidRDefault="00434CC5"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t>createClientReturnClaimRequest</w:t>
      </w:r>
      <w:bookmarkEnd w:id="57"/>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F21040" w:rsidP="00BB185C">
      <w:pPr>
        <w:rPr>
          <w:rFonts w:cstheme="majorBidi"/>
          <w:sz w:val="26"/>
          <w:szCs w:val="26"/>
          <w:lang w:val="en-US"/>
        </w:rPr>
      </w:pPr>
      <w:bookmarkStart w:id="73" w:name="_Ref480274643"/>
      <w:r>
        <w:rPr>
          <w:rFonts w:cstheme="majorBidi"/>
          <w:sz w:val="26"/>
          <w:szCs w:val="26"/>
          <w:lang w:val="en-US"/>
        </w:rPr>
        <w:tab/>
      </w:r>
    </w:p>
    <w:p w:rsidR="005A3919" w:rsidRPr="00B54C9D" w:rsidRDefault="005A3919" w:rsidP="00343CEF">
      <w:pPr>
        <w:pStyle w:val="5"/>
      </w:pPr>
      <w:bookmarkStart w:id="74" w:name="_createStockAdjustmentRequest"/>
      <w:bookmarkStart w:id="75" w:name="_Ref477264568"/>
      <w:bookmarkStart w:id="76" w:name="createTripOrderRequest"/>
      <w:bookmarkEnd w:id="73"/>
      <w:bookmarkEnd w:id="74"/>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lastRenderedPageBreak/>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Default="00336843" w:rsidP="00336843"/>
    <w:p w:rsidR="00291C5A" w:rsidRDefault="00291C5A" w:rsidP="00291C5A">
      <w:pPr>
        <w:pStyle w:val="5"/>
      </w:pPr>
      <w:bookmarkStart w:id="84" w:name="_createAssemblyOrderRequest"/>
      <w:bookmarkEnd w:id="84"/>
      <w:proofErr w:type="spellStart"/>
      <w:r w:rsidRPr="00291C5A">
        <w:t>createAssemblyOrderRequest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291C5A" w:rsidRPr="00210AA5" w:rsidTr="003C1D5C">
        <w:tc>
          <w:tcPr>
            <w:tcW w:w="2235" w:type="dxa"/>
            <w:shd w:val="clear" w:color="auto" w:fill="D9D9D9" w:themeFill="background1" w:themeFillShade="D9"/>
          </w:tcPr>
          <w:p w:rsidR="00291C5A" w:rsidRPr="00210AA5" w:rsidRDefault="00291C5A" w:rsidP="003C1D5C">
            <w:pPr>
              <w:ind w:left="284"/>
              <w:rPr>
                <w:b/>
              </w:rPr>
            </w:pPr>
            <w:r>
              <w:rPr>
                <w:b/>
              </w:rPr>
              <w:t>Поле</w:t>
            </w:r>
          </w:p>
        </w:tc>
        <w:tc>
          <w:tcPr>
            <w:tcW w:w="743" w:type="dxa"/>
            <w:shd w:val="clear" w:color="auto" w:fill="D9D9D9" w:themeFill="background1" w:themeFillShade="D9"/>
          </w:tcPr>
          <w:p w:rsidR="00291C5A" w:rsidRPr="00BB7D56" w:rsidRDefault="00291C5A" w:rsidP="003C1D5C">
            <w:pPr>
              <w:jc w:val="center"/>
              <w:rPr>
                <w:b/>
              </w:rPr>
            </w:pPr>
            <w:r>
              <w:rPr>
                <w:b/>
              </w:rPr>
              <w:t>Исп.</w:t>
            </w:r>
          </w:p>
        </w:tc>
        <w:tc>
          <w:tcPr>
            <w:tcW w:w="1984" w:type="dxa"/>
            <w:shd w:val="clear" w:color="auto" w:fill="D9D9D9" w:themeFill="background1" w:themeFillShade="D9"/>
          </w:tcPr>
          <w:p w:rsidR="00291C5A" w:rsidRPr="00210AA5" w:rsidRDefault="00291C5A" w:rsidP="003C1D5C">
            <w:pPr>
              <w:jc w:val="center"/>
              <w:rPr>
                <w:b/>
              </w:rPr>
            </w:pPr>
            <w:r>
              <w:rPr>
                <w:b/>
              </w:rPr>
              <w:t>Тип значения</w:t>
            </w:r>
          </w:p>
        </w:tc>
        <w:tc>
          <w:tcPr>
            <w:tcW w:w="2623" w:type="dxa"/>
            <w:shd w:val="clear" w:color="auto" w:fill="D9D9D9" w:themeFill="background1" w:themeFillShade="D9"/>
          </w:tcPr>
          <w:p w:rsidR="00291C5A" w:rsidRPr="00210AA5" w:rsidRDefault="00291C5A" w:rsidP="003C1D5C">
            <w:pPr>
              <w:rPr>
                <w:b/>
              </w:rPr>
            </w:pPr>
            <w:r>
              <w:rPr>
                <w:b/>
              </w:rPr>
              <w:t>Описание</w:t>
            </w:r>
          </w:p>
        </w:tc>
        <w:tc>
          <w:tcPr>
            <w:tcW w:w="3189" w:type="dxa"/>
            <w:shd w:val="clear" w:color="auto" w:fill="D9D9D9" w:themeFill="background1" w:themeFillShade="D9"/>
          </w:tcPr>
          <w:p w:rsidR="00291C5A" w:rsidRPr="00210AA5" w:rsidRDefault="00291C5A" w:rsidP="003C1D5C">
            <w:pPr>
              <w:rPr>
                <w:b/>
              </w:rPr>
            </w:pPr>
            <w:r>
              <w:rPr>
                <w:b/>
              </w:rPr>
              <w:t>Комментарий</w:t>
            </w:r>
          </w:p>
        </w:tc>
      </w:tr>
      <w:tr w:rsidR="00291C5A" w:rsidRPr="003618E9" w:rsidTr="003C1D5C">
        <w:tc>
          <w:tcPr>
            <w:tcW w:w="2235" w:type="dxa"/>
            <w:shd w:val="clear" w:color="auto" w:fill="FFFFFF" w:themeFill="background1"/>
          </w:tcPr>
          <w:p w:rsidR="00291C5A" w:rsidRPr="00A64550" w:rsidRDefault="00291C5A" w:rsidP="003C1D5C">
            <w:pPr>
              <w:ind w:left="284"/>
              <w:rPr>
                <w:lang w:val="en-US"/>
              </w:rPr>
            </w:pPr>
            <w:proofErr w:type="spellStart"/>
            <w:r w:rsidRPr="00291C5A">
              <w:rPr>
                <w:lang w:val="en-US"/>
              </w:rPr>
              <w:t>AssemblyOrder</w:t>
            </w:r>
            <w:proofErr w:type="spellEnd"/>
          </w:p>
        </w:tc>
        <w:tc>
          <w:tcPr>
            <w:tcW w:w="743" w:type="dxa"/>
            <w:shd w:val="clear" w:color="auto" w:fill="FFFFFF" w:themeFill="background1"/>
          </w:tcPr>
          <w:p w:rsidR="00291C5A" w:rsidRPr="003618E9" w:rsidRDefault="00291C5A" w:rsidP="003C1D5C">
            <w:pPr>
              <w:jc w:val="center"/>
              <w:rPr>
                <w:lang w:val="en-US"/>
              </w:rPr>
            </w:pPr>
            <w:r>
              <w:rPr>
                <w:lang w:val="en-US"/>
              </w:rPr>
              <w:t>ME*</w:t>
            </w:r>
          </w:p>
        </w:tc>
        <w:tc>
          <w:tcPr>
            <w:tcW w:w="1984" w:type="dxa"/>
            <w:shd w:val="clear" w:color="auto" w:fill="FFFFFF" w:themeFill="background1"/>
          </w:tcPr>
          <w:p w:rsidR="00291C5A" w:rsidRPr="003618E9" w:rsidRDefault="009F6E60" w:rsidP="003C1D5C">
            <w:pPr>
              <w:pStyle w:val="aff4"/>
              <w:rPr>
                <w:lang w:val="en-US"/>
              </w:rPr>
            </w:pPr>
            <w:hyperlink w:anchor="_AssemblyOrder" w:history="1">
              <w:proofErr w:type="spellStart"/>
              <w:r w:rsidR="00291C5A" w:rsidRPr="00A00C30">
                <w:rPr>
                  <w:rStyle w:val="af5"/>
                  <w:lang w:val="en-US"/>
                </w:rPr>
                <w:t>AssemblyOrder</w:t>
              </w:r>
              <w:proofErr w:type="spellEnd"/>
            </w:hyperlink>
          </w:p>
        </w:tc>
        <w:tc>
          <w:tcPr>
            <w:tcW w:w="2623" w:type="dxa"/>
            <w:shd w:val="clear" w:color="auto" w:fill="FFFFFF" w:themeFill="background1"/>
          </w:tcPr>
          <w:p w:rsidR="00291C5A" w:rsidRPr="00667785" w:rsidRDefault="00291C5A" w:rsidP="00291C5A">
            <w:r>
              <w:t>Данные документа Комплектация</w:t>
            </w:r>
          </w:p>
        </w:tc>
        <w:tc>
          <w:tcPr>
            <w:tcW w:w="3189" w:type="dxa"/>
            <w:shd w:val="clear" w:color="auto" w:fill="FFFFFF" w:themeFill="background1"/>
          </w:tcPr>
          <w:p w:rsidR="00291C5A" w:rsidRPr="003618E9" w:rsidRDefault="00291C5A" w:rsidP="003C1D5C"/>
        </w:tc>
      </w:tr>
      <w:tr w:rsidR="00291C5A" w:rsidRPr="003618E9" w:rsidTr="003C1D5C">
        <w:tc>
          <w:tcPr>
            <w:tcW w:w="2235" w:type="dxa"/>
          </w:tcPr>
          <w:p w:rsidR="00291C5A" w:rsidRPr="00E25665" w:rsidRDefault="00291C5A" w:rsidP="003C1D5C">
            <w:pPr>
              <w:ind w:left="284"/>
              <w:rPr>
                <w:lang w:val="en-US"/>
              </w:rPr>
            </w:pPr>
            <w:r>
              <w:rPr>
                <w:lang w:val="en-US"/>
              </w:rPr>
              <w:t>Update</w:t>
            </w:r>
          </w:p>
        </w:tc>
        <w:tc>
          <w:tcPr>
            <w:tcW w:w="743" w:type="dxa"/>
          </w:tcPr>
          <w:p w:rsidR="00291C5A" w:rsidRPr="007952F3" w:rsidRDefault="00291C5A" w:rsidP="003C1D5C">
            <w:pPr>
              <w:jc w:val="center"/>
              <w:rPr>
                <w:lang w:val="en-US"/>
              </w:rPr>
            </w:pPr>
            <w:r>
              <w:rPr>
                <w:lang w:val="en-US"/>
              </w:rPr>
              <w:t>NA</w:t>
            </w:r>
          </w:p>
        </w:tc>
        <w:tc>
          <w:tcPr>
            <w:tcW w:w="1984" w:type="dxa"/>
          </w:tcPr>
          <w:p w:rsidR="00291C5A" w:rsidRPr="003618E9" w:rsidRDefault="00291C5A" w:rsidP="003C1D5C">
            <w:pPr>
              <w:jc w:val="center"/>
              <w:rPr>
                <w:lang w:val="en-US"/>
              </w:rPr>
            </w:pPr>
            <w:r>
              <w:rPr>
                <w:lang w:val="en-US"/>
              </w:rPr>
              <w:t>BOOL</w:t>
            </w:r>
          </w:p>
        </w:tc>
        <w:tc>
          <w:tcPr>
            <w:tcW w:w="2623" w:type="dxa"/>
          </w:tcPr>
          <w:p w:rsidR="00291C5A" w:rsidRPr="00A64550" w:rsidRDefault="00291C5A" w:rsidP="003C1D5C">
            <w:r>
              <w:t>Параметр обновления</w:t>
            </w:r>
          </w:p>
        </w:tc>
        <w:tc>
          <w:tcPr>
            <w:tcW w:w="3189" w:type="dxa"/>
          </w:tcPr>
          <w:p w:rsidR="00291C5A" w:rsidRPr="00A64550" w:rsidRDefault="00291C5A" w:rsidP="003C1D5C">
            <w:r>
              <w:t>По умолчанию = Ложь (</w:t>
            </w:r>
            <w:r>
              <w:rPr>
                <w:lang w:val="en-US"/>
              </w:rPr>
              <w:t>false</w:t>
            </w:r>
            <w:r>
              <w:t>)</w:t>
            </w:r>
          </w:p>
        </w:tc>
      </w:tr>
    </w:tbl>
    <w:p w:rsidR="00BE18EA" w:rsidRDefault="00BE18EA" w:rsidP="00BE18EA">
      <w:pPr>
        <w:pStyle w:val="5"/>
      </w:pPr>
      <w:bookmarkStart w:id="85" w:name="_createStocktackingPlanRequest"/>
      <w:bookmarkEnd w:id="85"/>
      <w:proofErr w:type="spellStart"/>
      <w:r w:rsidRPr="00BE18EA">
        <w:t>createStocktackingPlanRequest</w:t>
      </w:r>
      <w:proofErr w:type="spellEnd"/>
      <w:r>
        <w:t xml:space="preserve">     </w:t>
      </w:r>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BE18EA" w:rsidRPr="00210AA5" w:rsidTr="003C1D5C">
        <w:tc>
          <w:tcPr>
            <w:tcW w:w="2235" w:type="dxa"/>
            <w:shd w:val="clear" w:color="auto" w:fill="D9D9D9" w:themeFill="background1" w:themeFillShade="D9"/>
          </w:tcPr>
          <w:p w:rsidR="00BE18EA" w:rsidRPr="00210AA5" w:rsidRDefault="00BE18EA" w:rsidP="003C1D5C">
            <w:pPr>
              <w:ind w:left="284"/>
              <w:rPr>
                <w:b/>
              </w:rPr>
            </w:pPr>
            <w:r>
              <w:rPr>
                <w:b/>
              </w:rPr>
              <w:t>Поле</w:t>
            </w:r>
          </w:p>
        </w:tc>
        <w:tc>
          <w:tcPr>
            <w:tcW w:w="743" w:type="dxa"/>
            <w:shd w:val="clear" w:color="auto" w:fill="D9D9D9" w:themeFill="background1" w:themeFillShade="D9"/>
          </w:tcPr>
          <w:p w:rsidR="00BE18EA" w:rsidRPr="00BB7D56" w:rsidRDefault="00BE18EA" w:rsidP="003C1D5C">
            <w:pPr>
              <w:jc w:val="center"/>
              <w:rPr>
                <w:b/>
              </w:rPr>
            </w:pPr>
            <w:r>
              <w:rPr>
                <w:b/>
              </w:rPr>
              <w:t>Исп.</w:t>
            </w:r>
          </w:p>
        </w:tc>
        <w:tc>
          <w:tcPr>
            <w:tcW w:w="1984" w:type="dxa"/>
            <w:shd w:val="clear" w:color="auto" w:fill="D9D9D9" w:themeFill="background1" w:themeFillShade="D9"/>
          </w:tcPr>
          <w:p w:rsidR="00BE18EA" w:rsidRPr="00210AA5" w:rsidRDefault="00BE18EA" w:rsidP="003C1D5C">
            <w:pPr>
              <w:jc w:val="center"/>
              <w:rPr>
                <w:b/>
              </w:rPr>
            </w:pPr>
            <w:r>
              <w:rPr>
                <w:b/>
              </w:rPr>
              <w:t>Тип значения</w:t>
            </w:r>
          </w:p>
        </w:tc>
        <w:tc>
          <w:tcPr>
            <w:tcW w:w="2623" w:type="dxa"/>
            <w:shd w:val="clear" w:color="auto" w:fill="D9D9D9" w:themeFill="background1" w:themeFillShade="D9"/>
          </w:tcPr>
          <w:p w:rsidR="00BE18EA" w:rsidRPr="00210AA5" w:rsidRDefault="00BE18EA" w:rsidP="003C1D5C">
            <w:pPr>
              <w:rPr>
                <w:b/>
              </w:rPr>
            </w:pPr>
            <w:r>
              <w:rPr>
                <w:b/>
              </w:rPr>
              <w:t>Описание</w:t>
            </w:r>
          </w:p>
        </w:tc>
        <w:tc>
          <w:tcPr>
            <w:tcW w:w="3189" w:type="dxa"/>
            <w:shd w:val="clear" w:color="auto" w:fill="D9D9D9" w:themeFill="background1" w:themeFillShade="D9"/>
          </w:tcPr>
          <w:p w:rsidR="00BE18EA" w:rsidRPr="00210AA5" w:rsidRDefault="00BE18EA" w:rsidP="003C1D5C">
            <w:pPr>
              <w:rPr>
                <w:b/>
              </w:rPr>
            </w:pPr>
            <w:r>
              <w:rPr>
                <w:b/>
              </w:rPr>
              <w:t>Комментарий</w:t>
            </w:r>
          </w:p>
        </w:tc>
      </w:tr>
      <w:tr w:rsidR="00BE18EA" w:rsidRPr="003618E9" w:rsidTr="003C1D5C">
        <w:tc>
          <w:tcPr>
            <w:tcW w:w="2235" w:type="dxa"/>
            <w:shd w:val="clear" w:color="auto" w:fill="FFFFFF" w:themeFill="background1"/>
          </w:tcPr>
          <w:p w:rsidR="00BE18EA" w:rsidRPr="00A64550" w:rsidRDefault="00BE18EA" w:rsidP="003C1D5C">
            <w:pPr>
              <w:ind w:left="284"/>
              <w:rPr>
                <w:lang w:val="en-US"/>
              </w:rPr>
            </w:pPr>
            <w:r w:rsidRPr="00BE18EA">
              <w:rPr>
                <w:lang w:val="en-US"/>
              </w:rPr>
              <w:t>Documents</w:t>
            </w:r>
          </w:p>
        </w:tc>
        <w:tc>
          <w:tcPr>
            <w:tcW w:w="743" w:type="dxa"/>
            <w:shd w:val="clear" w:color="auto" w:fill="FFFFFF" w:themeFill="background1"/>
          </w:tcPr>
          <w:p w:rsidR="00BE18EA" w:rsidRPr="003618E9" w:rsidRDefault="00BE18EA" w:rsidP="003C1D5C">
            <w:pPr>
              <w:jc w:val="center"/>
              <w:rPr>
                <w:lang w:val="en-US"/>
              </w:rPr>
            </w:pPr>
            <w:r>
              <w:rPr>
                <w:lang w:val="en-US"/>
              </w:rPr>
              <w:t>ME*</w:t>
            </w:r>
          </w:p>
        </w:tc>
        <w:tc>
          <w:tcPr>
            <w:tcW w:w="1984" w:type="dxa"/>
            <w:shd w:val="clear" w:color="auto" w:fill="FFFFFF" w:themeFill="background1"/>
          </w:tcPr>
          <w:p w:rsidR="00BE18EA" w:rsidRPr="003618E9" w:rsidRDefault="00BE18EA" w:rsidP="003C1D5C">
            <w:pPr>
              <w:pStyle w:val="aff4"/>
              <w:rPr>
                <w:lang w:val="en-US"/>
              </w:rPr>
            </w:pPr>
            <w:proofErr w:type="spellStart"/>
            <w:r w:rsidRPr="00BE18EA">
              <w:rPr>
                <w:lang w:val="en-US"/>
              </w:rPr>
              <w:t>StocktackingPlan</w:t>
            </w:r>
            <w:proofErr w:type="spellEnd"/>
          </w:p>
        </w:tc>
        <w:tc>
          <w:tcPr>
            <w:tcW w:w="2623" w:type="dxa"/>
            <w:shd w:val="clear" w:color="auto" w:fill="FFFFFF" w:themeFill="background1"/>
          </w:tcPr>
          <w:p w:rsidR="00BE18EA" w:rsidRPr="00667785" w:rsidRDefault="00BE18EA" w:rsidP="00BE18EA">
            <w:r>
              <w:t>Данные документа Плановая инвентаризация</w:t>
            </w:r>
          </w:p>
        </w:tc>
        <w:tc>
          <w:tcPr>
            <w:tcW w:w="3189" w:type="dxa"/>
            <w:shd w:val="clear" w:color="auto" w:fill="FFFFFF" w:themeFill="background1"/>
          </w:tcPr>
          <w:p w:rsidR="00BE18EA" w:rsidRPr="003618E9" w:rsidRDefault="00BE18EA" w:rsidP="003C1D5C"/>
        </w:tc>
      </w:tr>
      <w:tr w:rsidR="00BE18EA" w:rsidRPr="003618E9" w:rsidTr="003C1D5C">
        <w:tc>
          <w:tcPr>
            <w:tcW w:w="2235" w:type="dxa"/>
          </w:tcPr>
          <w:p w:rsidR="00BE18EA" w:rsidRPr="00E25665" w:rsidRDefault="00BE18EA" w:rsidP="003C1D5C">
            <w:pPr>
              <w:ind w:left="284"/>
              <w:rPr>
                <w:lang w:val="en-US"/>
              </w:rPr>
            </w:pPr>
            <w:r>
              <w:rPr>
                <w:lang w:val="en-US"/>
              </w:rPr>
              <w:t>Update</w:t>
            </w:r>
          </w:p>
        </w:tc>
        <w:tc>
          <w:tcPr>
            <w:tcW w:w="743" w:type="dxa"/>
          </w:tcPr>
          <w:p w:rsidR="00BE18EA" w:rsidRPr="007952F3" w:rsidRDefault="00BE18EA" w:rsidP="003C1D5C">
            <w:pPr>
              <w:jc w:val="center"/>
              <w:rPr>
                <w:lang w:val="en-US"/>
              </w:rPr>
            </w:pPr>
            <w:r>
              <w:rPr>
                <w:lang w:val="en-US"/>
              </w:rPr>
              <w:t>NA</w:t>
            </w:r>
          </w:p>
        </w:tc>
        <w:tc>
          <w:tcPr>
            <w:tcW w:w="1984" w:type="dxa"/>
          </w:tcPr>
          <w:p w:rsidR="00BE18EA" w:rsidRPr="003618E9" w:rsidRDefault="00BE18EA" w:rsidP="003C1D5C">
            <w:pPr>
              <w:jc w:val="center"/>
              <w:rPr>
                <w:lang w:val="en-US"/>
              </w:rPr>
            </w:pPr>
            <w:r>
              <w:rPr>
                <w:lang w:val="en-US"/>
              </w:rPr>
              <w:t>BOOL</w:t>
            </w:r>
          </w:p>
        </w:tc>
        <w:tc>
          <w:tcPr>
            <w:tcW w:w="2623" w:type="dxa"/>
          </w:tcPr>
          <w:p w:rsidR="00BE18EA" w:rsidRPr="00A64550" w:rsidRDefault="00BE18EA" w:rsidP="003C1D5C">
            <w:r>
              <w:t>Параметр обновления</w:t>
            </w:r>
          </w:p>
        </w:tc>
        <w:tc>
          <w:tcPr>
            <w:tcW w:w="3189" w:type="dxa"/>
          </w:tcPr>
          <w:p w:rsidR="00BE18EA" w:rsidRPr="00A64550" w:rsidRDefault="00BE18EA" w:rsidP="003C1D5C">
            <w:r>
              <w:t>По умолчанию = Ложь (</w:t>
            </w:r>
            <w:r>
              <w:rPr>
                <w:lang w:val="en-US"/>
              </w:rPr>
              <w:t>false</w:t>
            </w:r>
            <w:r>
              <w:t>)</w:t>
            </w:r>
          </w:p>
        </w:tc>
      </w:tr>
    </w:tbl>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6" w:name="_Ref515532414"/>
      <w:bookmarkStart w:id="87" w:name="createTripDepartureRequest"/>
      <w:proofErr w:type="spellStart"/>
      <w:r>
        <w:rPr>
          <w:lang w:val="en-US"/>
        </w:rPr>
        <w:t>createTripDepartureRequest</w:t>
      </w:r>
      <w:bookmarkEnd w:id="81"/>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7"/>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8" w:name="_Ref515532340"/>
      <w:bookmarkStart w:id="89" w:name="createReceivingAdviceRequest"/>
      <w:proofErr w:type="spellStart"/>
      <w:r>
        <w:rPr>
          <w:lang w:val="en-US"/>
        </w:rPr>
        <w:t>createReceivingAdviceRequest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90" w:name="_Ref477459836"/>
      <w:bookmarkStart w:id="91" w:name="createReservationAdviceRequest"/>
      <w:proofErr w:type="spellStart"/>
      <w:r>
        <w:rPr>
          <w:lang w:val="en-US"/>
        </w:rPr>
        <w:lastRenderedPageBreak/>
        <w:t>createReservationAdviceRequest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BD5083" w:rsidRDefault="00BD5083" w:rsidP="00BD5083">
      <w:pPr>
        <w:pStyle w:val="5"/>
      </w:pPr>
      <w:bookmarkStart w:id="92" w:name="_Ref506545915"/>
      <w:bookmarkStart w:id="93" w:name="createShipmentAdviceRequest"/>
      <w:bookmarkStart w:id="94" w:name="_Ref477471017"/>
      <w:bookmarkStart w:id="95" w:name="createStockTakingRequest"/>
      <w:bookmarkStart w:id="96" w:name="_Ref477459767"/>
      <w:proofErr w:type="spellStart"/>
      <w:r>
        <w:rPr>
          <w:lang w:val="en-US"/>
        </w:rPr>
        <w:t>createShipmentAdviceRequest</w:t>
      </w:r>
      <w:bookmarkEnd w:id="9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bookmarkEnd w:id="93"/>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735AD" w:rsidRDefault="00BD5083" w:rsidP="00BE295F">
            <w:pPr>
              <w:ind w:left="284"/>
              <w:rPr>
                <w:lang w:val="en-US"/>
              </w:rPr>
            </w:pPr>
            <w:r>
              <w:rPr>
                <w:lang w:val="en-US"/>
              </w:rPr>
              <w:t>Advices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9F6E60" w:rsidP="00BE295F">
            <w:pPr>
              <w:pStyle w:val="aff4"/>
              <w:rPr>
                <w:rStyle w:val="af0"/>
              </w:rPr>
            </w:pPr>
            <w:hyperlink w:anchor="_ShipmentAdvice" w:history="1">
              <w:r w:rsidR="00BD5083">
                <w:rPr>
                  <w:rStyle w:val="af0"/>
                </w:rPr>
                <w:fldChar w:fldCharType="begin"/>
              </w:r>
              <w:r w:rsidR="00BD5083">
                <w:instrText xml:space="preserve"> REF _Ref506547770 \h </w:instrText>
              </w:r>
              <w:r w:rsidR="00BD5083">
                <w:rPr>
                  <w:rStyle w:val="af0"/>
                </w:rPr>
                <w:instrText xml:space="preserve"> \* MERGEFORMAT </w:instrText>
              </w:r>
              <w:r w:rsidR="00BD5083">
                <w:rPr>
                  <w:rStyle w:val="af0"/>
                </w:rPr>
              </w:r>
              <w:r w:rsidR="00BD5083">
                <w:rPr>
                  <w:rStyle w:val="af0"/>
                </w:rPr>
                <w:fldChar w:fldCharType="separate"/>
              </w:r>
              <w:r w:rsidR="00BD5083">
                <w:rPr>
                  <w:lang w:val="en-US"/>
                </w:rPr>
                <w:t>ShipmentAdvice</w:t>
              </w:r>
              <w:r w:rsidR="00BD5083">
                <w:rPr>
                  <w:rStyle w:val="af0"/>
                </w:rPr>
                <w:fldChar w:fldCharType="end"/>
              </w:r>
            </w:hyperlink>
          </w:p>
        </w:tc>
        <w:tc>
          <w:tcPr>
            <w:tcW w:w="2835" w:type="dxa"/>
          </w:tcPr>
          <w:p w:rsidR="00BD5083" w:rsidRPr="009E139B" w:rsidRDefault="00BD5083" w:rsidP="00BE295F">
            <w:r>
              <w:t>Данные подтверждения</w:t>
            </w:r>
          </w:p>
        </w:tc>
        <w:tc>
          <w:tcPr>
            <w:tcW w:w="2977" w:type="dxa"/>
          </w:tcPr>
          <w:p w:rsidR="00BD5083" w:rsidRPr="00210AA5" w:rsidRDefault="00BD5083" w:rsidP="00BE295F"/>
        </w:tc>
      </w:tr>
    </w:tbl>
    <w:p w:rsidR="00BD5083" w:rsidRDefault="00363C61" w:rsidP="00BD5083">
      <w:pPr>
        <w:pStyle w:val="5"/>
      </w:pPr>
      <w:bookmarkStart w:id="97" w:name="_Ref523841753"/>
      <w:proofErr w:type="spellStart"/>
      <w:r>
        <w:rPr>
          <w:lang w:val="en-US"/>
        </w:rPr>
        <w:t>createOrderProblem</w:t>
      </w:r>
      <w:r w:rsidR="00BD5083">
        <w:rPr>
          <w:lang w:val="en-US"/>
        </w:rPr>
        <w:t>Request</w:t>
      </w:r>
      <w:bookmarkEnd w:id="9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BD5083" w:rsidRPr="00210AA5" w:rsidTr="00BE295F">
        <w:tc>
          <w:tcPr>
            <w:tcW w:w="2235" w:type="dxa"/>
            <w:shd w:val="clear" w:color="auto" w:fill="D9D9D9" w:themeFill="background1" w:themeFillShade="D9"/>
          </w:tcPr>
          <w:p w:rsidR="00BD5083" w:rsidRPr="00210AA5" w:rsidRDefault="00BD5083" w:rsidP="00BE295F">
            <w:pPr>
              <w:ind w:left="284"/>
              <w:rPr>
                <w:b/>
              </w:rPr>
            </w:pPr>
            <w:r>
              <w:rPr>
                <w:b/>
              </w:rPr>
              <w:t>Поле</w:t>
            </w:r>
          </w:p>
        </w:tc>
        <w:tc>
          <w:tcPr>
            <w:tcW w:w="743" w:type="dxa"/>
            <w:shd w:val="clear" w:color="auto" w:fill="D9D9D9" w:themeFill="background1" w:themeFillShade="D9"/>
          </w:tcPr>
          <w:p w:rsidR="00BD5083" w:rsidRPr="00BB7D56" w:rsidRDefault="00BD5083" w:rsidP="00BE295F">
            <w:pPr>
              <w:jc w:val="center"/>
              <w:rPr>
                <w:b/>
              </w:rPr>
            </w:pPr>
            <w:r>
              <w:rPr>
                <w:b/>
              </w:rPr>
              <w:t>Исп.</w:t>
            </w:r>
          </w:p>
        </w:tc>
        <w:tc>
          <w:tcPr>
            <w:tcW w:w="1984" w:type="dxa"/>
            <w:shd w:val="clear" w:color="auto" w:fill="D9D9D9" w:themeFill="background1" w:themeFillShade="D9"/>
          </w:tcPr>
          <w:p w:rsidR="00BD5083" w:rsidRPr="00210AA5" w:rsidRDefault="00BD5083" w:rsidP="00BE295F">
            <w:pPr>
              <w:jc w:val="center"/>
              <w:rPr>
                <w:b/>
              </w:rPr>
            </w:pPr>
            <w:r>
              <w:rPr>
                <w:b/>
              </w:rPr>
              <w:t>Тип значения</w:t>
            </w:r>
          </w:p>
        </w:tc>
        <w:tc>
          <w:tcPr>
            <w:tcW w:w="2835" w:type="dxa"/>
            <w:shd w:val="clear" w:color="auto" w:fill="D9D9D9" w:themeFill="background1" w:themeFillShade="D9"/>
          </w:tcPr>
          <w:p w:rsidR="00BD5083" w:rsidRPr="00210AA5" w:rsidRDefault="00BD5083" w:rsidP="00BE295F">
            <w:pPr>
              <w:rPr>
                <w:b/>
              </w:rPr>
            </w:pPr>
            <w:r>
              <w:rPr>
                <w:b/>
              </w:rPr>
              <w:t>Описание</w:t>
            </w:r>
          </w:p>
        </w:tc>
        <w:tc>
          <w:tcPr>
            <w:tcW w:w="2977" w:type="dxa"/>
            <w:shd w:val="clear" w:color="auto" w:fill="D9D9D9" w:themeFill="background1" w:themeFillShade="D9"/>
          </w:tcPr>
          <w:p w:rsidR="00BD5083" w:rsidRPr="00210AA5" w:rsidRDefault="00BD5083" w:rsidP="00BE295F">
            <w:pPr>
              <w:rPr>
                <w:b/>
              </w:rPr>
            </w:pPr>
            <w:r>
              <w:rPr>
                <w:b/>
              </w:rPr>
              <w:t>Комментарий</w:t>
            </w:r>
          </w:p>
        </w:tc>
      </w:tr>
      <w:tr w:rsidR="00BD5083" w:rsidRPr="00CC49AA" w:rsidTr="00BE295F">
        <w:tc>
          <w:tcPr>
            <w:tcW w:w="2235" w:type="dxa"/>
          </w:tcPr>
          <w:p w:rsidR="00BD5083" w:rsidRPr="009E139B" w:rsidRDefault="00BD5083" w:rsidP="00BE295F">
            <w:pPr>
              <w:ind w:left="284"/>
              <w:rPr>
                <w:lang w:val="en-US"/>
              </w:rPr>
            </w:pPr>
            <w:r>
              <w:rPr>
                <w:lang w:val="en-US"/>
              </w:rPr>
              <w:t>Update</w:t>
            </w:r>
          </w:p>
        </w:tc>
        <w:tc>
          <w:tcPr>
            <w:tcW w:w="743" w:type="dxa"/>
          </w:tcPr>
          <w:p w:rsidR="00BD5083" w:rsidRPr="009E139B" w:rsidRDefault="00BD5083" w:rsidP="00BE295F">
            <w:pPr>
              <w:jc w:val="center"/>
              <w:rPr>
                <w:lang w:val="en-US"/>
              </w:rPr>
            </w:pPr>
            <w:r>
              <w:rPr>
                <w:lang w:val="en-US"/>
              </w:rPr>
              <w:t>MA</w:t>
            </w:r>
          </w:p>
        </w:tc>
        <w:tc>
          <w:tcPr>
            <w:tcW w:w="1984" w:type="dxa"/>
          </w:tcPr>
          <w:p w:rsidR="00BD5083" w:rsidRPr="00532601" w:rsidRDefault="00BD5083" w:rsidP="00BE295F">
            <w:pPr>
              <w:jc w:val="center"/>
              <w:rPr>
                <w:lang w:val="en-US"/>
              </w:rPr>
            </w:pPr>
            <w:r>
              <w:rPr>
                <w:lang w:val="en-US"/>
              </w:rPr>
              <w:t>BOOL</w:t>
            </w:r>
          </w:p>
        </w:tc>
        <w:tc>
          <w:tcPr>
            <w:tcW w:w="2835" w:type="dxa"/>
          </w:tcPr>
          <w:p w:rsidR="00BD5083" w:rsidRPr="00D36A48" w:rsidRDefault="00BD5083" w:rsidP="00BE295F">
            <w:r>
              <w:t>Режим обновления</w:t>
            </w:r>
          </w:p>
        </w:tc>
        <w:tc>
          <w:tcPr>
            <w:tcW w:w="2977" w:type="dxa"/>
          </w:tcPr>
          <w:p w:rsidR="00BD5083" w:rsidRPr="00210AA5" w:rsidRDefault="00BD5083" w:rsidP="00BE295F"/>
        </w:tc>
      </w:tr>
      <w:tr w:rsidR="00BD5083" w:rsidRPr="00CC49AA" w:rsidTr="00BE295F">
        <w:tc>
          <w:tcPr>
            <w:tcW w:w="2235" w:type="dxa"/>
          </w:tcPr>
          <w:p w:rsidR="00BD5083" w:rsidRPr="00F1009D" w:rsidRDefault="00F1009D" w:rsidP="00BE295F">
            <w:pPr>
              <w:ind w:left="284"/>
            </w:pPr>
            <w:r>
              <w:rPr>
                <w:lang w:val="en-US"/>
              </w:rPr>
              <w:t>Documents</w:t>
            </w:r>
          </w:p>
        </w:tc>
        <w:tc>
          <w:tcPr>
            <w:tcW w:w="743" w:type="dxa"/>
          </w:tcPr>
          <w:p w:rsidR="00BD5083" w:rsidRPr="007952F3" w:rsidRDefault="00BD5083" w:rsidP="00BE295F">
            <w:pPr>
              <w:jc w:val="center"/>
              <w:rPr>
                <w:lang w:val="en-US"/>
              </w:rPr>
            </w:pPr>
            <w:r>
              <w:rPr>
                <w:lang w:val="en-US"/>
              </w:rPr>
              <w:t>ME*</w:t>
            </w:r>
          </w:p>
        </w:tc>
        <w:tc>
          <w:tcPr>
            <w:tcW w:w="1984" w:type="dxa"/>
          </w:tcPr>
          <w:p w:rsidR="00BD5083" w:rsidRPr="003A41E9" w:rsidRDefault="00BD5083" w:rsidP="00363C61">
            <w:pPr>
              <w:pStyle w:val="aff4"/>
              <w:rPr>
                <w:rStyle w:val="af0"/>
              </w:rPr>
            </w:pPr>
            <w:r>
              <w:rPr>
                <w:rStyle w:val="af0"/>
              </w:rPr>
              <w:fldChar w:fldCharType="begin"/>
            </w:r>
            <w:r>
              <w:rPr>
                <w:rStyle w:val="af0"/>
              </w:rPr>
              <w:instrText xml:space="preserve"> REF _Ref523841873 \h </w:instrText>
            </w:r>
            <w:r>
              <w:rPr>
                <w:rStyle w:val="af0"/>
              </w:rPr>
            </w:r>
            <w:r>
              <w:rPr>
                <w:rStyle w:val="af0"/>
              </w:rPr>
              <w:fldChar w:fldCharType="separate"/>
            </w:r>
            <w:proofErr w:type="spellStart"/>
            <w:r w:rsidR="00363C61">
              <w:rPr>
                <w:lang w:val="en-US"/>
              </w:rPr>
              <w:t>OrderProblem</w:t>
            </w:r>
            <w:proofErr w:type="spellEnd"/>
            <w:r>
              <w:rPr>
                <w:rStyle w:val="af0"/>
              </w:rPr>
              <w:fldChar w:fldCharType="end"/>
            </w:r>
          </w:p>
        </w:tc>
        <w:tc>
          <w:tcPr>
            <w:tcW w:w="2835" w:type="dxa"/>
          </w:tcPr>
          <w:p w:rsidR="00BD5083" w:rsidRPr="009E139B" w:rsidRDefault="00BD5083" w:rsidP="00BD5083">
            <w:r>
              <w:t>Данные проблемы</w:t>
            </w:r>
          </w:p>
        </w:tc>
        <w:tc>
          <w:tcPr>
            <w:tcW w:w="2977" w:type="dxa"/>
          </w:tcPr>
          <w:p w:rsidR="00BD5083" w:rsidRPr="00210AA5" w:rsidRDefault="00BD5083" w:rsidP="00BE295F"/>
        </w:tc>
      </w:tr>
    </w:tbl>
    <w:p w:rsidR="00343CEF" w:rsidRDefault="00343CEF" w:rsidP="00343CEF">
      <w:pPr>
        <w:pStyle w:val="5"/>
        <w:rPr>
          <w:lang w:val="en-US"/>
        </w:rPr>
      </w:pPr>
      <w:proofErr w:type="spellStart"/>
      <w:r>
        <w:rPr>
          <w:lang w:val="en-US"/>
        </w:rPr>
        <w:t>create</w:t>
      </w:r>
      <w:r w:rsidRPr="00B966F2">
        <w:rPr>
          <w:lang w:val="en-US"/>
        </w:rPr>
        <w:t>StockTakingRequest</w:t>
      </w:r>
      <w:bookmarkEnd w:id="9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5"/>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6"/>
    </w:tbl>
    <w:p w:rsidR="00276AB8" w:rsidRDefault="00276AB8" w:rsidP="00276AB8">
      <w:pPr>
        <w:rPr>
          <w:lang w:val="en-US"/>
        </w:rPr>
      </w:pPr>
      <w:r>
        <w:rPr>
          <w:lang w:val="en-US"/>
        </w:rPr>
        <w:br w:type="page"/>
      </w:r>
    </w:p>
    <w:p w:rsidR="00276AB8" w:rsidRDefault="00276AB8" w:rsidP="005D5765">
      <w:pPr>
        <w:rPr>
          <w:rFonts w:cstheme="majorBidi"/>
          <w:sz w:val="28"/>
          <w:szCs w:val="28"/>
          <w:lang w:val="en-US"/>
        </w:rPr>
      </w:pPr>
    </w:p>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8" w:name="_Ref515531910"/>
      <w:bookmarkStart w:id="99" w:name="changeOrderStatusRequest"/>
      <w:proofErr w:type="spellStart"/>
      <w:r>
        <w:rPr>
          <w:lang w:val="en-US"/>
        </w:rPr>
        <w:t>changeOrderStatusRequest</w:t>
      </w:r>
      <w:bookmarkEnd w:id="9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9"/>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9F6E60"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F21040" w:rsidRDefault="00F21040" w:rsidP="00F21040">
      <w:pPr>
        <w:pStyle w:val="5"/>
      </w:pPr>
      <w:bookmarkStart w:id="100" w:name="_createAcceptanceOrderRequest"/>
      <w:bookmarkStart w:id="101" w:name="_createDispatchRowRequest"/>
      <w:bookmarkStart w:id="102" w:name="_revokeOrderRequest"/>
      <w:bookmarkStart w:id="103" w:name="_createReceivingAdviceRequest"/>
      <w:bookmarkStart w:id="104" w:name="_Ref506536159"/>
      <w:bookmarkStart w:id="105" w:name="_Ref477459824"/>
      <w:bookmarkEnd w:id="42"/>
      <w:bookmarkEnd w:id="100"/>
      <w:bookmarkEnd w:id="101"/>
      <w:bookmarkEnd w:id="102"/>
      <w:bookmarkEnd w:id="103"/>
      <w:proofErr w:type="spellStart"/>
      <w:r>
        <w:rPr>
          <w:lang w:val="en-US"/>
        </w:rPr>
        <w:t>createStockAdjustmentRequest</w:t>
      </w:r>
      <w:proofErr w:type="spellEnd"/>
    </w:p>
    <w:tbl>
      <w:tblPr>
        <w:tblStyle w:val="af4"/>
        <w:tblW w:w="0" w:type="dxa"/>
        <w:tblInd w:w="-318" w:type="dxa"/>
        <w:tblLayout w:type="fixed"/>
        <w:tblLook w:val="04A0" w:firstRow="1" w:lastRow="0" w:firstColumn="1" w:lastColumn="0" w:noHBand="0" w:noVBand="1"/>
      </w:tblPr>
      <w:tblGrid>
        <w:gridCol w:w="2235"/>
        <w:gridCol w:w="743"/>
        <w:gridCol w:w="1984"/>
        <w:gridCol w:w="3119"/>
        <w:gridCol w:w="2693"/>
      </w:tblGrid>
      <w:tr w:rsidR="00F21040" w:rsidTr="00F21040">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ind w:left="284"/>
              <w:rPr>
                <w:b/>
              </w:rPr>
            </w:pPr>
            <w:r>
              <w:rPr>
                <w:b/>
              </w:rPr>
              <w:t>Поле</w:t>
            </w:r>
          </w:p>
        </w:tc>
        <w:tc>
          <w:tcPr>
            <w:tcW w:w="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jc w:val="center"/>
              <w:rPr>
                <w:b/>
              </w:rPr>
            </w:pPr>
            <w:r>
              <w:rPr>
                <w:b/>
              </w:rPr>
              <w:t>Тип значения</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Описание</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1040" w:rsidRDefault="00F21040" w:rsidP="00F21040">
            <w:pPr>
              <w:rPr>
                <w:b/>
              </w:rPr>
            </w:pPr>
            <w:r>
              <w:rPr>
                <w:b/>
              </w:rPr>
              <w:t>Комментарий</w:t>
            </w:r>
          </w:p>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Update</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MA</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BOOL</w:t>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Режим обновления</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r w:rsidR="00F21040" w:rsidTr="00F21040">
        <w:tc>
          <w:tcPr>
            <w:tcW w:w="2235" w:type="dxa"/>
            <w:tcBorders>
              <w:top w:val="single" w:sz="4" w:space="0" w:color="auto"/>
              <w:left w:val="single" w:sz="4" w:space="0" w:color="auto"/>
              <w:bottom w:val="single" w:sz="4" w:space="0" w:color="auto"/>
              <w:right w:val="single" w:sz="4" w:space="0" w:color="auto"/>
            </w:tcBorders>
            <w:hideMark/>
          </w:tcPr>
          <w:p w:rsidR="00F21040" w:rsidRDefault="00F21040" w:rsidP="00F21040">
            <w:pPr>
              <w:ind w:left="284"/>
              <w:rPr>
                <w:lang w:val="en-US"/>
              </w:rPr>
            </w:pPr>
            <w:r>
              <w:rPr>
                <w:lang w:val="en-US"/>
              </w:rPr>
              <w:t>Adjustment</w:t>
            </w:r>
          </w:p>
        </w:tc>
        <w:tc>
          <w:tcPr>
            <w:tcW w:w="743" w:type="dxa"/>
            <w:tcBorders>
              <w:top w:val="single" w:sz="4" w:space="0" w:color="auto"/>
              <w:left w:val="single" w:sz="4" w:space="0" w:color="auto"/>
              <w:bottom w:val="single" w:sz="4" w:space="0" w:color="auto"/>
              <w:right w:val="single" w:sz="4" w:space="0" w:color="auto"/>
            </w:tcBorders>
            <w:hideMark/>
          </w:tcPr>
          <w:p w:rsidR="00F21040" w:rsidRDefault="00F21040" w:rsidP="00F21040">
            <w:pPr>
              <w:jc w:val="center"/>
              <w:rPr>
                <w:lang w:val="en-US"/>
              </w:rPr>
            </w:pPr>
            <w:r>
              <w:rPr>
                <w:lang w:val="en-US"/>
              </w:rPr>
              <w:t>ME</w:t>
            </w:r>
          </w:p>
        </w:tc>
        <w:tc>
          <w:tcPr>
            <w:tcW w:w="1984" w:type="dxa"/>
            <w:tcBorders>
              <w:top w:val="single" w:sz="4" w:space="0" w:color="auto"/>
              <w:left w:val="single" w:sz="4" w:space="0" w:color="auto"/>
              <w:bottom w:val="single" w:sz="4" w:space="0" w:color="auto"/>
              <w:right w:val="single" w:sz="4" w:space="0" w:color="auto"/>
            </w:tcBorders>
            <w:hideMark/>
          </w:tcPr>
          <w:p w:rsidR="00F21040" w:rsidRDefault="009F6E60" w:rsidP="00F21040">
            <w:pPr>
              <w:pStyle w:val="aff4"/>
              <w:rPr>
                <w:lang w:val="en-US"/>
              </w:rPr>
            </w:pPr>
            <w:hyperlink r:id="rId11" w:anchor="_StockAdjustment" w:history="1">
              <w:proofErr w:type="spellStart"/>
              <w:r w:rsidR="00F21040">
                <w:rPr>
                  <w:rStyle w:val="af5"/>
                  <w:lang w:val="en-US"/>
                </w:rPr>
                <w:t>StockAdjustment</w:t>
              </w:r>
              <w:proofErr w:type="spellEnd"/>
            </w:hyperlink>
            <w:r w:rsidR="00F21040">
              <w:rPr>
                <w:lang w:val="en-US"/>
              </w:rPr>
              <w:fldChar w:fldCharType="begin"/>
            </w:r>
            <w:r w:rsidR="00F21040">
              <w:rPr>
                <w:lang w:val="en-US"/>
              </w:rPr>
              <w:instrText xml:space="preserve"> REF _Ref477265926 \h </w:instrText>
            </w:r>
            <w:r w:rsidR="00F21040">
              <w:rPr>
                <w:lang w:val="en-US"/>
              </w:rPr>
            </w:r>
            <w:r w:rsidR="00F21040">
              <w:rPr>
                <w:lang w:val="en-US"/>
              </w:rPr>
              <w:fldChar w:fldCharType="end"/>
            </w:r>
          </w:p>
        </w:tc>
        <w:tc>
          <w:tcPr>
            <w:tcW w:w="3119" w:type="dxa"/>
            <w:tcBorders>
              <w:top w:val="single" w:sz="4" w:space="0" w:color="auto"/>
              <w:left w:val="single" w:sz="4" w:space="0" w:color="auto"/>
              <w:bottom w:val="single" w:sz="4" w:space="0" w:color="auto"/>
              <w:right w:val="single" w:sz="4" w:space="0" w:color="auto"/>
            </w:tcBorders>
            <w:hideMark/>
          </w:tcPr>
          <w:p w:rsidR="00F21040" w:rsidRDefault="00F21040" w:rsidP="00F21040">
            <w:r>
              <w:t>Данные о корректировке остатков</w:t>
            </w:r>
          </w:p>
        </w:tc>
        <w:tc>
          <w:tcPr>
            <w:tcW w:w="2693" w:type="dxa"/>
            <w:tcBorders>
              <w:top w:val="single" w:sz="4" w:space="0" w:color="auto"/>
              <w:left w:val="single" w:sz="4" w:space="0" w:color="auto"/>
              <w:bottom w:val="single" w:sz="4" w:space="0" w:color="auto"/>
              <w:right w:val="single" w:sz="4" w:space="0" w:color="auto"/>
            </w:tcBorders>
          </w:tcPr>
          <w:p w:rsidR="00F21040" w:rsidRDefault="00F21040" w:rsidP="00F21040"/>
        </w:tc>
      </w:tr>
    </w:tbl>
    <w:p w:rsidR="00F21040" w:rsidRDefault="00F21040" w:rsidP="00F21040">
      <w:pPr>
        <w:rPr>
          <w:rFonts w:cstheme="majorBidi"/>
          <w:sz w:val="28"/>
          <w:szCs w:val="28"/>
          <w:lang w:val="en-US"/>
        </w:rPr>
      </w:pPr>
    </w:p>
    <w:p w:rsidR="005D5765" w:rsidRDefault="005D5765" w:rsidP="005D5765">
      <w:pPr>
        <w:rPr>
          <w:rFonts w:asciiTheme="majorHAnsi" w:eastAsiaTheme="majorEastAsia" w:hAnsiTheme="majorHAnsi" w:cstheme="majorBidi"/>
          <w:sz w:val="26"/>
          <w:szCs w:val="26"/>
        </w:rPr>
      </w:pPr>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6" w:name="_Ref515532094"/>
      <w:bookmarkStart w:id="107" w:name="getAdvicesRequest"/>
      <w:proofErr w:type="spellStart"/>
      <w:r>
        <w:rPr>
          <w:lang w:val="en-US"/>
        </w:rPr>
        <w:t>getAdvicesRequest</w:t>
      </w:r>
      <w:bookmarkEnd w:id="104"/>
      <w:bookmarkEnd w:id="106"/>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7"/>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r w:rsidR="004F284B" w:rsidRPr="00CC49AA" w:rsidTr="00E0637A">
        <w:trPr>
          <w:cantSplit/>
        </w:trPr>
        <w:tc>
          <w:tcPr>
            <w:tcW w:w="1702" w:type="dxa"/>
          </w:tcPr>
          <w:p w:rsidR="004F284B" w:rsidRDefault="004F284B" w:rsidP="00E0637A">
            <w:pPr>
              <w:rPr>
                <w:lang w:val="en-US"/>
              </w:rPr>
            </w:pPr>
            <w:proofErr w:type="spellStart"/>
            <w:r w:rsidRPr="004F284B">
              <w:rPr>
                <w:lang w:val="en-US"/>
              </w:rPr>
              <w:t>OwnerID</w:t>
            </w:r>
            <w:proofErr w:type="spellEnd"/>
          </w:p>
        </w:tc>
        <w:tc>
          <w:tcPr>
            <w:tcW w:w="851" w:type="dxa"/>
          </w:tcPr>
          <w:p w:rsidR="004F284B" w:rsidRPr="004F284B" w:rsidRDefault="004F284B" w:rsidP="00E0637A">
            <w:pPr>
              <w:jc w:val="center"/>
              <w:rPr>
                <w:lang w:val="en-US"/>
              </w:rPr>
            </w:pPr>
            <w:r>
              <w:rPr>
                <w:lang w:val="en-US"/>
              </w:rPr>
              <w:t>NA</w:t>
            </w:r>
          </w:p>
        </w:tc>
        <w:tc>
          <w:tcPr>
            <w:tcW w:w="1984" w:type="dxa"/>
          </w:tcPr>
          <w:p w:rsidR="004F284B" w:rsidRDefault="004F284B" w:rsidP="00E0637A">
            <w:pPr>
              <w:jc w:val="center"/>
              <w:rPr>
                <w:lang w:val="en-US"/>
              </w:rPr>
            </w:pPr>
            <w:r>
              <w:rPr>
                <w:lang w:val="en-US"/>
              </w:rPr>
              <w:t>STR(50)</w:t>
            </w:r>
          </w:p>
        </w:tc>
        <w:tc>
          <w:tcPr>
            <w:tcW w:w="3048" w:type="dxa"/>
          </w:tcPr>
          <w:p w:rsidR="004F284B" w:rsidRPr="004F284B" w:rsidRDefault="004F284B" w:rsidP="009E1A54">
            <w:r>
              <w:t>Идентификатор собственника</w:t>
            </w:r>
          </w:p>
        </w:tc>
        <w:tc>
          <w:tcPr>
            <w:tcW w:w="3189" w:type="dxa"/>
          </w:tcPr>
          <w:p w:rsidR="004F284B" w:rsidRDefault="004F284B" w:rsidP="00DF6A51"/>
        </w:tc>
      </w:tr>
    </w:tbl>
    <w:p w:rsidR="00556E39" w:rsidRPr="00C9105F" w:rsidRDefault="00556E39" w:rsidP="00343CEF">
      <w:pPr>
        <w:pStyle w:val="5"/>
      </w:pPr>
      <w:bookmarkStart w:id="108" w:name="_Ref499048785"/>
      <w:bookmarkStart w:id="109" w:name="getDifferenceMovementRequest"/>
      <w:proofErr w:type="spellStart"/>
      <w:r w:rsidRPr="00C9105F">
        <w:t>getDifferenceMovementRequest</w:t>
      </w:r>
      <w:bookmarkEnd w:id="108"/>
      <w:proofErr w:type="spellEnd"/>
    </w:p>
    <w:bookmarkEnd w:id="109"/>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927AC" w:rsidRDefault="002927AC" w:rsidP="00FC3FAB">
            <w:pPr>
              <w:keepNext/>
              <w:jc w:val="center"/>
              <w:rPr>
                <w:i/>
                <w:lang w:val="en-US"/>
              </w:rPr>
            </w:pPr>
            <w:r w:rsidRPr="002927AC">
              <w:rPr>
                <w:rStyle w:val="aff5"/>
                <w:i w:val="0"/>
                <w:color w:val="auto"/>
                <w:u w:val="none"/>
                <w:lang w:val="en-US"/>
              </w:rPr>
              <w:t>STR</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2927AC" w:rsidP="00EE410B">
            <w:pPr>
              <w:keepNext/>
            </w:pPr>
            <w:r>
              <w:t xml:space="preserve">Идентификатор </w:t>
            </w:r>
            <w:r w:rsidR="00556E39">
              <w:t xml:space="preserve">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9F6E60"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10" w:name="getGoodRequest"/>
    <w:bookmarkEnd w:id="105"/>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11" w:name="_Ref499048816"/>
      <w:proofErr w:type="spellStart"/>
      <w:r w:rsidRPr="00C9105F">
        <w:rPr>
          <w:rStyle w:val="af0"/>
          <w:sz w:val="26"/>
          <w:szCs w:val="26"/>
          <w:u w:val="none"/>
        </w:rPr>
        <w:t>getGoodRequest</w:t>
      </w:r>
      <w:bookmarkEnd w:id="111"/>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10"/>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2" w:name="_AcceptanceOrder"/>
      <w:bookmarkStart w:id="113" w:name="_stockBalanceRequest"/>
      <w:bookmarkStart w:id="114" w:name="_Ref505184302"/>
      <w:bookmarkStart w:id="115" w:name="getSKUrequest"/>
      <w:bookmarkStart w:id="116" w:name="_Ref477213143"/>
      <w:bookmarkEnd w:id="112"/>
      <w:bookmarkEnd w:id="113"/>
      <w:proofErr w:type="spellStart"/>
      <w:r>
        <w:rPr>
          <w:lang w:val="en-US"/>
        </w:rPr>
        <w:t>getSKUrequest</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5"/>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lastRenderedPageBreak/>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7" w:name="_Ref515532179"/>
      <w:bookmarkStart w:id="118" w:name="getStockBalanceRequest"/>
      <w:proofErr w:type="spellStart"/>
      <w:r>
        <w:rPr>
          <w:lang w:val="en-US"/>
        </w:rPr>
        <w:t>getStockBalanceRequest</w:t>
      </w:r>
      <w:bookmarkEnd w:id="116"/>
      <w:bookmarkEnd w:id="117"/>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8"/>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2927AC" w:rsidP="004E091B">
            <w:pPr>
              <w:jc w:val="center"/>
              <w:rPr>
                <w:lang w:val="en-US"/>
              </w:rPr>
            </w:pPr>
            <w:r w:rsidRPr="002927AC">
              <w:rPr>
                <w:rStyle w:val="aff5"/>
                <w:i w:val="0"/>
                <w:color w:val="auto"/>
                <w:u w:val="none"/>
                <w:lang w:val="en-US"/>
              </w:rPr>
              <w:t>STR</w:t>
            </w:r>
          </w:p>
        </w:tc>
        <w:tc>
          <w:tcPr>
            <w:tcW w:w="3048" w:type="dxa"/>
          </w:tcPr>
          <w:p w:rsidR="00556E39" w:rsidRDefault="002927AC" w:rsidP="004E091B">
            <w:r>
              <w:t>Идентификатор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9" w:author="Антон Гилин" w:date="2018-06-14T16:33:00Z"/>
        </w:trPr>
        <w:tc>
          <w:tcPr>
            <w:tcW w:w="1702" w:type="dxa"/>
          </w:tcPr>
          <w:p w:rsidR="009E1A54" w:rsidRDefault="009E1A54" w:rsidP="004E091B">
            <w:pPr>
              <w:ind w:left="34"/>
              <w:rPr>
                <w:ins w:id="120" w:author="Антон Гилин" w:date="2018-06-14T16:33:00Z"/>
                <w:lang w:val="en-US"/>
              </w:rPr>
            </w:pPr>
            <w:r>
              <w:rPr>
                <w:lang w:val="en-US"/>
              </w:rPr>
              <w:t>SKUID</w:t>
            </w:r>
          </w:p>
        </w:tc>
        <w:tc>
          <w:tcPr>
            <w:tcW w:w="851" w:type="dxa"/>
          </w:tcPr>
          <w:p w:rsidR="009E1A54" w:rsidRDefault="009E1A54" w:rsidP="004E091B">
            <w:pPr>
              <w:jc w:val="center"/>
              <w:rPr>
                <w:ins w:id="121" w:author="Антон Гилин" w:date="2018-06-14T16:33:00Z"/>
                <w:lang w:val="en-US"/>
              </w:rPr>
            </w:pPr>
            <w:r>
              <w:rPr>
                <w:lang w:val="en-US"/>
              </w:rPr>
              <w:t>NE*</w:t>
            </w:r>
          </w:p>
        </w:tc>
        <w:tc>
          <w:tcPr>
            <w:tcW w:w="1984" w:type="dxa"/>
          </w:tcPr>
          <w:p w:rsidR="009E1A54" w:rsidRDefault="009E1A54" w:rsidP="004E091B">
            <w:pPr>
              <w:jc w:val="center"/>
              <w:rPr>
                <w:ins w:id="122" w:author="Антон Гилин" w:date="2018-06-14T16:33:00Z"/>
                <w:lang w:val="en-US"/>
              </w:rPr>
            </w:pPr>
            <w:r>
              <w:rPr>
                <w:lang w:val="en-US"/>
              </w:rPr>
              <w:t>STR</w:t>
            </w:r>
          </w:p>
        </w:tc>
        <w:tc>
          <w:tcPr>
            <w:tcW w:w="3048" w:type="dxa"/>
          </w:tcPr>
          <w:p w:rsidR="009E1A54" w:rsidRPr="009E1A54" w:rsidRDefault="009E1A54" w:rsidP="004E091B">
            <w:pPr>
              <w:rPr>
                <w:ins w:id="123" w:author="Антон Гилин" w:date="2018-06-14T16:33:00Z"/>
              </w:rPr>
            </w:pPr>
            <w:r>
              <w:t>Уникальный код Единицы учета остатков</w:t>
            </w:r>
          </w:p>
        </w:tc>
        <w:tc>
          <w:tcPr>
            <w:tcW w:w="3189" w:type="dxa"/>
          </w:tcPr>
          <w:p w:rsidR="009E1A54" w:rsidRDefault="009E1A54" w:rsidP="004E091B">
            <w:pPr>
              <w:rPr>
                <w:ins w:id="124" w:author="Антон Гилин" w:date="2018-06-14T16:33:00Z"/>
              </w:rPr>
            </w:pPr>
          </w:p>
        </w:tc>
      </w:tr>
      <w:tr w:rsidR="006F5761" w:rsidRPr="00CC49AA" w:rsidTr="002A790D">
        <w:tc>
          <w:tcPr>
            <w:tcW w:w="1702" w:type="dxa"/>
          </w:tcPr>
          <w:p w:rsidR="006F5761" w:rsidRDefault="006F5761" w:rsidP="006F5761">
            <w:pPr>
              <w:ind w:left="34"/>
              <w:rPr>
                <w:lang w:val="en-US"/>
              </w:rPr>
            </w:pPr>
            <w:proofErr w:type="spellStart"/>
            <w:r w:rsidRPr="006F5761">
              <w:rPr>
                <w:lang w:val="en-US"/>
              </w:rPr>
              <w:t>AreaID</w:t>
            </w:r>
            <w:proofErr w:type="spellEnd"/>
          </w:p>
        </w:tc>
        <w:tc>
          <w:tcPr>
            <w:tcW w:w="851" w:type="dxa"/>
          </w:tcPr>
          <w:p w:rsidR="006F5761" w:rsidRDefault="006F5761" w:rsidP="006F5761">
            <w:pPr>
              <w:jc w:val="center"/>
              <w:rPr>
                <w:ins w:id="125" w:author="Антон Гилин" w:date="2018-06-14T16:33:00Z"/>
                <w:lang w:val="en-US"/>
              </w:rPr>
            </w:pPr>
            <w:r>
              <w:rPr>
                <w:lang w:val="en-US"/>
              </w:rPr>
              <w:t>NE*</w:t>
            </w:r>
          </w:p>
        </w:tc>
        <w:tc>
          <w:tcPr>
            <w:tcW w:w="1984" w:type="dxa"/>
          </w:tcPr>
          <w:p w:rsidR="006F5761" w:rsidRDefault="006F5761" w:rsidP="006F5761">
            <w:pPr>
              <w:jc w:val="center"/>
              <w:rPr>
                <w:ins w:id="126" w:author="Антон Гилин" w:date="2018-06-14T16:33:00Z"/>
                <w:lang w:val="en-US"/>
              </w:rPr>
            </w:pPr>
            <w:r>
              <w:rPr>
                <w:lang w:val="en-US"/>
              </w:rPr>
              <w:t>STR</w:t>
            </w:r>
          </w:p>
        </w:tc>
        <w:tc>
          <w:tcPr>
            <w:tcW w:w="3048" w:type="dxa"/>
          </w:tcPr>
          <w:p w:rsidR="006F5761" w:rsidRPr="006F5761" w:rsidRDefault="006F5761" w:rsidP="006F5761">
            <w:proofErr w:type="spellStart"/>
            <w:r>
              <w:rPr>
                <w:lang w:val="en-US"/>
              </w:rPr>
              <w:t>Список</w:t>
            </w:r>
            <w:proofErr w:type="spellEnd"/>
            <w:r>
              <w:rPr>
                <w:lang w:val="en-US"/>
              </w:rPr>
              <w:t xml:space="preserve"> </w:t>
            </w:r>
            <w:proofErr w:type="spellStart"/>
            <w:r>
              <w:rPr>
                <w:lang w:val="en-US"/>
              </w:rPr>
              <w:t>кодов</w:t>
            </w:r>
            <w:proofErr w:type="spellEnd"/>
            <w:r>
              <w:rPr>
                <w:lang w:val="en-US"/>
              </w:rPr>
              <w:t xml:space="preserve"> </w:t>
            </w:r>
            <w:proofErr w:type="spellStart"/>
            <w:r>
              <w:rPr>
                <w:lang w:val="en-US"/>
              </w:rPr>
              <w:t>зон</w:t>
            </w:r>
            <w:proofErr w:type="spellEnd"/>
          </w:p>
        </w:tc>
        <w:tc>
          <w:tcPr>
            <w:tcW w:w="3189" w:type="dxa"/>
          </w:tcPr>
          <w:p w:rsidR="006F5761" w:rsidRDefault="006F5761" w:rsidP="006F5761"/>
        </w:tc>
      </w:tr>
    </w:tbl>
    <w:bookmarkStart w:id="127" w:name="_stockBalanceResponse"/>
    <w:bookmarkEnd w:id="127"/>
    <w:p w:rsidR="00192842" w:rsidRPr="00C9105F" w:rsidRDefault="00192842" w:rsidP="00192842">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9F6E60"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8" w:name="_Ref506536185"/>
      <w:bookmarkStart w:id="129"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30" w:name="_Ref515532105"/>
      <w:bookmarkStart w:id="131" w:name="getAdvicesResponse"/>
      <w:proofErr w:type="spellStart"/>
      <w:r>
        <w:rPr>
          <w:lang w:val="en-US"/>
        </w:rPr>
        <w:t>getAdvicesResponse</w:t>
      </w:r>
      <w:bookmarkEnd w:id="128"/>
      <w:bookmarkEnd w:id="130"/>
      <w:proofErr w:type="spellEnd"/>
    </w:p>
    <w:bookmarkEnd w:id="131"/>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4F284B" w:rsidRPr="00CC49AA" w:rsidTr="001B6968">
        <w:tc>
          <w:tcPr>
            <w:tcW w:w="1702" w:type="dxa"/>
          </w:tcPr>
          <w:p w:rsidR="004F284B" w:rsidRPr="004F284B" w:rsidRDefault="004F284B" w:rsidP="003B4731">
            <w:pPr>
              <w:rPr>
                <w:lang w:val="en-US"/>
              </w:rPr>
            </w:pPr>
            <w:r>
              <w:rPr>
                <w:lang w:val="en-US"/>
              </w:rPr>
              <w:t>Receiving</w:t>
            </w:r>
          </w:p>
        </w:tc>
        <w:tc>
          <w:tcPr>
            <w:tcW w:w="851" w:type="dxa"/>
          </w:tcPr>
          <w:p w:rsidR="004F284B" w:rsidRDefault="004F284B" w:rsidP="003B4731">
            <w:pPr>
              <w:jc w:val="center"/>
              <w:rPr>
                <w:lang w:val="en-US"/>
              </w:rPr>
            </w:pPr>
            <w:r>
              <w:rPr>
                <w:lang w:val="en-US"/>
              </w:rPr>
              <w:t>NE*</w:t>
            </w:r>
          </w:p>
        </w:tc>
        <w:tc>
          <w:tcPr>
            <w:tcW w:w="2126" w:type="dxa"/>
          </w:tcPr>
          <w:p w:rsidR="004F284B" w:rsidRPr="004F284B" w:rsidRDefault="004F284B" w:rsidP="001B6968">
            <w:pPr>
              <w:jc w:val="center"/>
              <w:rPr>
                <w:rStyle w:val="af0"/>
                <w:u w:val="none"/>
                <w:lang w:val="en-US"/>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4F284B" w:rsidRDefault="004F284B" w:rsidP="003B4731">
            <w:r>
              <w:t>Подтверждения приемки</w:t>
            </w:r>
          </w:p>
        </w:tc>
        <w:tc>
          <w:tcPr>
            <w:tcW w:w="3189" w:type="dxa"/>
          </w:tcPr>
          <w:p w:rsidR="004F284B" w:rsidRDefault="004F284B" w:rsidP="003B4731"/>
        </w:tc>
      </w:tr>
      <w:tr w:rsidR="004F284B" w:rsidRPr="00CC49AA" w:rsidTr="001B6968">
        <w:tc>
          <w:tcPr>
            <w:tcW w:w="1702" w:type="dxa"/>
          </w:tcPr>
          <w:p w:rsidR="004F284B" w:rsidRPr="00652F48" w:rsidRDefault="004F284B" w:rsidP="003B4731">
            <w:pPr>
              <w:rPr>
                <w:lang w:val="en-US"/>
              </w:rPr>
            </w:pPr>
            <w:r>
              <w:rPr>
                <w:lang w:val="en-US"/>
              </w:rPr>
              <w:t>Reservations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4F284B" w:rsidRPr="00652F48" w:rsidRDefault="004F284B" w:rsidP="003B4731">
            <w:r>
              <w:t>Подтверждения резерва</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r>
              <w:rPr>
                <w:lang w:val="en-US"/>
              </w:rPr>
              <w:t>Shipments</w:t>
            </w:r>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4F284B" w:rsidRPr="00652F48" w:rsidRDefault="004F284B" w:rsidP="003B4731">
            <w:r>
              <w:t>Подтверждения отгрузки</w:t>
            </w:r>
          </w:p>
        </w:tc>
        <w:tc>
          <w:tcPr>
            <w:tcW w:w="3189" w:type="dxa"/>
          </w:tcPr>
          <w:p w:rsidR="004F284B" w:rsidRPr="00B966F2" w:rsidRDefault="004F284B" w:rsidP="003B4731"/>
        </w:tc>
      </w:tr>
      <w:tr w:rsidR="004F284B" w:rsidRPr="00CC49AA" w:rsidTr="001B6968">
        <w:tc>
          <w:tcPr>
            <w:tcW w:w="1702" w:type="dxa"/>
          </w:tcPr>
          <w:p w:rsidR="004F284B" w:rsidRPr="001B6968" w:rsidRDefault="004F284B" w:rsidP="00652F48">
            <w:pPr>
              <w:rPr>
                <w:lang w:val="en-US"/>
              </w:rPr>
            </w:pPr>
            <w:proofErr w:type="spellStart"/>
            <w:r>
              <w:rPr>
                <w:lang w:val="en-US"/>
              </w:rPr>
              <w:t>StockTakings</w:t>
            </w:r>
            <w:proofErr w:type="spellEnd"/>
          </w:p>
        </w:tc>
        <w:tc>
          <w:tcPr>
            <w:tcW w:w="851" w:type="dxa"/>
          </w:tcPr>
          <w:p w:rsidR="004F284B"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4F284B" w:rsidRPr="00640938" w:rsidRDefault="004F284B" w:rsidP="00652F48">
            <w:pPr>
              <w:rPr>
                <w:lang w:val="en-US"/>
              </w:rPr>
            </w:pPr>
            <w:r>
              <w:t>Инвентаризации</w:t>
            </w:r>
          </w:p>
        </w:tc>
        <w:tc>
          <w:tcPr>
            <w:tcW w:w="3189" w:type="dxa"/>
          </w:tcPr>
          <w:p w:rsidR="004F284B" w:rsidRPr="00B966F2" w:rsidRDefault="004F284B" w:rsidP="003B4731"/>
        </w:tc>
      </w:tr>
      <w:tr w:rsidR="004F284B" w:rsidRPr="00CC49AA" w:rsidTr="001B6968">
        <w:tc>
          <w:tcPr>
            <w:tcW w:w="1702" w:type="dxa"/>
          </w:tcPr>
          <w:p w:rsidR="004F284B" w:rsidRPr="00652F48" w:rsidRDefault="004F284B" w:rsidP="00652F48">
            <w:pPr>
              <w:rPr>
                <w:lang w:val="en-US"/>
              </w:rPr>
            </w:pPr>
            <w:proofErr w:type="spellStart"/>
            <w:r w:rsidRPr="004F284B">
              <w:rPr>
                <w:lang w:val="en-US"/>
              </w:rPr>
              <w:t>OrderProblem</w:t>
            </w:r>
            <w:proofErr w:type="spellEnd"/>
          </w:p>
        </w:tc>
        <w:tc>
          <w:tcPr>
            <w:tcW w:w="851" w:type="dxa"/>
          </w:tcPr>
          <w:p w:rsidR="004F284B" w:rsidRPr="007952F3" w:rsidRDefault="004F284B" w:rsidP="003B4731">
            <w:pPr>
              <w:jc w:val="center"/>
              <w:rPr>
                <w:lang w:val="en-US"/>
              </w:rPr>
            </w:pPr>
            <w:r>
              <w:rPr>
                <w:lang w:val="en-US"/>
              </w:rPr>
              <w:t>NE*</w:t>
            </w:r>
          </w:p>
        </w:tc>
        <w:tc>
          <w:tcPr>
            <w:tcW w:w="2126" w:type="dxa"/>
          </w:tcPr>
          <w:p w:rsidR="004F284B" w:rsidRPr="00367110" w:rsidRDefault="004F284B" w:rsidP="00FC3FAB">
            <w:pPr>
              <w:pStyle w:val="aff4"/>
              <w:rPr>
                <w:rStyle w:val="af0"/>
              </w:rPr>
            </w:pPr>
            <w:proofErr w:type="spellStart"/>
            <w:r w:rsidRPr="004F284B">
              <w:rPr>
                <w:rStyle w:val="af0"/>
              </w:rPr>
              <w:t>OrderProblem</w:t>
            </w:r>
            <w:proofErr w:type="spellEnd"/>
          </w:p>
        </w:tc>
        <w:tc>
          <w:tcPr>
            <w:tcW w:w="2906" w:type="dxa"/>
          </w:tcPr>
          <w:p w:rsidR="004F284B" w:rsidRPr="00652F48" w:rsidRDefault="004F284B" w:rsidP="00652F48"/>
        </w:tc>
        <w:tc>
          <w:tcPr>
            <w:tcW w:w="3189" w:type="dxa"/>
          </w:tcPr>
          <w:p w:rsidR="004F284B" w:rsidRPr="00B966F2" w:rsidRDefault="004F284B" w:rsidP="003B4731"/>
        </w:tc>
      </w:tr>
    </w:tbl>
    <w:p w:rsidR="00556E39" w:rsidRPr="00C9105F" w:rsidRDefault="00556E39" w:rsidP="00343CEF">
      <w:pPr>
        <w:pStyle w:val="4"/>
      </w:pPr>
      <w:bookmarkStart w:id="132" w:name="_Ref499546881"/>
      <w:bookmarkStart w:id="133" w:name="getDifferenceMovementResponse"/>
      <w:proofErr w:type="spellStart"/>
      <w:r w:rsidRPr="00C9105F">
        <w:lastRenderedPageBreak/>
        <w:t>getDifferenceMovementResponse</w:t>
      </w:r>
      <w:bookmarkEnd w:id="132"/>
      <w:proofErr w:type="spellEnd"/>
    </w:p>
    <w:bookmarkEnd w:id="133"/>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9F6E60" w:rsidP="00FC3FAB">
            <w:pPr>
              <w:pStyle w:val="aff4"/>
              <w:rPr>
                <w:rStyle w:val="af0"/>
                <w:rFonts w:cstheme="minorHAnsi"/>
              </w:rPr>
            </w:pPr>
            <w:hyperlink r:id="rId12"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4" w:name="_Ref499546911"/>
      <w:bookmarkStart w:id="135" w:name="getGoodResponse"/>
      <w:bookmarkEnd w:id="129"/>
      <w:proofErr w:type="spellStart"/>
      <w:r w:rsidRPr="00C9105F">
        <w:rPr>
          <w:rStyle w:val="af0"/>
          <w:sz w:val="26"/>
          <w:szCs w:val="26"/>
          <w:u w:val="none"/>
        </w:rPr>
        <w:t>getGoodResponse</w:t>
      </w:r>
      <w:bookmarkEnd w:id="134"/>
      <w:proofErr w:type="spellEnd"/>
    </w:p>
    <w:bookmarkEnd w:id="135"/>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9F6E60"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6" w:name="_BalanceRow"/>
      <w:bookmarkStart w:id="137" w:name="_Ref505184316"/>
      <w:bookmarkStart w:id="138" w:name="getSKUresponse"/>
      <w:bookmarkStart w:id="139" w:name="_Ref506536263"/>
      <w:bookmarkEnd w:id="136"/>
      <w:proofErr w:type="spellStart"/>
      <w:r>
        <w:rPr>
          <w:lang w:val="en-US"/>
        </w:rPr>
        <w:t>getSKUresponse</w:t>
      </w:r>
      <w:bookmarkEnd w:id="137"/>
      <w:proofErr w:type="spellEnd"/>
    </w:p>
    <w:bookmarkEnd w:id="138"/>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9F6E60"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40" w:name="_Ref515532205"/>
      <w:bookmarkStart w:id="141"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9F6E60"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lastRenderedPageBreak/>
        <w:t>getStockBalanceResponse</w:t>
      </w:r>
      <w:bookmarkEnd w:id="139"/>
      <w:bookmarkEnd w:id="140"/>
      <w:proofErr w:type="spellEnd"/>
    </w:p>
    <w:bookmarkEnd w:id="141"/>
    <w:p w:rsidR="00556E39" w:rsidDel="00595645" w:rsidRDefault="00556E39" w:rsidP="00595645">
      <w:pPr>
        <w:ind w:firstLine="708"/>
        <w:rPr>
          <w:del w:id="142"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43" w:name="_MON_1590839962"/>
    <w:bookmarkEnd w:id="143"/>
    <w:p w:rsidR="00595645" w:rsidRDefault="0097176A" w:rsidP="00E90687">
      <w:pPr>
        <w:ind w:firstLine="708"/>
        <w:rPr>
          <w:ins w:id="144" w:author="Антон Гилин" w:date="2018-06-14T16:26:00Z"/>
          <w:rStyle w:val="aff5"/>
        </w:rPr>
      </w:pPr>
      <w:r>
        <w:rPr>
          <w:rStyle w:val="aff5"/>
        </w:rPr>
        <w:object w:dxaOrig="9261" w:dyaOrig="10747">
          <v:shape id="_x0000_i1026" type="#_x0000_t75" style="width:462.65pt;height:536.8pt" o:ole="">
            <v:imagedata r:id="rId13" o:title=""/>
          </v:shape>
          <o:OLEObject Type="Embed" ProgID="Excel.Sheet.12" ShapeID="_x0000_i1026" DrawAspect="Content" ObjectID="_1612947890" r:id="rId14"/>
        </w:object>
      </w:r>
    </w:p>
    <w:p w:rsidR="00730B0B" w:rsidRDefault="00730B0B">
      <w:pPr>
        <w:pStyle w:val="4"/>
      </w:pPr>
      <w:bookmarkStart w:id="145" w:name="_Ref520710030"/>
      <w:bookmarkStart w:id="146" w:name="_Ref476654232"/>
      <w:bookmarkStart w:id="147" w:name="_Ref499546984"/>
      <w:bookmarkStart w:id="148" w:name="_Ref517448850"/>
      <w:bookmarkStart w:id="149" w:name="Response"/>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C40819">
            <w:pPr>
              <w:rPr>
                <w:b/>
              </w:rPr>
            </w:pPr>
            <w:r>
              <w:rPr>
                <w:b/>
              </w:rPr>
              <w:t>Поле</w:t>
            </w:r>
          </w:p>
        </w:tc>
        <w:tc>
          <w:tcPr>
            <w:tcW w:w="1275" w:type="dxa"/>
            <w:shd w:val="clear" w:color="auto" w:fill="D9D9D9" w:themeFill="background1" w:themeFillShade="D9"/>
          </w:tcPr>
          <w:p w:rsidR="00730B0B" w:rsidRPr="000E5440" w:rsidRDefault="00730B0B" w:rsidP="00C40819">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C40819">
            <w:pPr>
              <w:jc w:val="center"/>
              <w:rPr>
                <w:b/>
              </w:rPr>
            </w:pPr>
            <w:r>
              <w:rPr>
                <w:b/>
              </w:rPr>
              <w:t>Тип значения</w:t>
            </w:r>
          </w:p>
        </w:tc>
        <w:tc>
          <w:tcPr>
            <w:tcW w:w="1276" w:type="dxa"/>
            <w:shd w:val="clear" w:color="auto" w:fill="D9D9D9" w:themeFill="background1" w:themeFillShade="D9"/>
          </w:tcPr>
          <w:p w:rsidR="00730B0B" w:rsidRPr="00210AA5" w:rsidRDefault="00730B0B" w:rsidP="00C40819">
            <w:pPr>
              <w:rPr>
                <w:b/>
              </w:rPr>
            </w:pPr>
            <w:r>
              <w:rPr>
                <w:b/>
              </w:rPr>
              <w:t>Описание</w:t>
            </w:r>
          </w:p>
        </w:tc>
        <w:tc>
          <w:tcPr>
            <w:tcW w:w="1814" w:type="dxa"/>
            <w:shd w:val="clear" w:color="auto" w:fill="D9D9D9" w:themeFill="background1" w:themeFillShade="D9"/>
          </w:tcPr>
          <w:p w:rsidR="00730B0B" w:rsidRPr="00210AA5" w:rsidRDefault="00730B0B" w:rsidP="00C40819">
            <w:pPr>
              <w:rPr>
                <w:b/>
              </w:rPr>
            </w:pPr>
            <w:r>
              <w:rPr>
                <w:b/>
              </w:rPr>
              <w:t>Комментарий</w:t>
            </w:r>
          </w:p>
        </w:tc>
      </w:tr>
      <w:tr w:rsidR="00730B0B" w:rsidRPr="00CC49AA" w:rsidTr="00730B0B">
        <w:tc>
          <w:tcPr>
            <w:tcW w:w="3574" w:type="dxa"/>
          </w:tcPr>
          <w:p w:rsidR="00730B0B" w:rsidRPr="000E5440" w:rsidRDefault="00730B0B" w:rsidP="00C40819">
            <w:proofErr w:type="spellStart"/>
            <w:r w:rsidRPr="00730B0B">
              <w:rPr>
                <w:lang w:val="en-US"/>
              </w:rPr>
              <w:t>GetDeleteBarCodeResponseRow</w:t>
            </w:r>
            <w:proofErr w:type="spellEnd"/>
          </w:p>
        </w:tc>
        <w:tc>
          <w:tcPr>
            <w:tcW w:w="1275" w:type="dxa"/>
          </w:tcPr>
          <w:p w:rsidR="00730B0B" w:rsidRPr="00730B0B" w:rsidRDefault="00730B0B" w:rsidP="00C40819">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instrText xml:space="preserve"> \* MERGEFORMAT </w:instrText>
            </w:r>
            <w:r>
              <w:rPr>
                <w:lang w:val="en-US"/>
              </w:rPr>
            </w:r>
            <w:r>
              <w:rPr>
                <w:lang w:val="en-US"/>
              </w:rPr>
              <w:fldChar w:fldCharType="separate"/>
            </w:r>
            <w:proofErr w:type="spellStart"/>
            <w:r w:rsidRPr="00206CFD">
              <w:t>GetDeleteBarCodeRequest</w:t>
            </w:r>
            <w:proofErr w:type="spellEnd"/>
            <w:r>
              <w:rPr>
                <w:lang w:val="en-US"/>
              </w:rPr>
              <w:fldChar w:fldCharType="end"/>
            </w:r>
          </w:p>
        </w:tc>
        <w:tc>
          <w:tcPr>
            <w:tcW w:w="1276" w:type="dxa"/>
          </w:tcPr>
          <w:p w:rsidR="00730B0B" w:rsidRPr="00A37BE2" w:rsidRDefault="00730B0B" w:rsidP="00C40819"/>
        </w:tc>
        <w:tc>
          <w:tcPr>
            <w:tcW w:w="1814" w:type="dxa"/>
          </w:tcPr>
          <w:p w:rsidR="00730B0B" w:rsidRPr="00210AA5" w:rsidRDefault="00730B0B" w:rsidP="00C40819"/>
        </w:tc>
      </w:tr>
    </w:tbl>
    <w:p w:rsidR="00730B0B" w:rsidRPr="00730B0B" w:rsidRDefault="00730B0B" w:rsidP="00730B0B"/>
    <w:p w:rsidR="00111C74" w:rsidRPr="004D0A0E" w:rsidRDefault="00111C74" w:rsidP="00111C74">
      <w:pPr>
        <w:pStyle w:val="3"/>
      </w:pPr>
      <w:r>
        <w:rPr>
          <w:lang w:val="en-US"/>
        </w:rPr>
        <w:t>Response</w:t>
      </w:r>
      <w:bookmarkEnd w:id="146"/>
      <w:bookmarkEnd w:id="147"/>
      <w:bookmarkEnd w:id="148"/>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9"/>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lastRenderedPageBreak/>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9F6E60"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50" w:name="_Ref477460678"/>
      <w:bookmarkStart w:id="151" w:name="Error"/>
      <w:r w:rsidRPr="003618E9">
        <w:br w:type="page"/>
      </w:r>
    </w:p>
    <w:p w:rsidR="00111C74" w:rsidRPr="00A37BE2" w:rsidRDefault="00111C74" w:rsidP="00111C74">
      <w:pPr>
        <w:pStyle w:val="3"/>
      </w:pPr>
      <w:r>
        <w:rPr>
          <w:lang w:val="en-US"/>
        </w:rPr>
        <w:lastRenderedPageBreak/>
        <w:t>Error</w:t>
      </w:r>
      <w:bookmarkEnd w:id="150"/>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51"/>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52" w:name="_Ref517448775"/>
      <w:proofErr w:type="spellStart"/>
      <w:r>
        <w:rPr>
          <w:lang w:val="en-US"/>
        </w:rPr>
        <w:t>AdditionalInformation</w:t>
      </w:r>
      <w:bookmarkEnd w:id="152"/>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53"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4" w:name="_Good_1"/>
      <w:bookmarkStart w:id="155" w:name="_Ref477358803"/>
      <w:bookmarkStart w:id="156" w:name="Good"/>
      <w:bookmarkStart w:id="157" w:name="_Ref477460707"/>
      <w:bookmarkEnd w:id="154"/>
      <w:r>
        <w:rPr>
          <w:lang w:val="en-US"/>
        </w:rPr>
        <w:t>Good</w:t>
      </w:r>
      <w:bookmarkEnd w:id="155"/>
    </w:p>
    <w:bookmarkEnd w:id="156"/>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 xml:space="preserve">1 – товар, 2 – тара, 3 – упаковочный материал, 4 – рекламный материал, 5 – услуга, 6 </w:t>
            </w:r>
            <w:r w:rsidR="00D83144">
              <w:t>–</w:t>
            </w:r>
            <w:r>
              <w:t xml:space="preserve"> документы</w:t>
            </w:r>
            <w:r w:rsidR="00D83144">
              <w:t>, 7 - доставка</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9F6E60"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9F6E60"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8" w:name="_KeepingVariant"/>
            <w:bookmarkEnd w:id="158"/>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9F6E60"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CB6822" w:rsidP="00677BA3">
            <w:pPr>
              <w:ind w:left="31"/>
              <w:rPr>
                <w:lang w:val="en-US"/>
              </w:rPr>
            </w:pPr>
            <w:r>
              <w:rPr>
                <w:rFonts w:cstheme="minorHAnsi"/>
                <w:lang w:val="en-US"/>
              </w:rPr>
              <w:t>Feature</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CB6822" w:rsidP="00677BA3">
            <w:r>
              <w:t>Характеристика</w:t>
            </w:r>
            <w:r w:rsidR="0060492C">
              <w:t xml:space="preserve"> товара</w:t>
            </w:r>
          </w:p>
        </w:tc>
        <w:tc>
          <w:tcPr>
            <w:tcW w:w="3084" w:type="dxa"/>
            <w:shd w:val="clear" w:color="auto" w:fill="FFFFFF" w:themeFill="background1"/>
          </w:tcPr>
          <w:p w:rsidR="0060492C" w:rsidRDefault="0060492C" w:rsidP="00677BA3">
            <w:r w:rsidRPr="00A706B2">
              <w:rPr>
                <w:rFonts w:cstheme="minorHAnsi"/>
              </w:rPr>
              <w:t>П</w:t>
            </w:r>
            <w:r w:rsidR="00CB6822">
              <w:rPr>
                <w:rFonts w:cstheme="minorHAnsi"/>
              </w:rPr>
              <w:t>озволяет передать характеристику</w:t>
            </w:r>
            <w:r w:rsidRPr="00A706B2">
              <w:rPr>
                <w:rFonts w:cstheme="minorHAnsi"/>
              </w:rPr>
              <w:t xml:space="preserve">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r w:rsidR="001C4291" w:rsidRPr="00CC49AA" w:rsidTr="00677BA3">
        <w:trPr>
          <w:cantSplit/>
        </w:trPr>
        <w:tc>
          <w:tcPr>
            <w:tcW w:w="1986" w:type="dxa"/>
            <w:shd w:val="clear" w:color="auto" w:fill="FFFFFF" w:themeFill="background1"/>
          </w:tcPr>
          <w:p w:rsidR="001C4291" w:rsidRPr="00192842" w:rsidRDefault="001C4291" w:rsidP="00677BA3">
            <w:pPr>
              <w:ind w:left="31"/>
              <w:rPr>
                <w:rFonts w:cstheme="minorHAnsi"/>
              </w:rPr>
            </w:pPr>
            <w:proofErr w:type="spellStart"/>
            <w:r w:rsidRPr="001C4291">
              <w:rPr>
                <w:rFonts w:cstheme="minorHAnsi"/>
              </w:rPr>
              <w:t>Fragile</w:t>
            </w:r>
            <w:proofErr w:type="spellEnd"/>
          </w:p>
        </w:tc>
        <w:tc>
          <w:tcPr>
            <w:tcW w:w="743" w:type="dxa"/>
            <w:shd w:val="clear" w:color="auto" w:fill="FFFFFF" w:themeFill="background1"/>
          </w:tcPr>
          <w:p w:rsidR="001C4291" w:rsidRPr="001C4291" w:rsidRDefault="001C4291" w:rsidP="00677BA3">
            <w:pPr>
              <w:jc w:val="center"/>
              <w:rPr>
                <w:rFonts w:cstheme="minorHAnsi"/>
                <w:lang w:val="en-US"/>
              </w:rPr>
            </w:pPr>
            <w:r>
              <w:rPr>
                <w:rFonts w:cstheme="minorHAnsi"/>
                <w:lang w:val="en-US"/>
              </w:rPr>
              <w:t>NA</w:t>
            </w:r>
          </w:p>
        </w:tc>
        <w:tc>
          <w:tcPr>
            <w:tcW w:w="1843" w:type="dxa"/>
            <w:shd w:val="clear" w:color="auto" w:fill="FFFFFF" w:themeFill="background1"/>
          </w:tcPr>
          <w:p w:rsidR="001C4291" w:rsidRDefault="001C4291" w:rsidP="00677BA3">
            <w:pPr>
              <w:jc w:val="center"/>
              <w:rPr>
                <w:lang w:val="en-US"/>
              </w:rPr>
            </w:pPr>
            <w:r>
              <w:rPr>
                <w:lang w:val="en-US"/>
              </w:rPr>
              <w:t>INT</w:t>
            </w:r>
          </w:p>
        </w:tc>
        <w:tc>
          <w:tcPr>
            <w:tcW w:w="3260" w:type="dxa"/>
            <w:shd w:val="clear" w:color="auto" w:fill="FFFFFF" w:themeFill="background1"/>
          </w:tcPr>
          <w:p w:rsidR="001C4291" w:rsidRPr="001C4291" w:rsidRDefault="001C4291" w:rsidP="00913594">
            <w:r>
              <w:t>Признак «Хрупкий» номенк</w:t>
            </w:r>
            <w:r w:rsidR="00DF061F">
              <w:t>л</w:t>
            </w:r>
            <w:r>
              <w:t>атуры</w:t>
            </w:r>
          </w:p>
        </w:tc>
        <w:tc>
          <w:tcPr>
            <w:tcW w:w="3084" w:type="dxa"/>
            <w:shd w:val="clear" w:color="auto" w:fill="FFFFFF" w:themeFill="background1"/>
          </w:tcPr>
          <w:p w:rsidR="001C4291" w:rsidRDefault="001C4291" w:rsidP="00677BA3">
            <w:pPr>
              <w:rPr>
                <w:rFonts w:cstheme="minorHAnsi"/>
              </w:rPr>
            </w:pPr>
            <w:r>
              <w:rPr>
                <w:rFonts w:cstheme="minorHAnsi"/>
              </w:rPr>
              <w:t>0 – Нет</w:t>
            </w:r>
          </w:p>
          <w:p w:rsidR="001C4291" w:rsidRDefault="001C4291" w:rsidP="00677BA3">
            <w:pPr>
              <w:rPr>
                <w:rFonts w:cstheme="minorHAnsi"/>
              </w:rPr>
            </w:pPr>
            <w:r>
              <w:rPr>
                <w:rFonts w:cstheme="minorHAnsi"/>
              </w:rPr>
              <w:t>1 –Да</w:t>
            </w:r>
          </w:p>
          <w:p w:rsidR="001C4291" w:rsidRDefault="001C4291" w:rsidP="001C4291">
            <w:pPr>
              <w:rPr>
                <w:rFonts w:cstheme="minorHAnsi"/>
              </w:rPr>
            </w:pPr>
            <w:r>
              <w:rPr>
                <w:rFonts w:cstheme="minorHAnsi"/>
              </w:rPr>
              <w:t xml:space="preserve">2- </w:t>
            </w:r>
            <w:proofErr w:type="spellStart"/>
            <w:r>
              <w:rPr>
                <w:rFonts w:cstheme="minorHAnsi"/>
              </w:rPr>
              <w:t>Неопределено</w:t>
            </w:r>
            <w:proofErr w:type="spellEnd"/>
          </w:p>
        </w:tc>
      </w:tr>
      <w:tr w:rsidR="00945899" w:rsidRPr="00CC49AA" w:rsidTr="00677BA3">
        <w:trPr>
          <w:cantSplit/>
        </w:trPr>
        <w:tc>
          <w:tcPr>
            <w:tcW w:w="1986" w:type="dxa"/>
            <w:shd w:val="clear" w:color="auto" w:fill="FFFFFF" w:themeFill="background1"/>
          </w:tcPr>
          <w:p w:rsidR="00945899" w:rsidRPr="001C4291" w:rsidRDefault="00945899" w:rsidP="00677BA3">
            <w:pPr>
              <w:ind w:left="31"/>
              <w:rPr>
                <w:rFonts w:cstheme="minorHAnsi"/>
              </w:rPr>
            </w:pPr>
            <w:proofErr w:type="spellStart"/>
            <w:r w:rsidRPr="00945899">
              <w:rPr>
                <w:rFonts w:cstheme="minorHAnsi"/>
              </w:rPr>
              <w:t>BaseDimensions</w:t>
            </w:r>
            <w:proofErr w:type="spellEnd"/>
          </w:p>
        </w:tc>
        <w:tc>
          <w:tcPr>
            <w:tcW w:w="743" w:type="dxa"/>
            <w:shd w:val="clear" w:color="auto" w:fill="FFFFFF" w:themeFill="background1"/>
          </w:tcPr>
          <w:p w:rsidR="00945899" w:rsidRPr="00945899" w:rsidRDefault="00945899" w:rsidP="00677BA3">
            <w:pPr>
              <w:jc w:val="center"/>
              <w:rPr>
                <w:rFonts w:cstheme="minorHAnsi"/>
                <w:lang w:val="en-US"/>
              </w:rPr>
            </w:pPr>
            <w:r>
              <w:rPr>
                <w:rFonts w:cstheme="minorHAnsi"/>
                <w:lang w:val="en-US"/>
              </w:rPr>
              <w:t>NE</w:t>
            </w:r>
          </w:p>
        </w:tc>
        <w:tc>
          <w:tcPr>
            <w:tcW w:w="1843" w:type="dxa"/>
            <w:shd w:val="clear" w:color="auto" w:fill="FFFFFF" w:themeFill="background1"/>
          </w:tcPr>
          <w:p w:rsidR="00945899" w:rsidRDefault="00945899" w:rsidP="00677BA3">
            <w:pPr>
              <w:jc w:val="center"/>
              <w:rPr>
                <w:lang w:val="en-US"/>
              </w:rPr>
            </w:pPr>
            <w:r w:rsidRPr="00945899">
              <w:rPr>
                <w:lang w:val="en-US"/>
              </w:rPr>
              <w:t>Dimensions</w:t>
            </w:r>
          </w:p>
        </w:tc>
        <w:tc>
          <w:tcPr>
            <w:tcW w:w="3260" w:type="dxa"/>
            <w:shd w:val="clear" w:color="auto" w:fill="FFFFFF" w:themeFill="background1"/>
          </w:tcPr>
          <w:p w:rsidR="00945899" w:rsidRPr="006042E4" w:rsidRDefault="006042E4" w:rsidP="00913594">
            <w:r>
              <w:t>Габариты основного варианта упаковки</w:t>
            </w:r>
          </w:p>
        </w:tc>
        <w:tc>
          <w:tcPr>
            <w:tcW w:w="3084" w:type="dxa"/>
            <w:shd w:val="clear" w:color="auto" w:fill="FFFFFF" w:themeFill="background1"/>
          </w:tcPr>
          <w:p w:rsidR="00945899" w:rsidRDefault="00945899" w:rsidP="00677BA3">
            <w:pPr>
              <w:rPr>
                <w:rFonts w:cstheme="minorHAnsi"/>
              </w:rPr>
            </w:pPr>
          </w:p>
        </w:tc>
      </w:tr>
      <w:tr w:rsidR="006042E4" w:rsidRPr="00CC49AA" w:rsidTr="00677BA3">
        <w:trPr>
          <w:cantSplit/>
        </w:trPr>
        <w:tc>
          <w:tcPr>
            <w:tcW w:w="1986" w:type="dxa"/>
            <w:shd w:val="clear" w:color="auto" w:fill="FFFFFF" w:themeFill="background1"/>
          </w:tcPr>
          <w:p w:rsidR="006042E4" w:rsidRPr="00945899" w:rsidRDefault="006042E4" w:rsidP="00677BA3">
            <w:pPr>
              <w:ind w:left="31"/>
              <w:rPr>
                <w:rFonts w:cstheme="minorHAnsi"/>
              </w:rPr>
            </w:pPr>
            <w:proofErr w:type="spellStart"/>
            <w:r w:rsidRPr="006042E4">
              <w:rPr>
                <w:rFonts w:cstheme="minorHAnsi"/>
              </w:rPr>
              <w:t>StockGroup</w:t>
            </w:r>
            <w:proofErr w:type="spellEnd"/>
          </w:p>
        </w:tc>
        <w:tc>
          <w:tcPr>
            <w:tcW w:w="743" w:type="dxa"/>
            <w:shd w:val="clear" w:color="auto" w:fill="FFFFFF" w:themeFill="background1"/>
          </w:tcPr>
          <w:p w:rsidR="006042E4" w:rsidRP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945899" w:rsidRDefault="006042E4" w:rsidP="00677BA3">
            <w:pPr>
              <w:jc w:val="center"/>
              <w:rPr>
                <w:lang w:val="en-US"/>
              </w:rPr>
            </w:pPr>
            <w:proofErr w:type="spellStart"/>
            <w:r w:rsidRPr="006042E4">
              <w:rPr>
                <w:lang w:val="en-US"/>
              </w:rPr>
              <w:t>StockGroup</w:t>
            </w:r>
            <w:proofErr w:type="spellEnd"/>
          </w:p>
        </w:tc>
        <w:tc>
          <w:tcPr>
            <w:tcW w:w="3260" w:type="dxa"/>
            <w:shd w:val="clear" w:color="auto" w:fill="FFFFFF" w:themeFill="background1"/>
          </w:tcPr>
          <w:p w:rsidR="006042E4" w:rsidRPr="006042E4" w:rsidRDefault="006042E4" w:rsidP="00913594">
            <w:r>
              <w:t>Складская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lang w:val="en-US"/>
              </w:rPr>
            </w:pPr>
            <w:proofErr w:type="spellStart"/>
            <w:r w:rsidRPr="006042E4">
              <w:rPr>
                <w:rFonts w:cstheme="minorHAnsi"/>
              </w:rPr>
              <w:t>GoodsCategory</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GoodsCategory</w:t>
            </w:r>
            <w:proofErr w:type="spellEnd"/>
          </w:p>
        </w:tc>
        <w:tc>
          <w:tcPr>
            <w:tcW w:w="3260" w:type="dxa"/>
            <w:shd w:val="clear" w:color="auto" w:fill="FFFFFF" w:themeFill="background1"/>
          </w:tcPr>
          <w:p w:rsidR="006042E4" w:rsidRDefault="006042E4" w:rsidP="00913594">
            <w:r>
              <w:t>Категория</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SeasonalGroup</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SeasonalGroup</w:t>
            </w:r>
            <w:proofErr w:type="spellEnd"/>
          </w:p>
        </w:tc>
        <w:tc>
          <w:tcPr>
            <w:tcW w:w="3260" w:type="dxa"/>
            <w:shd w:val="clear" w:color="auto" w:fill="FFFFFF" w:themeFill="background1"/>
          </w:tcPr>
          <w:p w:rsidR="006042E4" w:rsidRDefault="006042E4" w:rsidP="00913594">
            <w:r>
              <w:t>Сезонная группа</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77BA3">
            <w:pPr>
              <w:ind w:left="31"/>
              <w:rPr>
                <w:rFonts w:cstheme="minorHAnsi"/>
              </w:rPr>
            </w:pPr>
            <w:proofErr w:type="spellStart"/>
            <w:r w:rsidRPr="006042E4">
              <w:rPr>
                <w:rFonts w:cstheme="minorHAnsi"/>
              </w:rPr>
              <w:t>TemperatureRequirement</w:t>
            </w:r>
            <w:proofErr w:type="spellEnd"/>
          </w:p>
        </w:tc>
        <w:tc>
          <w:tcPr>
            <w:tcW w:w="743" w:type="dxa"/>
            <w:shd w:val="clear" w:color="auto" w:fill="FFFFFF" w:themeFill="background1"/>
          </w:tcPr>
          <w:p w:rsidR="006042E4" w:rsidRDefault="006042E4" w:rsidP="00677BA3">
            <w:pPr>
              <w:jc w:val="center"/>
              <w:rPr>
                <w:rFonts w:cstheme="minorHAnsi"/>
                <w:lang w:val="en-US"/>
              </w:rPr>
            </w:pPr>
            <w:r>
              <w:rPr>
                <w:rFonts w:cstheme="minorHAnsi"/>
                <w:lang w:val="en-US"/>
              </w:rPr>
              <w:t>NE</w:t>
            </w:r>
          </w:p>
        </w:tc>
        <w:tc>
          <w:tcPr>
            <w:tcW w:w="1843" w:type="dxa"/>
            <w:shd w:val="clear" w:color="auto" w:fill="FFFFFF" w:themeFill="background1"/>
          </w:tcPr>
          <w:p w:rsidR="006042E4" w:rsidRPr="006042E4" w:rsidRDefault="006042E4" w:rsidP="00677BA3">
            <w:pPr>
              <w:jc w:val="center"/>
              <w:rPr>
                <w:lang w:val="en-US"/>
              </w:rPr>
            </w:pPr>
            <w:proofErr w:type="spellStart"/>
            <w:r w:rsidRPr="006042E4">
              <w:rPr>
                <w:lang w:val="en-US"/>
              </w:rPr>
              <w:t>TemperatureRequirement</w:t>
            </w:r>
            <w:proofErr w:type="spellEnd"/>
          </w:p>
        </w:tc>
        <w:tc>
          <w:tcPr>
            <w:tcW w:w="3260" w:type="dxa"/>
            <w:shd w:val="clear" w:color="auto" w:fill="FFFFFF" w:themeFill="background1"/>
          </w:tcPr>
          <w:p w:rsidR="006042E4" w:rsidRDefault="006042E4" w:rsidP="00913594">
            <w:r>
              <w:t>Температурный режим</w:t>
            </w:r>
          </w:p>
        </w:tc>
        <w:tc>
          <w:tcPr>
            <w:tcW w:w="3084" w:type="dxa"/>
            <w:shd w:val="clear" w:color="auto" w:fill="FFFFFF" w:themeFill="background1"/>
          </w:tcPr>
          <w:p w:rsidR="006042E4" w:rsidRDefault="006042E4" w:rsidP="00677BA3">
            <w:pPr>
              <w:rPr>
                <w:rFonts w:cstheme="minorHAnsi"/>
              </w:rPr>
            </w:pPr>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IsValued</w:t>
            </w:r>
            <w:proofErr w:type="spellEnd"/>
          </w:p>
        </w:tc>
        <w:tc>
          <w:tcPr>
            <w:tcW w:w="743" w:type="dxa"/>
            <w:shd w:val="clear" w:color="auto" w:fill="FFFFFF" w:themeFill="background1"/>
          </w:tcPr>
          <w:p w:rsidR="006042E4" w:rsidRDefault="006042E4" w:rsidP="006042E4">
            <w:pPr>
              <w:jc w:val="center"/>
              <w:rPr>
                <w:rFonts w:cstheme="minorHAnsi"/>
                <w:lang w:val="en-US"/>
              </w:rPr>
            </w:pPr>
            <w:r>
              <w:rPr>
                <w:rFonts w:cstheme="minorHAnsi"/>
                <w:lang w:val="en-US"/>
              </w:rPr>
              <w:t>NA</w:t>
            </w:r>
          </w:p>
        </w:tc>
        <w:tc>
          <w:tcPr>
            <w:tcW w:w="1843" w:type="dxa"/>
            <w:shd w:val="clear" w:color="auto" w:fill="FFFFFF" w:themeFill="background1"/>
          </w:tcPr>
          <w:p w:rsidR="006042E4" w:rsidRPr="006042E4" w:rsidRDefault="006042E4" w:rsidP="006042E4">
            <w:pPr>
              <w:jc w:val="center"/>
              <w:rPr>
                <w:lang w:val="en-US"/>
              </w:rPr>
            </w:pPr>
            <w:r>
              <w:rPr>
                <w:lang w:val="en-US"/>
              </w:rPr>
              <w:t>INT</w:t>
            </w:r>
          </w:p>
        </w:tc>
        <w:tc>
          <w:tcPr>
            <w:tcW w:w="3260" w:type="dxa"/>
            <w:shd w:val="clear" w:color="auto" w:fill="FFFFFF" w:themeFill="background1"/>
          </w:tcPr>
          <w:p w:rsidR="006042E4" w:rsidRDefault="006042E4" w:rsidP="006042E4">
            <w:r>
              <w:t xml:space="preserve">Признак «Ценный» </w:t>
            </w:r>
            <w:proofErr w:type="spellStart"/>
            <w:r>
              <w:t>номен</w:t>
            </w:r>
            <w:r w:rsidR="00DF061F">
              <w:t>л</w:t>
            </w:r>
            <w:r>
              <w:t>катуры</w:t>
            </w:r>
            <w:proofErr w:type="spellEnd"/>
          </w:p>
        </w:tc>
        <w:tc>
          <w:tcPr>
            <w:tcW w:w="3084" w:type="dxa"/>
            <w:shd w:val="clear" w:color="auto" w:fill="FFFFFF" w:themeFill="background1"/>
          </w:tcPr>
          <w:p w:rsidR="006042E4" w:rsidRDefault="006042E4" w:rsidP="006042E4">
            <w:pPr>
              <w:rPr>
                <w:rFonts w:cstheme="minorHAnsi"/>
              </w:rPr>
            </w:pPr>
            <w:r>
              <w:rPr>
                <w:rFonts w:cstheme="minorHAnsi"/>
              </w:rPr>
              <w:t>0 – Нет</w:t>
            </w:r>
          </w:p>
          <w:p w:rsidR="006042E4" w:rsidRDefault="006042E4" w:rsidP="006042E4">
            <w:pPr>
              <w:rPr>
                <w:rFonts w:cstheme="minorHAnsi"/>
              </w:rPr>
            </w:pPr>
            <w:r>
              <w:rPr>
                <w:rFonts w:cstheme="minorHAnsi"/>
              </w:rPr>
              <w:t>1 –Да</w:t>
            </w:r>
          </w:p>
          <w:p w:rsidR="006042E4" w:rsidRDefault="006042E4" w:rsidP="006042E4">
            <w:pPr>
              <w:rPr>
                <w:rFonts w:cstheme="minorHAnsi"/>
              </w:rPr>
            </w:pPr>
            <w:r>
              <w:rPr>
                <w:rFonts w:cstheme="minorHAnsi"/>
              </w:rPr>
              <w:t xml:space="preserve">2- </w:t>
            </w:r>
            <w:proofErr w:type="spellStart"/>
            <w:r>
              <w:rPr>
                <w:rFonts w:cstheme="minorHAnsi"/>
              </w:rPr>
              <w:t>Неопределено</w:t>
            </w:r>
            <w:proofErr w:type="spellEnd"/>
          </w:p>
        </w:tc>
      </w:tr>
      <w:tr w:rsidR="006042E4" w:rsidRPr="00CC49AA" w:rsidTr="00677BA3">
        <w:trPr>
          <w:cantSplit/>
        </w:trPr>
        <w:tc>
          <w:tcPr>
            <w:tcW w:w="1986" w:type="dxa"/>
            <w:shd w:val="clear" w:color="auto" w:fill="FFFFFF" w:themeFill="background1"/>
          </w:tcPr>
          <w:p w:rsidR="006042E4" w:rsidRPr="006042E4" w:rsidRDefault="006042E4" w:rsidP="006042E4">
            <w:pPr>
              <w:ind w:left="31"/>
              <w:rPr>
                <w:rFonts w:cstheme="minorHAnsi"/>
              </w:rPr>
            </w:pPr>
            <w:proofErr w:type="spellStart"/>
            <w:r w:rsidRPr="006042E4">
              <w:rPr>
                <w:rFonts w:cstheme="minorHAnsi"/>
              </w:rPr>
              <w:t>MainContractor</w:t>
            </w:r>
            <w:proofErr w:type="spellEnd"/>
          </w:p>
        </w:tc>
        <w:tc>
          <w:tcPr>
            <w:tcW w:w="743" w:type="dxa"/>
            <w:shd w:val="clear" w:color="auto" w:fill="FFFFFF" w:themeFill="background1"/>
          </w:tcPr>
          <w:p w:rsidR="006042E4"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6042E4" w:rsidRDefault="00DF061F" w:rsidP="006042E4">
            <w:pPr>
              <w:jc w:val="center"/>
              <w:rPr>
                <w:lang w:val="en-US"/>
              </w:rPr>
            </w:pPr>
            <w:r w:rsidRPr="00DF061F">
              <w:rPr>
                <w:lang w:val="en-US"/>
              </w:rPr>
              <w:t>Contractor</w:t>
            </w:r>
          </w:p>
        </w:tc>
        <w:tc>
          <w:tcPr>
            <w:tcW w:w="3260" w:type="dxa"/>
            <w:shd w:val="clear" w:color="auto" w:fill="FFFFFF" w:themeFill="background1"/>
          </w:tcPr>
          <w:p w:rsidR="006042E4" w:rsidRDefault="00DF061F" w:rsidP="006042E4">
            <w:r>
              <w:t>Основной поставщик</w:t>
            </w:r>
          </w:p>
        </w:tc>
        <w:tc>
          <w:tcPr>
            <w:tcW w:w="3084" w:type="dxa"/>
            <w:shd w:val="clear" w:color="auto" w:fill="FFFFFF" w:themeFill="background1"/>
          </w:tcPr>
          <w:p w:rsidR="006042E4" w:rsidRDefault="006042E4" w:rsidP="006042E4">
            <w:pPr>
              <w:rPr>
                <w:rFonts w:cstheme="minorHAnsi"/>
              </w:rPr>
            </w:pPr>
          </w:p>
        </w:tc>
      </w:tr>
      <w:tr w:rsidR="00DF061F" w:rsidRPr="00CC49AA" w:rsidTr="00677BA3">
        <w:trPr>
          <w:cantSplit/>
        </w:trPr>
        <w:tc>
          <w:tcPr>
            <w:tcW w:w="1986" w:type="dxa"/>
            <w:shd w:val="clear" w:color="auto" w:fill="FFFFFF" w:themeFill="background1"/>
          </w:tcPr>
          <w:p w:rsidR="00DF061F" w:rsidRPr="006042E4" w:rsidRDefault="00DF061F" w:rsidP="006042E4">
            <w:pPr>
              <w:ind w:left="31"/>
              <w:rPr>
                <w:rFonts w:cstheme="minorHAnsi"/>
              </w:rPr>
            </w:pPr>
            <w:proofErr w:type="spellStart"/>
            <w:r w:rsidRPr="00DF061F">
              <w:rPr>
                <w:rFonts w:cstheme="minorHAnsi"/>
              </w:rPr>
              <w:t>OriginCountry</w:t>
            </w:r>
            <w:proofErr w:type="spellEnd"/>
          </w:p>
        </w:tc>
        <w:tc>
          <w:tcPr>
            <w:tcW w:w="743" w:type="dxa"/>
            <w:shd w:val="clear" w:color="auto" w:fill="FFFFFF" w:themeFill="background1"/>
          </w:tcPr>
          <w:p w:rsidR="00DF061F" w:rsidRDefault="00DF061F" w:rsidP="006042E4">
            <w:pPr>
              <w:jc w:val="center"/>
              <w:rPr>
                <w:rFonts w:cstheme="minorHAnsi"/>
                <w:lang w:val="en-US"/>
              </w:rPr>
            </w:pPr>
            <w:r>
              <w:rPr>
                <w:rFonts w:cstheme="minorHAnsi"/>
                <w:lang w:val="en-US"/>
              </w:rPr>
              <w:t>NE</w:t>
            </w:r>
          </w:p>
        </w:tc>
        <w:tc>
          <w:tcPr>
            <w:tcW w:w="1843" w:type="dxa"/>
            <w:shd w:val="clear" w:color="auto" w:fill="FFFFFF" w:themeFill="background1"/>
          </w:tcPr>
          <w:p w:rsidR="00DF061F" w:rsidRPr="00DF061F" w:rsidRDefault="00DF061F" w:rsidP="006042E4">
            <w:pPr>
              <w:jc w:val="center"/>
              <w:rPr>
                <w:lang w:val="en-US"/>
              </w:rPr>
            </w:pPr>
            <w:proofErr w:type="spellStart"/>
            <w:r w:rsidRPr="00DF061F">
              <w:rPr>
                <w:lang w:val="en-US"/>
              </w:rPr>
              <w:t>OriginCountry</w:t>
            </w:r>
            <w:proofErr w:type="spellEnd"/>
          </w:p>
        </w:tc>
        <w:tc>
          <w:tcPr>
            <w:tcW w:w="3260" w:type="dxa"/>
            <w:shd w:val="clear" w:color="auto" w:fill="FFFFFF" w:themeFill="background1"/>
          </w:tcPr>
          <w:p w:rsidR="00DF061F" w:rsidRDefault="00DF061F" w:rsidP="006042E4">
            <w:r>
              <w:t>Страна происхождения</w:t>
            </w:r>
          </w:p>
        </w:tc>
        <w:tc>
          <w:tcPr>
            <w:tcW w:w="3084" w:type="dxa"/>
            <w:shd w:val="clear" w:color="auto" w:fill="FFFFFF" w:themeFill="background1"/>
          </w:tcPr>
          <w:p w:rsidR="00DF061F" w:rsidRDefault="00DF061F" w:rsidP="006042E4">
            <w:pPr>
              <w:rPr>
                <w:rFonts w:cstheme="minorHAnsi"/>
              </w:rPr>
            </w:pPr>
          </w:p>
        </w:tc>
      </w:tr>
    </w:tbl>
    <w:p w:rsidR="00262A7D" w:rsidRPr="002C4F62" w:rsidRDefault="00262A7D" w:rsidP="002A112D">
      <w:pPr>
        <w:pStyle w:val="4"/>
      </w:pPr>
      <w:bookmarkStart w:id="159" w:name="AccountTag"/>
      <w:bookmarkEnd w:id="157"/>
      <w:proofErr w:type="spellStart"/>
      <w:r>
        <w:rPr>
          <w:lang w:val="en-US"/>
        </w:rPr>
        <w:lastRenderedPageBreak/>
        <w:t>AccountTag</w:t>
      </w:r>
      <w:bookmarkEnd w:id="153"/>
      <w:bookmarkEnd w:id="159"/>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434CC5" w:rsidRPr="002C4F62" w:rsidRDefault="00434CC5" w:rsidP="00434CC5">
      <w:pPr>
        <w:pStyle w:val="4"/>
      </w:pPr>
      <w:bookmarkStart w:id="160" w:name="_Ref515534145"/>
      <w:bookmarkStart w:id="161" w:name="Batch"/>
      <w:bookmarkStart w:id="162" w:name="_Ref499543153"/>
      <w:proofErr w:type="spellStart"/>
      <w:r w:rsidRPr="00434CC5">
        <w:rPr>
          <w:lang w:val="en-US"/>
        </w:rPr>
        <w:t>StockGroup</w:t>
      </w:r>
      <w:proofErr w:type="spellEnd"/>
      <w:r w:rsidRPr="002C4F62">
        <w:tab/>
      </w:r>
    </w:p>
    <w:p w:rsidR="00434CC5" w:rsidRPr="001B2F76" w:rsidRDefault="00434CC5" w:rsidP="00434CC5">
      <w:pPr>
        <w:ind w:firstLine="708"/>
      </w:pPr>
      <w:r>
        <w:t>Данные справочника «Складские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434CC5" w:rsidRPr="00210AA5" w:rsidTr="00A77402">
        <w:tc>
          <w:tcPr>
            <w:tcW w:w="2093" w:type="dxa"/>
            <w:shd w:val="clear" w:color="auto" w:fill="D9D9D9" w:themeFill="background1" w:themeFillShade="D9"/>
          </w:tcPr>
          <w:p w:rsidR="00434CC5" w:rsidRPr="00210AA5" w:rsidRDefault="00434CC5" w:rsidP="005F3C10">
            <w:pPr>
              <w:ind w:left="34"/>
              <w:rPr>
                <w:b/>
              </w:rPr>
            </w:pPr>
            <w:r>
              <w:rPr>
                <w:b/>
              </w:rPr>
              <w:t>Поле</w:t>
            </w:r>
          </w:p>
        </w:tc>
        <w:tc>
          <w:tcPr>
            <w:tcW w:w="851" w:type="dxa"/>
            <w:shd w:val="clear" w:color="auto" w:fill="D9D9D9" w:themeFill="background1" w:themeFillShade="D9"/>
          </w:tcPr>
          <w:p w:rsidR="00434CC5" w:rsidRPr="001B2F76" w:rsidRDefault="00434CC5" w:rsidP="005F3C10">
            <w:pPr>
              <w:jc w:val="center"/>
              <w:rPr>
                <w:b/>
              </w:rPr>
            </w:pPr>
            <w:r>
              <w:rPr>
                <w:b/>
              </w:rPr>
              <w:t>Исп</w:t>
            </w:r>
            <w:r w:rsidRPr="001B2F76">
              <w:rPr>
                <w:b/>
              </w:rPr>
              <w:t>.</w:t>
            </w:r>
          </w:p>
        </w:tc>
        <w:tc>
          <w:tcPr>
            <w:tcW w:w="1950" w:type="dxa"/>
            <w:shd w:val="clear" w:color="auto" w:fill="D9D9D9" w:themeFill="background1" w:themeFillShade="D9"/>
          </w:tcPr>
          <w:p w:rsidR="00434CC5" w:rsidRPr="00210AA5" w:rsidRDefault="00434CC5" w:rsidP="005F3C10">
            <w:pPr>
              <w:jc w:val="center"/>
              <w:rPr>
                <w:b/>
              </w:rPr>
            </w:pPr>
            <w:r>
              <w:rPr>
                <w:b/>
              </w:rPr>
              <w:t>Тип значения</w:t>
            </w:r>
          </w:p>
        </w:tc>
        <w:tc>
          <w:tcPr>
            <w:tcW w:w="3578" w:type="dxa"/>
            <w:shd w:val="clear" w:color="auto" w:fill="D9D9D9" w:themeFill="background1" w:themeFillShade="D9"/>
          </w:tcPr>
          <w:p w:rsidR="00434CC5" w:rsidRPr="00210AA5" w:rsidRDefault="00434CC5" w:rsidP="005F3C10">
            <w:pPr>
              <w:rPr>
                <w:b/>
              </w:rPr>
            </w:pPr>
            <w:r>
              <w:rPr>
                <w:b/>
              </w:rPr>
              <w:t>Описание</w:t>
            </w:r>
          </w:p>
        </w:tc>
        <w:tc>
          <w:tcPr>
            <w:tcW w:w="2693" w:type="dxa"/>
            <w:shd w:val="clear" w:color="auto" w:fill="D9D9D9" w:themeFill="background1" w:themeFillShade="D9"/>
          </w:tcPr>
          <w:p w:rsidR="00434CC5" w:rsidRPr="00210AA5" w:rsidRDefault="00434CC5" w:rsidP="005F3C10">
            <w:pPr>
              <w:rPr>
                <w:b/>
              </w:rPr>
            </w:pPr>
            <w:r>
              <w:rPr>
                <w:b/>
              </w:rPr>
              <w:t>Комментарий</w:t>
            </w:r>
          </w:p>
        </w:tc>
      </w:tr>
      <w:tr w:rsidR="00434CC5" w:rsidRPr="00CC49AA" w:rsidTr="00A77402">
        <w:tc>
          <w:tcPr>
            <w:tcW w:w="2093" w:type="dxa"/>
          </w:tcPr>
          <w:p w:rsidR="00434CC5" w:rsidRPr="001B2F76" w:rsidRDefault="00A77402" w:rsidP="005F3C10">
            <w:pPr>
              <w:ind w:left="34"/>
            </w:pPr>
            <w:proofErr w:type="spellStart"/>
            <w:r w:rsidRPr="00A77402">
              <w:rPr>
                <w:lang w:val="en-US"/>
              </w:rPr>
              <w:t>StockGroupID</w:t>
            </w:r>
            <w:proofErr w:type="spellEnd"/>
          </w:p>
        </w:tc>
        <w:tc>
          <w:tcPr>
            <w:tcW w:w="851" w:type="dxa"/>
          </w:tcPr>
          <w:p w:rsidR="00434CC5" w:rsidRPr="001B2F76" w:rsidRDefault="00434CC5" w:rsidP="005F3C10">
            <w:pPr>
              <w:jc w:val="center"/>
            </w:pPr>
            <w:r>
              <w:rPr>
                <w:lang w:val="en-US"/>
              </w:rPr>
              <w:t>MA</w:t>
            </w:r>
          </w:p>
        </w:tc>
        <w:tc>
          <w:tcPr>
            <w:tcW w:w="1950" w:type="dxa"/>
          </w:tcPr>
          <w:p w:rsidR="00434CC5" w:rsidRPr="00F8221A" w:rsidRDefault="00434CC5" w:rsidP="005F3C10">
            <w:pPr>
              <w:jc w:val="center"/>
            </w:pPr>
            <w:r>
              <w:rPr>
                <w:lang w:val="en-US"/>
              </w:rPr>
              <w:t>STR</w:t>
            </w:r>
            <w:r>
              <w:t>(50</w:t>
            </w:r>
            <w:r w:rsidRPr="00F8221A">
              <w:t>)</w:t>
            </w:r>
          </w:p>
        </w:tc>
        <w:tc>
          <w:tcPr>
            <w:tcW w:w="3578" w:type="dxa"/>
          </w:tcPr>
          <w:p w:rsidR="00434CC5" w:rsidRPr="00890FF6" w:rsidRDefault="00434CC5" w:rsidP="005F3C10">
            <w:r>
              <w:t>Уникальный идентификатор элемента справочника</w:t>
            </w:r>
          </w:p>
        </w:tc>
        <w:tc>
          <w:tcPr>
            <w:tcW w:w="2693" w:type="dxa"/>
          </w:tcPr>
          <w:p w:rsidR="00434CC5" w:rsidRPr="00D33EE1" w:rsidRDefault="00434CC5" w:rsidP="005F3C10">
            <w:r>
              <w:rPr>
                <w:lang w:val="en-US"/>
              </w:rPr>
              <w:t>GUID</w:t>
            </w:r>
            <w:r w:rsidRPr="00D33EE1">
              <w:t xml:space="preserve"> </w:t>
            </w:r>
            <w:r>
              <w:t>или уникальная строка (</w:t>
            </w:r>
            <w:r>
              <w:rPr>
                <w:lang w:val="en-US"/>
              </w:rPr>
              <w:t>ID</w:t>
            </w:r>
            <w:r w:rsidRPr="00D33EE1">
              <w:t>)</w:t>
            </w:r>
          </w:p>
        </w:tc>
      </w:tr>
      <w:tr w:rsidR="00434CC5" w:rsidRPr="00CC49AA" w:rsidTr="00A77402">
        <w:tc>
          <w:tcPr>
            <w:tcW w:w="2093" w:type="dxa"/>
          </w:tcPr>
          <w:p w:rsidR="00434CC5" w:rsidRPr="00F8221A" w:rsidRDefault="00A77402" w:rsidP="005F3C10">
            <w:pPr>
              <w:ind w:left="34"/>
            </w:pPr>
            <w:proofErr w:type="spellStart"/>
            <w:r w:rsidRPr="00A77402">
              <w:rPr>
                <w:lang w:val="en-US"/>
              </w:rPr>
              <w:t>StockGroupName</w:t>
            </w:r>
            <w:proofErr w:type="spellEnd"/>
          </w:p>
        </w:tc>
        <w:tc>
          <w:tcPr>
            <w:tcW w:w="851" w:type="dxa"/>
          </w:tcPr>
          <w:p w:rsidR="00434CC5" w:rsidRPr="00F8221A" w:rsidRDefault="00434CC5" w:rsidP="005F3C10">
            <w:pPr>
              <w:jc w:val="center"/>
            </w:pPr>
            <w:r>
              <w:rPr>
                <w:lang w:val="en-US"/>
              </w:rPr>
              <w:t>MA</w:t>
            </w:r>
          </w:p>
        </w:tc>
        <w:tc>
          <w:tcPr>
            <w:tcW w:w="1950" w:type="dxa"/>
          </w:tcPr>
          <w:p w:rsidR="00434CC5" w:rsidRPr="00F8221A" w:rsidRDefault="00434CC5" w:rsidP="00A77402">
            <w:pPr>
              <w:jc w:val="center"/>
            </w:pPr>
            <w:r>
              <w:rPr>
                <w:lang w:val="en-US"/>
              </w:rPr>
              <w:t>STR</w:t>
            </w:r>
            <w:r>
              <w:t>(</w:t>
            </w:r>
            <w:r w:rsidR="00A77402">
              <w:t>50</w:t>
            </w:r>
            <w:r w:rsidRPr="00F8221A">
              <w:t>)</w:t>
            </w:r>
          </w:p>
        </w:tc>
        <w:tc>
          <w:tcPr>
            <w:tcW w:w="3578" w:type="dxa"/>
          </w:tcPr>
          <w:p w:rsidR="00434CC5" w:rsidRPr="00416FCD" w:rsidRDefault="00434CC5" w:rsidP="00A77402">
            <w:r>
              <w:t xml:space="preserve">Наименование </w:t>
            </w:r>
            <w:r w:rsidR="00A77402">
              <w:t>складской</w:t>
            </w:r>
            <w:r>
              <w:t xml:space="preserve"> группы</w:t>
            </w:r>
          </w:p>
        </w:tc>
        <w:tc>
          <w:tcPr>
            <w:tcW w:w="2693" w:type="dxa"/>
          </w:tcPr>
          <w:p w:rsidR="00434CC5" w:rsidRPr="00210AA5" w:rsidRDefault="00434CC5" w:rsidP="005F3C10"/>
        </w:tc>
      </w:tr>
    </w:tbl>
    <w:p w:rsidR="00A77402" w:rsidRPr="002C4F62" w:rsidRDefault="00A77402" w:rsidP="00A77402">
      <w:pPr>
        <w:pStyle w:val="4"/>
      </w:pPr>
      <w:proofErr w:type="spellStart"/>
      <w:r w:rsidRPr="00A77402">
        <w:rPr>
          <w:lang w:val="en-US"/>
        </w:rPr>
        <w:t>GoodsCategory</w:t>
      </w:r>
      <w:proofErr w:type="spellEnd"/>
      <w:r w:rsidRPr="002C4F62">
        <w:tab/>
      </w:r>
    </w:p>
    <w:p w:rsidR="00A77402" w:rsidRPr="001B2F76" w:rsidRDefault="00A77402" w:rsidP="00A77402">
      <w:pPr>
        <w:ind w:firstLine="708"/>
      </w:pPr>
      <w:r>
        <w:t>Данные справочника «Товарные категории»</w:t>
      </w:r>
    </w:p>
    <w:tbl>
      <w:tblPr>
        <w:tblStyle w:val="af4"/>
        <w:tblW w:w="11165" w:type="dxa"/>
        <w:tblInd w:w="-318" w:type="dxa"/>
        <w:tblLayout w:type="fixed"/>
        <w:tblLook w:val="04A0" w:firstRow="1" w:lastRow="0" w:firstColumn="1" w:lastColumn="0" w:noHBand="0" w:noVBand="1"/>
      </w:tblPr>
      <w:tblGrid>
        <w:gridCol w:w="2440"/>
        <w:gridCol w:w="850"/>
        <w:gridCol w:w="1843"/>
        <w:gridCol w:w="3339"/>
        <w:gridCol w:w="2693"/>
      </w:tblGrid>
      <w:tr w:rsidR="00A77402" w:rsidRPr="00210AA5" w:rsidTr="00A77402">
        <w:tc>
          <w:tcPr>
            <w:tcW w:w="2440" w:type="dxa"/>
            <w:shd w:val="clear" w:color="auto" w:fill="D9D9D9" w:themeFill="background1" w:themeFillShade="D9"/>
          </w:tcPr>
          <w:p w:rsidR="00A77402" w:rsidRPr="00210AA5" w:rsidRDefault="00A77402" w:rsidP="005F3C10">
            <w:pPr>
              <w:ind w:left="34"/>
              <w:rPr>
                <w:b/>
              </w:rPr>
            </w:pPr>
            <w:r>
              <w:rPr>
                <w:b/>
              </w:rPr>
              <w:t>Поле</w:t>
            </w:r>
          </w:p>
        </w:tc>
        <w:tc>
          <w:tcPr>
            <w:tcW w:w="850"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843" w:type="dxa"/>
            <w:shd w:val="clear" w:color="auto" w:fill="D9D9D9" w:themeFill="background1" w:themeFillShade="D9"/>
          </w:tcPr>
          <w:p w:rsidR="00A77402" w:rsidRPr="00210AA5" w:rsidRDefault="00A77402" w:rsidP="005F3C10">
            <w:pPr>
              <w:jc w:val="center"/>
              <w:rPr>
                <w:b/>
              </w:rPr>
            </w:pPr>
            <w:r>
              <w:rPr>
                <w:b/>
              </w:rPr>
              <w:t>Тип значения</w:t>
            </w:r>
          </w:p>
        </w:tc>
        <w:tc>
          <w:tcPr>
            <w:tcW w:w="3339"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A77402">
        <w:tc>
          <w:tcPr>
            <w:tcW w:w="2440" w:type="dxa"/>
          </w:tcPr>
          <w:p w:rsidR="00A77402" w:rsidRPr="001B2F76" w:rsidRDefault="00A77402" w:rsidP="005F3C10">
            <w:pPr>
              <w:ind w:left="34"/>
            </w:pPr>
            <w:proofErr w:type="spellStart"/>
            <w:r w:rsidRPr="00A77402">
              <w:rPr>
                <w:lang w:val="en-US"/>
              </w:rPr>
              <w:t>GoodsCategoryID</w:t>
            </w:r>
            <w:proofErr w:type="spellEnd"/>
          </w:p>
        </w:tc>
        <w:tc>
          <w:tcPr>
            <w:tcW w:w="850" w:type="dxa"/>
          </w:tcPr>
          <w:p w:rsidR="00A77402" w:rsidRPr="001B2F76"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A77402">
        <w:tc>
          <w:tcPr>
            <w:tcW w:w="2440" w:type="dxa"/>
          </w:tcPr>
          <w:p w:rsidR="00A77402" w:rsidRPr="00F8221A" w:rsidRDefault="00A77402" w:rsidP="005F3C10">
            <w:pPr>
              <w:ind w:left="34"/>
            </w:pPr>
            <w:proofErr w:type="spellStart"/>
            <w:r w:rsidRPr="00A77402">
              <w:rPr>
                <w:lang w:val="en-US"/>
              </w:rPr>
              <w:t>GoodsCategoryName</w:t>
            </w:r>
            <w:proofErr w:type="spellEnd"/>
          </w:p>
        </w:tc>
        <w:tc>
          <w:tcPr>
            <w:tcW w:w="850" w:type="dxa"/>
          </w:tcPr>
          <w:p w:rsidR="00A77402" w:rsidRPr="00F8221A" w:rsidRDefault="00A77402" w:rsidP="005F3C10">
            <w:pPr>
              <w:jc w:val="center"/>
            </w:pPr>
            <w:r>
              <w:rPr>
                <w:lang w:val="en-US"/>
              </w:rPr>
              <w:t>MA</w:t>
            </w:r>
          </w:p>
        </w:tc>
        <w:tc>
          <w:tcPr>
            <w:tcW w:w="1843" w:type="dxa"/>
          </w:tcPr>
          <w:p w:rsidR="00A77402" w:rsidRPr="00F8221A" w:rsidRDefault="00A77402" w:rsidP="005F3C10">
            <w:pPr>
              <w:jc w:val="center"/>
            </w:pPr>
            <w:r>
              <w:rPr>
                <w:lang w:val="en-US"/>
              </w:rPr>
              <w:t>STR</w:t>
            </w:r>
            <w:r>
              <w:t>(50</w:t>
            </w:r>
            <w:r w:rsidRPr="00F8221A">
              <w:t>)</w:t>
            </w:r>
          </w:p>
        </w:tc>
        <w:tc>
          <w:tcPr>
            <w:tcW w:w="3339" w:type="dxa"/>
          </w:tcPr>
          <w:p w:rsidR="00A77402" w:rsidRPr="00416FCD" w:rsidRDefault="00A77402" w:rsidP="00A77402">
            <w:r>
              <w:t>Наименование товарной категории</w:t>
            </w:r>
          </w:p>
        </w:tc>
        <w:tc>
          <w:tcPr>
            <w:tcW w:w="2693" w:type="dxa"/>
          </w:tcPr>
          <w:p w:rsidR="00A77402" w:rsidRPr="00210AA5" w:rsidRDefault="00A77402" w:rsidP="005F3C10"/>
        </w:tc>
      </w:tr>
    </w:tbl>
    <w:p w:rsidR="00A77402" w:rsidRPr="002C4F62" w:rsidRDefault="00A77402" w:rsidP="00A77402">
      <w:pPr>
        <w:pStyle w:val="4"/>
      </w:pPr>
      <w:proofErr w:type="spellStart"/>
      <w:r w:rsidRPr="00A77402">
        <w:rPr>
          <w:lang w:val="en-US"/>
        </w:rPr>
        <w:t>SeasonalGroup</w:t>
      </w:r>
      <w:proofErr w:type="spellEnd"/>
      <w:r w:rsidRPr="002C4F62">
        <w:tab/>
      </w:r>
    </w:p>
    <w:p w:rsidR="00A77402" w:rsidRPr="001B2F76" w:rsidRDefault="00A77402" w:rsidP="00A77402">
      <w:pPr>
        <w:ind w:firstLine="708"/>
      </w:pPr>
      <w:r>
        <w:t>Данные справочника «Сезонные группы»</w:t>
      </w:r>
    </w:p>
    <w:tbl>
      <w:tblPr>
        <w:tblStyle w:val="af4"/>
        <w:tblW w:w="11165" w:type="dxa"/>
        <w:tblInd w:w="-318" w:type="dxa"/>
        <w:tblLayout w:type="fixed"/>
        <w:tblLook w:val="04A0" w:firstRow="1" w:lastRow="0" w:firstColumn="1" w:lastColumn="0" w:noHBand="0" w:noVBand="1"/>
      </w:tblPr>
      <w:tblGrid>
        <w:gridCol w:w="2093"/>
        <w:gridCol w:w="851"/>
        <w:gridCol w:w="1950"/>
        <w:gridCol w:w="3578"/>
        <w:gridCol w:w="2693"/>
      </w:tblGrid>
      <w:tr w:rsidR="00A77402" w:rsidRPr="00210AA5" w:rsidTr="005F3C10">
        <w:tc>
          <w:tcPr>
            <w:tcW w:w="2093"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F3C10">
        <w:tc>
          <w:tcPr>
            <w:tcW w:w="2093" w:type="dxa"/>
          </w:tcPr>
          <w:p w:rsidR="00A77402" w:rsidRPr="001B2F76" w:rsidRDefault="00A77402" w:rsidP="005F3C10">
            <w:pPr>
              <w:ind w:left="34"/>
            </w:pPr>
            <w:proofErr w:type="spellStart"/>
            <w:r w:rsidRPr="00A77402">
              <w:rPr>
                <w:lang w:val="en-US"/>
              </w:rPr>
              <w:t>SeasonalGroupID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F3C10">
        <w:tc>
          <w:tcPr>
            <w:tcW w:w="2093" w:type="dxa"/>
          </w:tcPr>
          <w:p w:rsidR="00A77402" w:rsidRPr="00F8221A" w:rsidRDefault="00A77402" w:rsidP="005F3C10">
            <w:pPr>
              <w:ind w:left="34"/>
            </w:pPr>
            <w:proofErr w:type="spellStart"/>
            <w:r w:rsidRPr="00A77402">
              <w:rPr>
                <w:lang w:val="en-US"/>
              </w:rPr>
              <w:t>StockGroupName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A77402">
            <w:r>
              <w:t>Наименование сезонной группы</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TemperatureRequirement</w:t>
      </w:r>
      <w:proofErr w:type="spellEnd"/>
      <w:r w:rsidR="00A77402" w:rsidRPr="002C4F62">
        <w:tab/>
      </w:r>
    </w:p>
    <w:p w:rsidR="00A77402" w:rsidRPr="001B2F76" w:rsidRDefault="00A77402" w:rsidP="00A77402">
      <w:pPr>
        <w:ind w:firstLine="708"/>
      </w:pPr>
      <w:r>
        <w:t>Данные справочника «</w:t>
      </w:r>
      <w:r w:rsidR="00596D9A">
        <w:t>Температурные режимы</w:t>
      </w:r>
      <w:r>
        <w:t>»</w:t>
      </w:r>
    </w:p>
    <w:tbl>
      <w:tblPr>
        <w:tblStyle w:val="af4"/>
        <w:tblW w:w="11165" w:type="dxa"/>
        <w:tblInd w:w="-318" w:type="dxa"/>
        <w:tblLayout w:type="fixed"/>
        <w:tblLook w:val="04A0" w:firstRow="1" w:lastRow="0" w:firstColumn="1" w:lastColumn="0" w:noHBand="0" w:noVBand="1"/>
      </w:tblPr>
      <w:tblGrid>
        <w:gridCol w:w="2175"/>
        <w:gridCol w:w="769"/>
        <w:gridCol w:w="1950"/>
        <w:gridCol w:w="3578"/>
        <w:gridCol w:w="2693"/>
      </w:tblGrid>
      <w:tr w:rsidR="00A77402" w:rsidRPr="00210AA5" w:rsidTr="00596D9A">
        <w:tc>
          <w:tcPr>
            <w:tcW w:w="2175" w:type="dxa"/>
            <w:shd w:val="clear" w:color="auto" w:fill="D9D9D9" w:themeFill="background1" w:themeFillShade="D9"/>
          </w:tcPr>
          <w:p w:rsidR="00A77402" w:rsidRPr="00210AA5" w:rsidRDefault="00A77402" w:rsidP="005F3C10">
            <w:pPr>
              <w:ind w:left="34"/>
              <w:rPr>
                <w:b/>
              </w:rPr>
            </w:pPr>
            <w:r>
              <w:rPr>
                <w:b/>
              </w:rPr>
              <w:t>Поле</w:t>
            </w:r>
          </w:p>
        </w:tc>
        <w:tc>
          <w:tcPr>
            <w:tcW w:w="769"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175" w:type="dxa"/>
          </w:tcPr>
          <w:p w:rsidR="00A77402" w:rsidRPr="001B2F76" w:rsidRDefault="00596D9A" w:rsidP="005F3C10">
            <w:pPr>
              <w:ind w:left="34"/>
            </w:pPr>
            <w:proofErr w:type="spellStart"/>
            <w:r w:rsidRPr="00596D9A">
              <w:rPr>
                <w:lang w:val="en-US"/>
              </w:rPr>
              <w:t>TemperatureRequirementID</w:t>
            </w:r>
            <w:proofErr w:type="spellEnd"/>
          </w:p>
        </w:tc>
        <w:tc>
          <w:tcPr>
            <w:tcW w:w="769"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175" w:type="dxa"/>
          </w:tcPr>
          <w:p w:rsidR="00A77402" w:rsidRPr="00F8221A" w:rsidRDefault="00596D9A" w:rsidP="005F3C10">
            <w:pPr>
              <w:ind w:left="34"/>
            </w:pPr>
            <w:proofErr w:type="spellStart"/>
            <w:r w:rsidRPr="00596D9A">
              <w:rPr>
                <w:lang w:val="en-US"/>
              </w:rPr>
              <w:t>TemperatureRequirementName</w:t>
            </w:r>
            <w:proofErr w:type="spellEnd"/>
          </w:p>
        </w:tc>
        <w:tc>
          <w:tcPr>
            <w:tcW w:w="769"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A77402" w:rsidP="00596D9A">
            <w:r>
              <w:t xml:space="preserve">Наименование </w:t>
            </w:r>
            <w:r w:rsidR="00596D9A">
              <w:t xml:space="preserve"> температурного режима</w:t>
            </w:r>
          </w:p>
        </w:tc>
        <w:tc>
          <w:tcPr>
            <w:tcW w:w="2693" w:type="dxa"/>
          </w:tcPr>
          <w:p w:rsidR="00A77402" w:rsidRPr="00210AA5" w:rsidRDefault="00A77402" w:rsidP="005F3C10"/>
        </w:tc>
      </w:tr>
    </w:tbl>
    <w:p w:rsidR="00A77402" w:rsidRPr="002C4F62" w:rsidRDefault="00596D9A" w:rsidP="00A77402">
      <w:pPr>
        <w:pStyle w:val="4"/>
      </w:pPr>
      <w:proofErr w:type="spellStart"/>
      <w:r w:rsidRPr="00596D9A">
        <w:rPr>
          <w:lang w:val="en-US"/>
        </w:rPr>
        <w:t>OriginCountry</w:t>
      </w:r>
      <w:proofErr w:type="spellEnd"/>
      <w:r w:rsidR="00A77402" w:rsidRPr="002C4F62">
        <w:tab/>
      </w:r>
    </w:p>
    <w:p w:rsidR="00A77402" w:rsidRPr="001B2F76" w:rsidRDefault="00A77402" w:rsidP="00A77402">
      <w:pPr>
        <w:ind w:firstLine="708"/>
      </w:pPr>
      <w:r>
        <w:t>Данные справочника «</w:t>
      </w:r>
      <w:r w:rsidR="00596D9A">
        <w:t>Классификатор стран мира</w:t>
      </w:r>
      <w:r>
        <w:t>»</w:t>
      </w:r>
    </w:p>
    <w:tbl>
      <w:tblPr>
        <w:tblStyle w:val="af4"/>
        <w:tblW w:w="11394" w:type="dxa"/>
        <w:tblInd w:w="-318" w:type="dxa"/>
        <w:tblLayout w:type="fixed"/>
        <w:tblLook w:val="04A0" w:firstRow="1" w:lastRow="0" w:firstColumn="1" w:lastColumn="0" w:noHBand="0" w:noVBand="1"/>
      </w:tblPr>
      <w:tblGrid>
        <w:gridCol w:w="2322"/>
        <w:gridCol w:w="851"/>
        <w:gridCol w:w="1950"/>
        <w:gridCol w:w="3578"/>
        <w:gridCol w:w="2693"/>
      </w:tblGrid>
      <w:tr w:rsidR="00A77402" w:rsidRPr="00210AA5" w:rsidTr="00596D9A">
        <w:tc>
          <w:tcPr>
            <w:tcW w:w="2322" w:type="dxa"/>
            <w:shd w:val="clear" w:color="auto" w:fill="D9D9D9" w:themeFill="background1" w:themeFillShade="D9"/>
          </w:tcPr>
          <w:p w:rsidR="00A77402" w:rsidRPr="00210AA5" w:rsidRDefault="00A77402" w:rsidP="005F3C10">
            <w:pPr>
              <w:ind w:left="34"/>
              <w:rPr>
                <w:b/>
              </w:rPr>
            </w:pPr>
            <w:r>
              <w:rPr>
                <w:b/>
              </w:rPr>
              <w:t>Поле</w:t>
            </w:r>
          </w:p>
        </w:tc>
        <w:tc>
          <w:tcPr>
            <w:tcW w:w="851" w:type="dxa"/>
            <w:shd w:val="clear" w:color="auto" w:fill="D9D9D9" w:themeFill="background1" w:themeFillShade="D9"/>
          </w:tcPr>
          <w:p w:rsidR="00A77402" w:rsidRPr="001B2F76" w:rsidRDefault="00A77402" w:rsidP="005F3C10">
            <w:pPr>
              <w:jc w:val="center"/>
              <w:rPr>
                <w:b/>
              </w:rPr>
            </w:pPr>
            <w:r>
              <w:rPr>
                <w:b/>
              </w:rPr>
              <w:t>Исп</w:t>
            </w:r>
            <w:r w:rsidRPr="001B2F76">
              <w:rPr>
                <w:b/>
              </w:rPr>
              <w:t>.</w:t>
            </w:r>
          </w:p>
        </w:tc>
        <w:tc>
          <w:tcPr>
            <w:tcW w:w="1950" w:type="dxa"/>
            <w:shd w:val="clear" w:color="auto" w:fill="D9D9D9" w:themeFill="background1" w:themeFillShade="D9"/>
          </w:tcPr>
          <w:p w:rsidR="00A77402" w:rsidRPr="00210AA5" w:rsidRDefault="00A77402" w:rsidP="005F3C10">
            <w:pPr>
              <w:jc w:val="center"/>
              <w:rPr>
                <w:b/>
              </w:rPr>
            </w:pPr>
            <w:r>
              <w:rPr>
                <w:b/>
              </w:rPr>
              <w:t>Тип значения</w:t>
            </w:r>
          </w:p>
        </w:tc>
        <w:tc>
          <w:tcPr>
            <w:tcW w:w="3578" w:type="dxa"/>
            <w:shd w:val="clear" w:color="auto" w:fill="D9D9D9" w:themeFill="background1" w:themeFillShade="D9"/>
          </w:tcPr>
          <w:p w:rsidR="00A77402" w:rsidRPr="00210AA5" w:rsidRDefault="00A77402" w:rsidP="005F3C10">
            <w:pPr>
              <w:rPr>
                <w:b/>
              </w:rPr>
            </w:pPr>
            <w:r>
              <w:rPr>
                <w:b/>
              </w:rPr>
              <w:t>Описание</w:t>
            </w:r>
          </w:p>
        </w:tc>
        <w:tc>
          <w:tcPr>
            <w:tcW w:w="2693" w:type="dxa"/>
            <w:shd w:val="clear" w:color="auto" w:fill="D9D9D9" w:themeFill="background1" w:themeFillShade="D9"/>
          </w:tcPr>
          <w:p w:rsidR="00A77402" w:rsidRPr="00210AA5" w:rsidRDefault="00A77402" w:rsidP="005F3C10">
            <w:pPr>
              <w:rPr>
                <w:b/>
              </w:rPr>
            </w:pPr>
            <w:r>
              <w:rPr>
                <w:b/>
              </w:rPr>
              <w:t>Комментарий</w:t>
            </w:r>
          </w:p>
        </w:tc>
      </w:tr>
      <w:tr w:rsidR="00A77402" w:rsidRPr="00CC49AA" w:rsidTr="00596D9A">
        <w:tc>
          <w:tcPr>
            <w:tcW w:w="2322" w:type="dxa"/>
          </w:tcPr>
          <w:p w:rsidR="00A77402" w:rsidRPr="001B2F76" w:rsidRDefault="00596D9A" w:rsidP="005F3C10">
            <w:pPr>
              <w:ind w:left="34"/>
            </w:pPr>
            <w:proofErr w:type="spellStart"/>
            <w:r w:rsidRPr="00596D9A">
              <w:rPr>
                <w:lang w:val="en-US"/>
              </w:rPr>
              <w:t>OriginCountryID</w:t>
            </w:r>
            <w:proofErr w:type="spellEnd"/>
          </w:p>
        </w:tc>
        <w:tc>
          <w:tcPr>
            <w:tcW w:w="851" w:type="dxa"/>
          </w:tcPr>
          <w:p w:rsidR="00A77402" w:rsidRPr="001B2F76"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890FF6" w:rsidRDefault="00A77402" w:rsidP="005F3C10">
            <w:r>
              <w:t>Уникальный идентификатор элемента справочника</w:t>
            </w:r>
          </w:p>
        </w:tc>
        <w:tc>
          <w:tcPr>
            <w:tcW w:w="2693" w:type="dxa"/>
          </w:tcPr>
          <w:p w:rsidR="00A77402" w:rsidRPr="00D33EE1" w:rsidRDefault="00A77402" w:rsidP="005F3C10">
            <w:r>
              <w:rPr>
                <w:lang w:val="en-US"/>
              </w:rPr>
              <w:t>GUID</w:t>
            </w:r>
            <w:r w:rsidRPr="00D33EE1">
              <w:t xml:space="preserve"> </w:t>
            </w:r>
            <w:r>
              <w:t>или уникальная строка (</w:t>
            </w:r>
            <w:r>
              <w:rPr>
                <w:lang w:val="en-US"/>
              </w:rPr>
              <w:t>ID</w:t>
            </w:r>
            <w:r w:rsidRPr="00D33EE1">
              <w:t>)</w:t>
            </w:r>
          </w:p>
        </w:tc>
      </w:tr>
      <w:tr w:rsidR="00A77402" w:rsidRPr="00CC49AA" w:rsidTr="00596D9A">
        <w:tc>
          <w:tcPr>
            <w:tcW w:w="2322" w:type="dxa"/>
          </w:tcPr>
          <w:p w:rsidR="00A77402" w:rsidRPr="00F8221A" w:rsidRDefault="00596D9A" w:rsidP="005F3C10">
            <w:pPr>
              <w:ind w:left="34"/>
            </w:pPr>
            <w:proofErr w:type="spellStart"/>
            <w:r w:rsidRPr="00596D9A">
              <w:rPr>
                <w:lang w:val="en-US"/>
              </w:rPr>
              <w:t>OriginCountryName</w:t>
            </w:r>
            <w:proofErr w:type="spellEnd"/>
          </w:p>
        </w:tc>
        <w:tc>
          <w:tcPr>
            <w:tcW w:w="851" w:type="dxa"/>
          </w:tcPr>
          <w:p w:rsidR="00A77402" w:rsidRPr="00F8221A" w:rsidRDefault="00A77402" w:rsidP="005F3C10">
            <w:pPr>
              <w:jc w:val="center"/>
            </w:pPr>
            <w:r>
              <w:rPr>
                <w:lang w:val="en-US"/>
              </w:rPr>
              <w:t>MA</w:t>
            </w:r>
          </w:p>
        </w:tc>
        <w:tc>
          <w:tcPr>
            <w:tcW w:w="1950" w:type="dxa"/>
          </w:tcPr>
          <w:p w:rsidR="00A77402" w:rsidRPr="00F8221A" w:rsidRDefault="00A77402" w:rsidP="005F3C10">
            <w:pPr>
              <w:jc w:val="center"/>
            </w:pPr>
            <w:r>
              <w:rPr>
                <w:lang w:val="en-US"/>
              </w:rPr>
              <w:t>STR</w:t>
            </w:r>
            <w:r>
              <w:t>(50</w:t>
            </w:r>
            <w:r w:rsidRPr="00F8221A">
              <w:t>)</w:t>
            </w:r>
          </w:p>
        </w:tc>
        <w:tc>
          <w:tcPr>
            <w:tcW w:w="3578" w:type="dxa"/>
          </w:tcPr>
          <w:p w:rsidR="00A77402" w:rsidRPr="00416FCD" w:rsidRDefault="00596D9A" w:rsidP="005F3C10">
            <w:r>
              <w:t>Название страны</w:t>
            </w:r>
          </w:p>
        </w:tc>
        <w:tc>
          <w:tcPr>
            <w:tcW w:w="2693" w:type="dxa"/>
          </w:tcPr>
          <w:p w:rsidR="00A77402" w:rsidRPr="00210AA5" w:rsidRDefault="00A77402" w:rsidP="005F3C10"/>
        </w:tc>
      </w:tr>
    </w:tbl>
    <w:p w:rsidR="002A112D" w:rsidRPr="00E80D6D" w:rsidRDefault="002A112D" w:rsidP="0060492C">
      <w:pPr>
        <w:pStyle w:val="4"/>
      </w:pPr>
      <w:r>
        <w:rPr>
          <w:lang w:val="en-US"/>
        </w:rPr>
        <w:t>Batch</w:t>
      </w:r>
      <w:bookmarkEnd w:id="160"/>
    </w:p>
    <w:bookmarkEnd w:id="161"/>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lastRenderedPageBreak/>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D1467A" w:rsidRDefault="00D1467A" w:rsidP="00677BA3">
            <w:pPr>
              <w:jc w:val="center"/>
              <w:rPr>
                <w:lang w:val="en-US"/>
              </w:rPr>
            </w:pPr>
            <w:r>
              <w:rPr>
                <w:lang w:val="en-US"/>
              </w:rPr>
              <w:t>NA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r w:rsidR="00B16C1B" w:rsidRPr="00CC49AA" w:rsidTr="00C700FB">
        <w:trPr>
          <w:cantSplit/>
        </w:trPr>
        <w:tc>
          <w:tcPr>
            <w:tcW w:w="2723" w:type="dxa"/>
          </w:tcPr>
          <w:p w:rsidR="00B16C1B" w:rsidRPr="00B16C1B" w:rsidRDefault="00B16C1B" w:rsidP="00677BA3">
            <w:pPr>
              <w:ind w:left="315"/>
            </w:pPr>
            <w:proofErr w:type="spellStart"/>
            <w:r w:rsidRPr="00B16C1B">
              <w:t>BatchType</w:t>
            </w:r>
            <w:proofErr w:type="spellEnd"/>
          </w:p>
        </w:tc>
        <w:tc>
          <w:tcPr>
            <w:tcW w:w="709" w:type="dxa"/>
          </w:tcPr>
          <w:p w:rsidR="00B16C1B" w:rsidRPr="00B16C1B" w:rsidRDefault="00B16C1B" w:rsidP="00677BA3">
            <w:pPr>
              <w:jc w:val="center"/>
              <w:rPr>
                <w:lang w:val="en-US"/>
              </w:rPr>
            </w:pPr>
            <w:r>
              <w:rPr>
                <w:lang w:val="en-US"/>
              </w:rPr>
              <w:t>NA</w:t>
            </w:r>
          </w:p>
        </w:tc>
        <w:tc>
          <w:tcPr>
            <w:tcW w:w="1559" w:type="dxa"/>
          </w:tcPr>
          <w:p w:rsidR="00B16C1B" w:rsidRPr="00B16C1B" w:rsidRDefault="00B16C1B" w:rsidP="00677BA3">
            <w:pPr>
              <w:jc w:val="center"/>
              <w:rPr>
                <w:rStyle w:val="af0"/>
                <w:u w:val="none"/>
                <w:lang w:val="en-US"/>
              </w:rPr>
            </w:pPr>
            <w:r>
              <w:rPr>
                <w:rStyle w:val="af0"/>
                <w:u w:val="none"/>
                <w:lang w:val="en-US"/>
              </w:rPr>
              <w:t>INT</w:t>
            </w:r>
          </w:p>
        </w:tc>
        <w:tc>
          <w:tcPr>
            <w:tcW w:w="3544" w:type="dxa"/>
          </w:tcPr>
          <w:p w:rsidR="00B16C1B" w:rsidRPr="00B16C1B" w:rsidRDefault="00B16C1B" w:rsidP="00677BA3">
            <w:r>
              <w:t>Вид партии</w:t>
            </w:r>
          </w:p>
        </w:tc>
        <w:tc>
          <w:tcPr>
            <w:tcW w:w="2239" w:type="dxa"/>
          </w:tcPr>
          <w:p w:rsidR="00B16C1B" w:rsidRDefault="00B16C1B" w:rsidP="00677BA3"/>
        </w:tc>
      </w:tr>
      <w:tr w:rsidR="007A5DFE" w:rsidRPr="00CC49AA" w:rsidTr="00C700FB">
        <w:trPr>
          <w:cantSplit/>
        </w:trPr>
        <w:tc>
          <w:tcPr>
            <w:tcW w:w="2723" w:type="dxa"/>
          </w:tcPr>
          <w:p w:rsidR="007A5DFE" w:rsidRPr="00B16C1B" w:rsidRDefault="007A5DFE" w:rsidP="00677BA3">
            <w:pPr>
              <w:ind w:left="315"/>
            </w:pPr>
            <w:proofErr w:type="spellStart"/>
            <w:r w:rsidRPr="007A5DFE">
              <w:t>Brand</w:t>
            </w:r>
            <w:proofErr w:type="spellEnd"/>
          </w:p>
        </w:tc>
        <w:tc>
          <w:tcPr>
            <w:tcW w:w="709" w:type="dxa"/>
          </w:tcPr>
          <w:p w:rsidR="007A5DFE" w:rsidRPr="007A5DFE" w:rsidRDefault="007A5DFE" w:rsidP="00677BA3">
            <w:pPr>
              <w:jc w:val="center"/>
              <w:rPr>
                <w:lang w:val="en-US"/>
              </w:rPr>
            </w:pPr>
            <w:r>
              <w:rPr>
                <w:lang w:val="en-US"/>
              </w:rPr>
              <w:t>NE</w:t>
            </w:r>
          </w:p>
        </w:tc>
        <w:tc>
          <w:tcPr>
            <w:tcW w:w="1559" w:type="dxa"/>
          </w:tcPr>
          <w:p w:rsidR="007A5DFE" w:rsidRDefault="007A5DFE" w:rsidP="00677BA3">
            <w:pPr>
              <w:jc w:val="center"/>
              <w:rPr>
                <w:rStyle w:val="af0"/>
                <w:u w:val="none"/>
                <w:lang w:val="en-US"/>
              </w:rPr>
            </w:pPr>
            <w:r w:rsidRPr="007A5DFE">
              <w:rPr>
                <w:rStyle w:val="af0"/>
                <w:u w:val="none"/>
                <w:lang w:val="en-US"/>
              </w:rPr>
              <w:t>Contractor</w:t>
            </w:r>
          </w:p>
        </w:tc>
        <w:tc>
          <w:tcPr>
            <w:tcW w:w="3544" w:type="dxa"/>
          </w:tcPr>
          <w:p w:rsidR="007A5DFE" w:rsidRDefault="007A5DFE" w:rsidP="00677BA3">
            <w:r>
              <w:t>Производитель</w:t>
            </w:r>
          </w:p>
        </w:tc>
        <w:tc>
          <w:tcPr>
            <w:tcW w:w="2239" w:type="dxa"/>
          </w:tcPr>
          <w:p w:rsidR="007A5DFE" w:rsidRDefault="007A5DFE" w:rsidP="00677BA3"/>
        </w:tc>
      </w:tr>
    </w:tbl>
    <w:p w:rsidR="002A112D" w:rsidRPr="00622ACE" w:rsidRDefault="002A112D" w:rsidP="0060492C">
      <w:pPr>
        <w:pStyle w:val="4"/>
      </w:pPr>
      <w:bookmarkStart w:id="163" w:name="_Ref515536967"/>
      <w:bookmarkStart w:id="164" w:name="Brand"/>
      <w:r>
        <w:rPr>
          <w:lang w:val="en-US"/>
        </w:rPr>
        <w:t>Brand</w:t>
      </w:r>
      <w:bookmarkEnd w:id="16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64"/>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5" w:name="_Ref507404110"/>
      <w:bookmarkStart w:id="166" w:name="BundleContent"/>
      <w:bookmarkStart w:id="167" w:name="_Ref506547617"/>
      <w:proofErr w:type="spellStart"/>
      <w:r>
        <w:rPr>
          <w:lang w:val="en-US"/>
        </w:rPr>
        <w:t>BundleContent</w:t>
      </w:r>
      <w:bookmarkEnd w:id="165"/>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6"/>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 xml:space="preserve">Штрих-код экземпляра единицы учета </w:t>
            </w:r>
            <w:r>
              <w:lastRenderedPageBreak/>
              <w:t>номенклатуры-комплекта (номенклатура + характеристика)</w:t>
            </w:r>
          </w:p>
        </w:tc>
        <w:tc>
          <w:tcPr>
            <w:tcW w:w="2693" w:type="dxa"/>
          </w:tcPr>
          <w:p w:rsidR="0060492C" w:rsidRPr="00F82C88" w:rsidRDefault="0060492C" w:rsidP="00677BA3">
            <w:pPr>
              <w:rPr>
                <w:b/>
              </w:rPr>
            </w:pPr>
            <w:r>
              <w:lastRenderedPageBreak/>
              <w:t xml:space="preserve">Возможно использовать только </w:t>
            </w:r>
            <w:r>
              <w:lastRenderedPageBreak/>
              <w:t xml:space="preserve">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lastRenderedPageBreak/>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9F6E60"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8" w:name="_Ref515534179"/>
      <w:bookmarkStart w:id="169" w:name="Feature"/>
      <w:proofErr w:type="spellStart"/>
      <w:r w:rsidRPr="00C9105F">
        <w:t>Feature</w:t>
      </w:r>
      <w:bookmarkEnd w:id="167"/>
      <w:bookmarkEnd w:id="168"/>
      <w:proofErr w:type="spellEnd"/>
    </w:p>
    <w:bookmarkEnd w:id="169"/>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70" w:name="_KeepingVariant_1"/>
      <w:bookmarkStart w:id="171" w:name="_Ref506547648"/>
      <w:bookmarkStart w:id="172" w:name="KeepingVariant"/>
      <w:bookmarkEnd w:id="170"/>
      <w:proofErr w:type="spellStart"/>
      <w:r>
        <w:rPr>
          <w:lang w:val="en-US"/>
        </w:rPr>
        <w:t>KeepingVariant</w:t>
      </w:r>
      <w:bookmarkEnd w:id="171"/>
      <w:proofErr w:type="spellEnd"/>
    </w:p>
    <w:bookmarkEnd w:id="172"/>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w:t>
            </w:r>
            <w:r>
              <w:lastRenderedPageBreak/>
              <w:t xml:space="preserve">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lastRenderedPageBreak/>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73" w:name="_Ref506548576"/>
      <w:bookmarkStart w:id="174" w:name="GoodDimensions"/>
      <w:proofErr w:type="spellStart"/>
      <w:r w:rsidRPr="00B93EA9">
        <w:rPr>
          <w:lang w:val="en-US"/>
        </w:rPr>
        <w:t>GoodDimensions</w:t>
      </w:r>
      <w:bookmarkEnd w:id="173"/>
      <w:proofErr w:type="spellEnd"/>
      <w:r w:rsidRPr="00B93EA9">
        <w:t xml:space="preserve"> </w:t>
      </w:r>
    </w:p>
    <w:bookmarkEnd w:id="174"/>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75" w:name="_Ref515536397"/>
      <w:bookmarkStart w:id="176" w:name="OperationalInstruction"/>
      <w:bookmarkStart w:id="177" w:name="_Ref505179820"/>
      <w:proofErr w:type="spellStart"/>
      <w:r>
        <w:rPr>
          <w:lang w:val="en-US"/>
        </w:rPr>
        <w:t>OperationalInstruction</w:t>
      </w:r>
      <w:bookmarkEnd w:id="175"/>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6"/>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8" w:name="_Ref515534230"/>
      <w:bookmarkStart w:id="179" w:name="SKU"/>
      <w:r>
        <w:rPr>
          <w:lang w:val="en-US"/>
        </w:rPr>
        <w:lastRenderedPageBreak/>
        <w:t>SKU</w:t>
      </w:r>
      <w:bookmarkEnd w:id="177"/>
      <w:bookmarkEnd w:id="178"/>
    </w:p>
    <w:bookmarkEnd w:id="179"/>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80" w:name="_Ref515536367"/>
      <w:bookmarkStart w:id="181" w:name="TechDocument"/>
      <w:bookmarkStart w:id="182" w:name="_Ref506556077"/>
      <w:bookmarkStart w:id="183" w:name="_Ref508709171"/>
      <w:proofErr w:type="spellStart"/>
      <w:r>
        <w:rPr>
          <w:lang w:val="en-US"/>
        </w:rPr>
        <w:t>TechDocument</w:t>
      </w:r>
      <w:bookmarkEnd w:id="180"/>
      <w:proofErr w:type="spellEnd"/>
    </w:p>
    <w:bookmarkEnd w:id="181"/>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62"/>
      <w:bookmarkEnd w:id="182"/>
      <w:bookmarkEnd w:id="183"/>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C40819">
        <w:tc>
          <w:tcPr>
            <w:tcW w:w="2298" w:type="dxa"/>
          </w:tcPr>
          <w:p w:rsidR="00206CFD" w:rsidRPr="00210AA5" w:rsidRDefault="00206CFD" w:rsidP="00C40819">
            <w:pPr>
              <w:ind w:left="34"/>
              <w:rPr>
                <w:b/>
              </w:rPr>
            </w:pPr>
            <w:r>
              <w:rPr>
                <w:b/>
              </w:rPr>
              <w:t>Поле</w:t>
            </w:r>
          </w:p>
        </w:tc>
        <w:tc>
          <w:tcPr>
            <w:tcW w:w="673" w:type="dxa"/>
          </w:tcPr>
          <w:p w:rsidR="00206CFD" w:rsidRPr="00BB7D56" w:rsidRDefault="00206CFD" w:rsidP="00C40819">
            <w:pPr>
              <w:jc w:val="center"/>
              <w:rPr>
                <w:b/>
              </w:rPr>
            </w:pPr>
            <w:r>
              <w:rPr>
                <w:b/>
              </w:rPr>
              <w:t>Исп.</w:t>
            </w:r>
          </w:p>
        </w:tc>
        <w:tc>
          <w:tcPr>
            <w:tcW w:w="1748" w:type="dxa"/>
          </w:tcPr>
          <w:p w:rsidR="00206CFD" w:rsidRPr="00210AA5" w:rsidRDefault="00206CFD" w:rsidP="00C40819">
            <w:pPr>
              <w:jc w:val="center"/>
              <w:rPr>
                <w:b/>
              </w:rPr>
            </w:pPr>
            <w:r>
              <w:rPr>
                <w:b/>
              </w:rPr>
              <w:t>Тип значения</w:t>
            </w:r>
          </w:p>
        </w:tc>
        <w:tc>
          <w:tcPr>
            <w:tcW w:w="3499" w:type="dxa"/>
          </w:tcPr>
          <w:p w:rsidR="00206CFD" w:rsidRPr="00210AA5" w:rsidRDefault="00206CFD" w:rsidP="00C40819">
            <w:pPr>
              <w:rPr>
                <w:b/>
              </w:rPr>
            </w:pPr>
            <w:r>
              <w:rPr>
                <w:b/>
              </w:rPr>
              <w:t>Описание</w:t>
            </w:r>
          </w:p>
        </w:tc>
        <w:tc>
          <w:tcPr>
            <w:tcW w:w="2556" w:type="dxa"/>
          </w:tcPr>
          <w:p w:rsidR="00206CFD" w:rsidRPr="00210AA5" w:rsidRDefault="00206CFD"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23366A">
              <w:rPr>
                <w:lang w:val="en-US"/>
              </w:rPr>
              <w:t>SKUID</w:t>
            </w:r>
          </w:p>
        </w:tc>
        <w:tc>
          <w:tcPr>
            <w:tcW w:w="673" w:type="dxa"/>
          </w:tcPr>
          <w:p w:rsidR="00730B0B" w:rsidRPr="0023366A" w:rsidRDefault="00730B0B" w:rsidP="00C40819">
            <w:pPr>
              <w:jc w:val="center"/>
              <w:rPr>
                <w:lang w:val="en-US"/>
              </w:rPr>
            </w:pPr>
            <w:r>
              <w:rPr>
                <w:lang w:val="en-US"/>
              </w:rPr>
              <w:t>NA</w:t>
            </w:r>
          </w:p>
        </w:tc>
        <w:tc>
          <w:tcPr>
            <w:tcW w:w="1748" w:type="dxa"/>
          </w:tcPr>
          <w:p w:rsidR="00730B0B" w:rsidRPr="00E25665" w:rsidRDefault="00730B0B" w:rsidP="00C40819">
            <w:pPr>
              <w:jc w:val="center"/>
              <w:rPr>
                <w:lang w:val="en-US"/>
              </w:rPr>
            </w:pPr>
            <w:r>
              <w:rPr>
                <w:lang w:val="en-US"/>
              </w:rPr>
              <w:t>STR(200)</w:t>
            </w:r>
          </w:p>
        </w:tc>
        <w:tc>
          <w:tcPr>
            <w:tcW w:w="3499" w:type="dxa"/>
          </w:tcPr>
          <w:p w:rsidR="00730B0B" w:rsidRPr="0023366A" w:rsidRDefault="00730B0B" w:rsidP="00C40819">
            <w:r>
              <w:t>Уникальный идентификатор  единицы учета остатков</w:t>
            </w:r>
          </w:p>
        </w:tc>
        <w:tc>
          <w:tcPr>
            <w:tcW w:w="2556" w:type="dxa"/>
            <w:vMerge w:val="restart"/>
          </w:tcPr>
          <w:p w:rsidR="00730B0B" w:rsidRPr="00730B0B" w:rsidRDefault="00730B0B" w:rsidP="00C40819">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C40819">
        <w:tc>
          <w:tcPr>
            <w:tcW w:w="2298" w:type="dxa"/>
          </w:tcPr>
          <w:p w:rsidR="00730B0B" w:rsidRPr="0023366A" w:rsidRDefault="00730B0B" w:rsidP="00C40819">
            <w:pPr>
              <w:ind w:left="34"/>
              <w:rPr>
                <w:lang w:val="en-US"/>
              </w:rPr>
            </w:pPr>
            <w:proofErr w:type="spellStart"/>
            <w:r w:rsidRPr="0023366A">
              <w:rPr>
                <w:lang w:val="en-US"/>
              </w:rPr>
              <w:t>KeepingVariantID</w:t>
            </w:r>
            <w:proofErr w:type="spellEnd"/>
          </w:p>
        </w:tc>
        <w:tc>
          <w:tcPr>
            <w:tcW w:w="673" w:type="dxa"/>
          </w:tcPr>
          <w:p w:rsidR="00730B0B" w:rsidRDefault="00730B0B" w:rsidP="00C40819">
            <w:pPr>
              <w:jc w:val="center"/>
              <w:rPr>
                <w:lang w:val="en-US"/>
              </w:rPr>
            </w:pPr>
            <w:r>
              <w:rPr>
                <w:lang w:val="en-US"/>
              </w:rPr>
              <w:t>NA</w:t>
            </w:r>
          </w:p>
        </w:tc>
        <w:tc>
          <w:tcPr>
            <w:tcW w:w="1748" w:type="dxa"/>
          </w:tcPr>
          <w:p w:rsidR="00730B0B" w:rsidRDefault="00730B0B" w:rsidP="00C40819">
            <w:pPr>
              <w:jc w:val="center"/>
              <w:rPr>
                <w:lang w:val="en-US"/>
              </w:rPr>
            </w:pPr>
            <w:r>
              <w:rPr>
                <w:lang w:val="en-US"/>
              </w:rPr>
              <w:t>STR(50)</w:t>
            </w:r>
          </w:p>
        </w:tc>
        <w:tc>
          <w:tcPr>
            <w:tcW w:w="3499" w:type="dxa"/>
          </w:tcPr>
          <w:p w:rsidR="00730B0B" w:rsidRPr="00393E41" w:rsidRDefault="00730B0B" w:rsidP="00C40819">
            <w:r>
              <w:t>Уникальный идентификатор варианта упаковки</w:t>
            </w:r>
          </w:p>
        </w:tc>
        <w:tc>
          <w:tcPr>
            <w:tcW w:w="2556" w:type="dxa"/>
            <w:vMerge/>
          </w:tcPr>
          <w:p w:rsidR="00730B0B" w:rsidRPr="00393E41" w:rsidRDefault="00730B0B" w:rsidP="00206CFD"/>
        </w:tc>
      </w:tr>
      <w:tr w:rsidR="00206CFD" w:rsidRPr="00CC49AA" w:rsidTr="00C40819">
        <w:tc>
          <w:tcPr>
            <w:tcW w:w="2298" w:type="dxa"/>
          </w:tcPr>
          <w:p w:rsidR="00206CFD" w:rsidRPr="0023366A" w:rsidRDefault="00206CFD" w:rsidP="00C40819">
            <w:pPr>
              <w:ind w:left="34"/>
              <w:rPr>
                <w:lang w:val="en-US"/>
              </w:rPr>
            </w:pPr>
            <w:r>
              <w:rPr>
                <w:lang w:val="en-US"/>
              </w:rPr>
              <w:t>Action</w:t>
            </w:r>
          </w:p>
        </w:tc>
        <w:tc>
          <w:tcPr>
            <w:tcW w:w="673" w:type="dxa"/>
          </w:tcPr>
          <w:p w:rsidR="00206CFD" w:rsidRDefault="00206CFD" w:rsidP="00C40819">
            <w:pPr>
              <w:jc w:val="center"/>
              <w:rPr>
                <w:lang w:val="en-US"/>
              </w:rPr>
            </w:pPr>
            <w:r>
              <w:rPr>
                <w:lang w:val="en-US"/>
              </w:rPr>
              <w:t>MA</w:t>
            </w:r>
          </w:p>
        </w:tc>
        <w:tc>
          <w:tcPr>
            <w:tcW w:w="1748" w:type="dxa"/>
          </w:tcPr>
          <w:p w:rsidR="00206CFD" w:rsidRDefault="00206CFD" w:rsidP="00C40819">
            <w:pPr>
              <w:jc w:val="center"/>
              <w:rPr>
                <w:lang w:val="en-US"/>
              </w:rPr>
            </w:pPr>
            <w:r>
              <w:rPr>
                <w:lang w:val="en-US"/>
              </w:rPr>
              <w:t>INT</w:t>
            </w:r>
          </w:p>
        </w:tc>
        <w:tc>
          <w:tcPr>
            <w:tcW w:w="3499" w:type="dxa"/>
          </w:tcPr>
          <w:p w:rsidR="00206CFD" w:rsidRDefault="00206CFD" w:rsidP="00C40819">
            <w:r>
              <w:t xml:space="preserve">Действие </w:t>
            </w:r>
            <w:r>
              <w:tab/>
            </w:r>
            <w:r>
              <w:tab/>
            </w:r>
            <w:r>
              <w:tab/>
            </w:r>
          </w:p>
          <w:p w:rsidR="00206CFD" w:rsidRDefault="00206CFD" w:rsidP="00C40819">
            <w:r>
              <w:t>1 – Удалить штрих-коды</w:t>
            </w:r>
          </w:p>
          <w:p w:rsidR="00206CFD" w:rsidRPr="007878FF" w:rsidRDefault="00206CFD" w:rsidP="00C40819">
            <w:r>
              <w:t>2 – Получить штрих-коды</w:t>
            </w:r>
          </w:p>
        </w:tc>
        <w:tc>
          <w:tcPr>
            <w:tcW w:w="2556" w:type="dxa"/>
          </w:tcPr>
          <w:p w:rsidR="00206CFD" w:rsidRPr="00730B0B" w:rsidRDefault="00730B0B" w:rsidP="00C40819">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C40819">
        <w:tc>
          <w:tcPr>
            <w:tcW w:w="2298" w:type="dxa"/>
          </w:tcPr>
          <w:p w:rsidR="00730B0B" w:rsidRPr="00210AA5" w:rsidRDefault="00730B0B" w:rsidP="00C40819">
            <w:pPr>
              <w:ind w:left="34"/>
              <w:rPr>
                <w:b/>
              </w:rPr>
            </w:pPr>
            <w:r>
              <w:rPr>
                <w:b/>
              </w:rPr>
              <w:t>Поле</w:t>
            </w:r>
          </w:p>
        </w:tc>
        <w:tc>
          <w:tcPr>
            <w:tcW w:w="709" w:type="dxa"/>
          </w:tcPr>
          <w:p w:rsidR="00730B0B" w:rsidRPr="00BB7D56" w:rsidRDefault="00730B0B" w:rsidP="00C40819">
            <w:pPr>
              <w:jc w:val="center"/>
              <w:rPr>
                <w:b/>
              </w:rPr>
            </w:pPr>
            <w:r>
              <w:rPr>
                <w:b/>
              </w:rPr>
              <w:t>Исп.</w:t>
            </w:r>
          </w:p>
        </w:tc>
        <w:tc>
          <w:tcPr>
            <w:tcW w:w="1740" w:type="dxa"/>
          </w:tcPr>
          <w:p w:rsidR="00730B0B" w:rsidRPr="00210AA5" w:rsidRDefault="00730B0B" w:rsidP="00C40819">
            <w:pPr>
              <w:jc w:val="center"/>
              <w:rPr>
                <w:b/>
              </w:rPr>
            </w:pPr>
            <w:r>
              <w:rPr>
                <w:b/>
              </w:rPr>
              <w:t>Тип значения</w:t>
            </w:r>
          </w:p>
        </w:tc>
        <w:tc>
          <w:tcPr>
            <w:tcW w:w="3483" w:type="dxa"/>
          </w:tcPr>
          <w:p w:rsidR="00730B0B" w:rsidRPr="00210AA5" w:rsidRDefault="00730B0B" w:rsidP="00C40819">
            <w:pPr>
              <w:rPr>
                <w:b/>
              </w:rPr>
            </w:pPr>
            <w:r>
              <w:rPr>
                <w:b/>
              </w:rPr>
              <w:t>Описание</w:t>
            </w:r>
          </w:p>
        </w:tc>
        <w:tc>
          <w:tcPr>
            <w:tcW w:w="2544" w:type="dxa"/>
          </w:tcPr>
          <w:p w:rsidR="00730B0B" w:rsidRPr="00210AA5" w:rsidRDefault="00730B0B" w:rsidP="00C40819">
            <w:pPr>
              <w:rPr>
                <w:b/>
              </w:rPr>
            </w:pPr>
            <w:r>
              <w:rPr>
                <w:b/>
              </w:rPr>
              <w:t>Комментарий</w:t>
            </w:r>
          </w:p>
        </w:tc>
      </w:tr>
      <w:tr w:rsidR="00730B0B" w:rsidRPr="00CC49AA" w:rsidTr="00C40819">
        <w:tc>
          <w:tcPr>
            <w:tcW w:w="2298" w:type="dxa"/>
          </w:tcPr>
          <w:p w:rsidR="00730B0B" w:rsidRPr="009D7AD9" w:rsidRDefault="00730B0B" w:rsidP="00C40819">
            <w:pPr>
              <w:ind w:left="34"/>
              <w:rPr>
                <w:lang w:val="en-US"/>
              </w:rPr>
            </w:pPr>
            <w:r w:rsidRPr="007878FF">
              <w:rPr>
                <w:lang w:val="en-US"/>
              </w:rPr>
              <w:t>Type</w:t>
            </w:r>
          </w:p>
        </w:tc>
        <w:tc>
          <w:tcPr>
            <w:tcW w:w="709" w:type="dxa"/>
          </w:tcPr>
          <w:p w:rsidR="00730B0B" w:rsidRPr="0023366A" w:rsidRDefault="00730B0B" w:rsidP="00C40819">
            <w:pPr>
              <w:jc w:val="center"/>
              <w:rPr>
                <w:lang w:val="en-US"/>
              </w:rPr>
            </w:pPr>
            <w:r>
              <w:rPr>
                <w:lang w:val="en-US"/>
              </w:rPr>
              <w:t>MA</w:t>
            </w:r>
          </w:p>
        </w:tc>
        <w:tc>
          <w:tcPr>
            <w:tcW w:w="1740" w:type="dxa"/>
          </w:tcPr>
          <w:p w:rsidR="00730B0B" w:rsidRPr="00E25665" w:rsidRDefault="00730B0B" w:rsidP="00C40819">
            <w:pPr>
              <w:jc w:val="center"/>
              <w:rPr>
                <w:lang w:val="en-US"/>
              </w:rPr>
            </w:pPr>
            <w:r>
              <w:rPr>
                <w:lang w:val="en-US"/>
              </w:rPr>
              <w:t>STR</w:t>
            </w:r>
          </w:p>
        </w:tc>
        <w:tc>
          <w:tcPr>
            <w:tcW w:w="3483" w:type="dxa"/>
          </w:tcPr>
          <w:p w:rsidR="00730B0B" w:rsidRPr="007878FF" w:rsidRDefault="00730B0B" w:rsidP="00C40819">
            <w:r>
              <w:t xml:space="preserve">Тип объекта </w:t>
            </w:r>
          </w:p>
        </w:tc>
        <w:tc>
          <w:tcPr>
            <w:tcW w:w="2544" w:type="dxa"/>
          </w:tcPr>
          <w:p w:rsidR="00730B0B" w:rsidRPr="007878FF" w:rsidRDefault="00730B0B" w:rsidP="00C40819">
            <w:r>
              <w:t>Единица учета или Вариант упаковки</w:t>
            </w:r>
          </w:p>
        </w:tc>
      </w:tr>
      <w:tr w:rsidR="00730B0B" w:rsidRPr="00CC49AA" w:rsidTr="00C40819">
        <w:tc>
          <w:tcPr>
            <w:tcW w:w="2298" w:type="dxa"/>
          </w:tcPr>
          <w:p w:rsidR="00730B0B" w:rsidRPr="0023366A" w:rsidRDefault="00730B0B" w:rsidP="00C40819">
            <w:pPr>
              <w:ind w:left="34"/>
              <w:rPr>
                <w:lang w:val="en-US"/>
              </w:rPr>
            </w:pPr>
            <w:r w:rsidRPr="0023366A">
              <w:rPr>
                <w:lang w:val="en-US"/>
              </w:rPr>
              <w:t>ID</w:t>
            </w:r>
          </w:p>
        </w:tc>
        <w:tc>
          <w:tcPr>
            <w:tcW w:w="709" w:type="dxa"/>
          </w:tcPr>
          <w:p w:rsidR="00730B0B" w:rsidRDefault="00730B0B" w:rsidP="00C40819">
            <w:pPr>
              <w:jc w:val="center"/>
              <w:rPr>
                <w:lang w:val="en-US"/>
              </w:rPr>
            </w:pPr>
            <w:r>
              <w:rPr>
                <w:lang w:val="en-US"/>
              </w:rPr>
              <w:t>MA</w:t>
            </w:r>
          </w:p>
        </w:tc>
        <w:tc>
          <w:tcPr>
            <w:tcW w:w="1740" w:type="dxa"/>
          </w:tcPr>
          <w:p w:rsidR="00730B0B" w:rsidRDefault="00730B0B" w:rsidP="00C40819">
            <w:pPr>
              <w:jc w:val="center"/>
              <w:rPr>
                <w:lang w:val="en-US"/>
              </w:rPr>
            </w:pPr>
            <w:r>
              <w:rPr>
                <w:lang w:val="en-US"/>
              </w:rPr>
              <w:t>STR</w:t>
            </w:r>
          </w:p>
        </w:tc>
        <w:tc>
          <w:tcPr>
            <w:tcW w:w="3483" w:type="dxa"/>
          </w:tcPr>
          <w:p w:rsidR="00730B0B" w:rsidRPr="007878FF" w:rsidRDefault="00730B0B" w:rsidP="00C40819">
            <w:r>
              <w:rPr>
                <w:lang w:val="en-US"/>
              </w:rPr>
              <w:t>ID</w:t>
            </w:r>
            <w:r>
              <w:t>, переданный в запросе</w:t>
            </w:r>
          </w:p>
        </w:tc>
        <w:tc>
          <w:tcPr>
            <w:tcW w:w="2544" w:type="dxa"/>
          </w:tcPr>
          <w:p w:rsidR="00730B0B" w:rsidRPr="00393E41" w:rsidRDefault="00730B0B" w:rsidP="00C40819"/>
        </w:tc>
      </w:tr>
      <w:tr w:rsidR="00730B0B" w:rsidRPr="00CC49AA" w:rsidTr="00C40819">
        <w:tc>
          <w:tcPr>
            <w:tcW w:w="2298" w:type="dxa"/>
          </w:tcPr>
          <w:p w:rsidR="00730B0B" w:rsidRPr="007878FF" w:rsidRDefault="00730B0B" w:rsidP="00C40819">
            <w:pPr>
              <w:ind w:left="34"/>
            </w:pPr>
            <w:proofErr w:type="spellStart"/>
            <w:r w:rsidRPr="007878FF">
              <w:rPr>
                <w:lang w:val="en-US"/>
              </w:rPr>
              <w:t>BarCode</w:t>
            </w:r>
            <w:proofErr w:type="spellEnd"/>
          </w:p>
        </w:tc>
        <w:tc>
          <w:tcPr>
            <w:tcW w:w="709" w:type="dxa"/>
          </w:tcPr>
          <w:p w:rsidR="00730B0B" w:rsidRPr="007878FF" w:rsidRDefault="00730B0B" w:rsidP="00C40819">
            <w:pPr>
              <w:jc w:val="center"/>
            </w:pPr>
            <w:r>
              <w:rPr>
                <w:lang w:val="en-US"/>
              </w:rPr>
              <w:t>MA</w:t>
            </w:r>
            <w:r>
              <w:t>*</w:t>
            </w:r>
          </w:p>
        </w:tc>
        <w:tc>
          <w:tcPr>
            <w:tcW w:w="1740" w:type="dxa"/>
          </w:tcPr>
          <w:p w:rsidR="00730B0B" w:rsidRPr="007878FF" w:rsidRDefault="00730B0B" w:rsidP="00C40819">
            <w:pPr>
              <w:jc w:val="center"/>
            </w:pPr>
            <w:r>
              <w:rPr>
                <w:lang w:val="en-US"/>
              </w:rPr>
              <w:t>STR</w:t>
            </w:r>
          </w:p>
        </w:tc>
        <w:tc>
          <w:tcPr>
            <w:tcW w:w="3483" w:type="dxa"/>
          </w:tcPr>
          <w:p w:rsidR="00730B0B" w:rsidRPr="007878FF" w:rsidRDefault="00730B0B" w:rsidP="00C40819">
            <w:r>
              <w:t>Список найденных штрих-кодов</w:t>
            </w:r>
          </w:p>
        </w:tc>
        <w:tc>
          <w:tcPr>
            <w:tcW w:w="2544" w:type="dxa"/>
          </w:tcPr>
          <w:p w:rsidR="00730B0B" w:rsidRPr="007878FF" w:rsidRDefault="00730B0B" w:rsidP="00C40819"/>
        </w:tc>
      </w:tr>
    </w:tbl>
    <w:p w:rsidR="0060492C" w:rsidRDefault="0060492C" w:rsidP="0060492C">
      <w:pPr>
        <w:pStyle w:val="3"/>
      </w:pPr>
      <w:r>
        <w:t>Универсальные типы данных</w:t>
      </w:r>
    </w:p>
    <w:p w:rsidR="0060492C" w:rsidRPr="004D634F" w:rsidRDefault="0060492C" w:rsidP="0060492C">
      <w:pPr>
        <w:pStyle w:val="4"/>
      </w:pPr>
      <w:bookmarkStart w:id="184" w:name="_Ref515536357"/>
      <w:bookmarkStart w:id="185" w:name="AddProperty"/>
      <w:bookmarkStart w:id="186" w:name="_Ref506556047"/>
      <w:proofErr w:type="spellStart"/>
      <w:r>
        <w:rPr>
          <w:lang w:val="en-US"/>
        </w:rPr>
        <w:t>AddProperty</w:t>
      </w:r>
      <w:bookmarkEnd w:id="184"/>
      <w:proofErr w:type="spellEnd"/>
    </w:p>
    <w:bookmarkEnd w:id="185"/>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7" w:name="_Ref506551683"/>
      <w:r w:rsidRPr="004D634F">
        <w:br w:type="page"/>
      </w:r>
    </w:p>
    <w:p w:rsidR="0060492C" w:rsidRPr="007D1C9E" w:rsidRDefault="0060492C" w:rsidP="0060492C">
      <w:pPr>
        <w:pStyle w:val="4"/>
      </w:pPr>
      <w:bookmarkStart w:id="188" w:name="_Ref515537180"/>
      <w:bookmarkStart w:id="189" w:name="Address"/>
      <w:r>
        <w:rPr>
          <w:lang w:val="en-US"/>
        </w:rPr>
        <w:lastRenderedPageBreak/>
        <w:t>Address</w:t>
      </w:r>
      <w:bookmarkEnd w:id="187"/>
      <w:bookmarkEnd w:id="18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9"/>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90" w:name="_Ref515536336"/>
      <w:bookmarkStart w:id="191" w:name="BarCode"/>
      <w:proofErr w:type="spellStart"/>
      <w:r>
        <w:rPr>
          <w:lang w:val="en-US"/>
        </w:rPr>
        <w:t>BarCode</w:t>
      </w:r>
      <w:bookmarkEnd w:id="186"/>
      <w:bookmarkEnd w:id="19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147"/>
        <w:gridCol w:w="2806"/>
      </w:tblGrid>
      <w:tr w:rsidR="0060492C" w:rsidRPr="00210AA5" w:rsidTr="006553A5">
        <w:tc>
          <w:tcPr>
            <w:tcW w:w="2553" w:type="dxa"/>
          </w:tcPr>
          <w:bookmarkEnd w:id="191"/>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147" w:type="dxa"/>
          </w:tcPr>
          <w:p w:rsidR="0060492C" w:rsidRPr="00210AA5" w:rsidRDefault="0060492C" w:rsidP="00677BA3">
            <w:pPr>
              <w:rPr>
                <w:b/>
              </w:rPr>
            </w:pPr>
            <w:r>
              <w:rPr>
                <w:b/>
              </w:rPr>
              <w:t>Описание</w:t>
            </w:r>
          </w:p>
        </w:tc>
        <w:tc>
          <w:tcPr>
            <w:tcW w:w="2806" w:type="dxa"/>
          </w:tcPr>
          <w:p w:rsidR="0060492C" w:rsidRPr="00210AA5" w:rsidRDefault="0060492C" w:rsidP="00677BA3">
            <w:pPr>
              <w:rPr>
                <w:b/>
              </w:rPr>
            </w:pPr>
            <w:r>
              <w:rPr>
                <w:b/>
              </w:rPr>
              <w:t>Комментарий</w:t>
            </w:r>
          </w:p>
        </w:tc>
      </w:tr>
      <w:tr w:rsidR="0060492C" w:rsidRPr="00DC6149" w:rsidTr="006553A5">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147" w:type="dxa"/>
          </w:tcPr>
          <w:p w:rsidR="006553A5" w:rsidRDefault="006553A5" w:rsidP="00677BA3">
            <w:r>
              <w:t xml:space="preserve">1 - </w:t>
            </w:r>
            <w:r w:rsidR="0060492C" w:rsidRPr="00DC6149">
              <w:t xml:space="preserve">Назначить, </w:t>
            </w:r>
          </w:p>
          <w:p w:rsidR="006553A5" w:rsidRDefault="0060492C" w:rsidP="00677BA3">
            <w:r w:rsidRPr="00DC6149">
              <w:t>2</w:t>
            </w:r>
            <w:r w:rsidR="006553A5">
              <w:t xml:space="preserve"> </w:t>
            </w:r>
            <w:r w:rsidRPr="00DC6149">
              <w:t>- Создать новый,</w:t>
            </w:r>
          </w:p>
          <w:p w:rsidR="006553A5" w:rsidRDefault="0060492C" w:rsidP="00677BA3">
            <w:r w:rsidRPr="00DC6149">
              <w:t xml:space="preserve">3 </w:t>
            </w:r>
            <w:r w:rsidR="006553A5">
              <w:t xml:space="preserve">- </w:t>
            </w:r>
            <w:r w:rsidRPr="00DC6149">
              <w:t xml:space="preserve"> Удалить</w:t>
            </w:r>
            <w:r w:rsidR="006553A5">
              <w:t xml:space="preserve">, </w:t>
            </w:r>
          </w:p>
          <w:p w:rsidR="0060492C" w:rsidRPr="00DC6149" w:rsidRDefault="006553A5" w:rsidP="00677BA3">
            <w:r>
              <w:t>4  - Удалить все /Обновить/ Создать</w:t>
            </w:r>
          </w:p>
        </w:tc>
        <w:tc>
          <w:tcPr>
            <w:tcW w:w="2806"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Default="00D33EE1" w:rsidP="00677BA3">
            <w:r>
              <w:t>3) Удалить – удаляет переданный ШК</w:t>
            </w:r>
          </w:p>
          <w:p w:rsidR="006553A5" w:rsidRPr="00D33EE1" w:rsidRDefault="006553A5" w:rsidP="006553A5">
            <w:r>
              <w:t>4) Удалить все / Обновить/ Создать – если передан пустой ШК, удаляет все ШК товара, В противном случае назначает/обновляет ШК</w:t>
            </w:r>
          </w:p>
        </w:tc>
      </w:tr>
      <w:tr w:rsidR="0060492C" w:rsidRPr="00DC6149" w:rsidTr="006553A5">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147" w:type="dxa"/>
          </w:tcPr>
          <w:p w:rsidR="0060492C" w:rsidRPr="00CA4B61" w:rsidRDefault="0060492C" w:rsidP="00677BA3">
            <w:r>
              <w:t xml:space="preserve">Значение </w:t>
            </w:r>
            <w:proofErr w:type="spellStart"/>
            <w:r>
              <w:t>штрихкода</w:t>
            </w:r>
            <w:proofErr w:type="spellEnd"/>
          </w:p>
        </w:tc>
        <w:tc>
          <w:tcPr>
            <w:tcW w:w="2806"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92" w:name="_Ref503995656"/>
      <w:bookmarkStart w:id="193" w:name="Dimensions"/>
      <w:bookmarkStart w:id="194" w:name="_Ref503626225"/>
      <w:bookmarkStart w:id="195" w:name="_Ref496614512"/>
      <w:bookmarkStart w:id="196" w:name="_Ref506556106"/>
      <w:bookmarkStart w:id="197" w:name="_Ref499132914"/>
      <w:bookmarkStart w:id="198" w:name="_Ref478548248"/>
      <w:bookmarkStart w:id="199" w:name="_Ref513731975"/>
      <w:bookmarkStart w:id="200" w:name="_Ref477459534"/>
      <w:bookmarkStart w:id="201" w:name="_Ref506556007"/>
      <w:r w:rsidRPr="00B93EA9">
        <w:rPr>
          <w:lang w:val="en-US"/>
        </w:rPr>
        <w:t>Dimensions</w:t>
      </w:r>
      <w:bookmarkEnd w:id="192"/>
      <w:r w:rsidRPr="00B93EA9">
        <w:t xml:space="preserve"> </w:t>
      </w:r>
    </w:p>
    <w:bookmarkEnd w:id="193"/>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w:t>
            </w:r>
            <w:r>
              <w:lastRenderedPageBreak/>
              <w:t xml:space="preserve">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r w:rsidR="00B16C1B" w:rsidRPr="00CC49AA" w:rsidTr="00677BA3">
        <w:tc>
          <w:tcPr>
            <w:tcW w:w="2553" w:type="dxa"/>
          </w:tcPr>
          <w:p w:rsidR="00B16C1B" w:rsidRDefault="00B16C1B" w:rsidP="00677BA3">
            <w:pPr>
              <w:ind w:left="284"/>
              <w:rPr>
                <w:lang w:val="en-US"/>
              </w:rPr>
            </w:pPr>
            <w:proofErr w:type="spellStart"/>
            <w:r w:rsidRPr="00B16C1B">
              <w:rPr>
                <w:lang w:val="en-US"/>
              </w:rPr>
              <w:t>ntWeight</w:t>
            </w:r>
            <w:proofErr w:type="spellEnd"/>
          </w:p>
        </w:tc>
        <w:tc>
          <w:tcPr>
            <w:tcW w:w="708" w:type="dxa"/>
          </w:tcPr>
          <w:p w:rsidR="00B16C1B" w:rsidRDefault="00B16C1B" w:rsidP="00677BA3">
            <w:pPr>
              <w:jc w:val="center"/>
              <w:rPr>
                <w:lang w:val="en-US"/>
              </w:rPr>
            </w:pPr>
            <w:r>
              <w:rPr>
                <w:lang w:val="en-US"/>
              </w:rPr>
              <w:t>NA</w:t>
            </w:r>
          </w:p>
        </w:tc>
        <w:tc>
          <w:tcPr>
            <w:tcW w:w="1560" w:type="dxa"/>
          </w:tcPr>
          <w:p w:rsidR="00B16C1B" w:rsidRDefault="00B16C1B" w:rsidP="00677BA3">
            <w:pPr>
              <w:jc w:val="center"/>
              <w:rPr>
                <w:lang w:val="en-US"/>
              </w:rPr>
            </w:pPr>
            <w:r>
              <w:rPr>
                <w:lang w:val="en-US"/>
              </w:rPr>
              <w:t>DEC</w:t>
            </w:r>
          </w:p>
        </w:tc>
        <w:tc>
          <w:tcPr>
            <w:tcW w:w="3260" w:type="dxa"/>
          </w:tcPr>
          <w:p w:rsidR="00B16C1B" w:rsidRDefault="00B16C1B" w:rsidP="00677BA3">
            <w:r>
              <w:t>Вес нетто</w:t>
            </w:r>
          </w:p>
        </w:tc>
        <w:tc>
          <w:tcPr>
            <w:tcW w:w="2693" w:type="dxa"/>
          </w:tcPr>
          <w:p w:rsidR="00B16C1B" w:rsidRPr="009E139B" w:rsidRDefault="00B16C1B" w:rsidP="00677BA3"/>
        </w:tc>
      </w:tr>
    </w:tbl>
    <w:p w:rsidR="0060492C" w:rsidRPr="00854F84" w:rsidRDefault="0060492C" w:rsidP="0060492C">
      <w:pPr>
        <w:pStyle w:val="4"/>
      </w:pPr>
      <w:bookmarkStart w:id="202" w:name="_Ref515536989"/>
      <w:bookmarkStart w:id="203" w:name="Group"/>
      <w:bookmarkEnd w:id="194"/>
      <w:bookmarkEnd w:id="195"/>
      <w:r>
        <w:rPr>
          <w:lang w:val="en-US"/>
        </w:rPr>
        <w:t>Group</w:t>
      </w:r>
      <w:bookmarkEnd w:id="196"/>
      <w:bookmarkEnd w:id="202"/>
    </w:p>
    <w:bookmarkEnd w:id="203"/>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r w:rsidR="003C42D8" w:rsidRPr="003C42D8">
        <w:t>-&gt;…-&gt;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204" w:name="_Ref515536501"/>
      <w:bookmarkStart w:id="205" w:name="Range"/>
      <w:bookmarkEnd w:id="197"/>
      <w:bookmarkEnd w:id="198"/>
      <w:r>
        <w:rPr>
          <w:lang w:val="en-US"/>
        </w:rPr>
        <w:t>Range</w:t>
      </w:r>
      <w:bookmarkEnd w:id="199"/>
      <w:bookmarkEnd w:id="2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205"/>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200"/>
      <w:bookmarkEnd w:id="201"/>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6" w:name="_getDeleteBarCodeRow"/>
      <w:bookmarkEnd w:id="206"/>
    </w:p>
    <w:p w:rsidR="007878FF" w:rsidRPr="007878FF" w:rsidRDefault="007878FF" w:rsidP="007878FF">
      <w:bookmarkStart w:id="207" w:name="_getDeleteBarCodeResponseRow"/>
      <w:bookmarkEnd w:id="207"/>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8" w:name="_Ref506556623"/>
      <w:bookmarkStart w:id="209" w:name="DeliveryInfo"/>
      <w:proofErr w:type="spellStart"/>
      <w:r>
        <w:rPr>
          <w:lang w:val="en-US"/>
        </w:rPr>
        <w:t>DeliveryInfo</w:t>
      </w:r>
      <w:bookmarkEnd w:id="20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DB19A6" w:rsidRDefault="00DB19A6" w:rsidP="00677BA3">
            <w:r>
              <w:t>Поле Контрагент в заказе и поле Клиент в условиях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10" w:name="_Ref477460919"/>
      <w:bookmarkStart w:id="211" w:name="DeliveryOptions"/>
      <w:proofErr w:type="spellStart"/>
      <w:r>
        <w:rPr>
          <w:lang w:val="en-US"/>
        </w:rPr>
        <w:t>DeliveryOptions</w:t>
      </w:r>
      <w:bookmarkEnd w:id="21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1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12" w:name="_Reservation"/>
      <w:bookmarkStart w:id="213" w:name="_Ref506556521"/>
      <w:bookmarkStart w:id="214" w:name="Reservation"/>
      <w:bookmarkEnd w:id="212"/>
      <w:r>
        <w:rPr>
          <w:lang w:val="en-US"/>
        </w:rPr>
        <w:t>Reservation</w:t>
      </w:r>
      <w:bookmarkEnd w:id="213"/>
    </w:p>
    <w:bookmarkEnd w:id="214"/>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lastRenderedPageBreak/>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6F5761" w:rsidRPr="00CC49AA" w:rsidTr="00677BA3">
        <w:tc>
          <w:tcPr>
            <w:tcW w:w="2235" w:type="dxa"/>
          </w:tcPr>
          <w:p w:rsidR="006F5761" w:rsidRDefault="006F5761" w:rsidP="006F5761">
            <w:pPr>
              <w:ind w:left="284"/>
              <w:rPr>
                <w:lang w:val="en-US"/>
              </w:rPr>
            </w:pPr>
            <w:proofErr w:type="spellStart"/>
            <w:r>
              <w:rPr>
                <w:lang w:val="en-US"/>
              </w:rPr>
              <w:t>ReservationID</w:t>
            </w:r>
            <w:proofErr w:type="spellEnd"/>
          </w:p>
        </w:tc>
        <w:tc>
          <w:tcPr>
            <w:tcW w:w="743" w:type="dxa"/>
          </w:tcPr>
          <w:p w:rsidR="006F5761" w:rsidRPr="001B2F76" w:rsidRDefault="006F5761" w:rsidP="006F5761">
            <w:pPr>
              <w:jc w:val="center"/>
            </w:pPr>
            <w:r>
              <w:rPr>
                <w:lang w:val="en-US"/>
              </w:rPr>
              <w:t>MA</w:t>
            </w:r>
          </w:p>
        </w:tc>
        <w:tc>
          <w:tcPr>
            <w:tcW w:w="1593" w:type="dxa"/>
          </w:tcPr>
          <w:p w:rsidR="006F5761" w:rsidRPr="009C0B48" w:rsidRDefault="006F5761" w:rsidP="006F5761">
            <w:pPr>
              <w:jc w:val="center"/>
              <w:rPr>
                <w:lang w:val="en-US"/>
              </w:rPr>
            </w:pPr>
            <w:r>
              <w:rPr>
                <w:lang w:val="en-US"/>
              </w:rPr>
              <w:t>STR(</w:t>
            </w:r>
            <w:r>
              <w:t>50)</w:t>
            </w:r>
          </w:p>
        </w:tc>
        <w:tc>
          <w:tcPr>
            <w:tcW w:w="2764" w:type="dxa"/>
          </w:tcPr>
          <w:p w:rsidR="006F5761" w:rsidRPr="0063493A" w:rsidRDefault="006F5761" w:rsidP="006F5761">
            <w:r>
              <w:t>Уникальный код резерва</w:t>
            </w:r>
          </w:p>
        </w:tc>
        <w:tc>
          <w:tcPr>
            <w:tcW w:w="3439" w:type="dxa"/>
          </w:tcPr>
          <w:p w:rsidR="006F5761" w:rsidRPr="009C0B48" w:rsidRDefault="006F5761" w:rsidP="006F5761"/>
        </w:tc>
      </w:tr>
      <w:tr w:rsidR="006F5761" w:rsidRPr="00CC49AA" w:rsidTr="00677BA3">
        <w:tc>
          <w:tcPr>
            <w:tcW w:w="2235" w:type="dxa"/>
          </w:tcPr>
          <w:p w:rsidR="006F5761" w:rsidRPr="009C0B48" w:rsidRDefault="006F5761" w:rsidP="006F5761">
            <w:pPr>
              <w:ind w:left="284"/>
            </w:pPr>
            <w:proofErr w:type="spellStart"/>
            <w:r>
              <w:rPr>
                <w:lang w:val="en-US"/>
              </w:rPr>
              <w:t>ReservationLevel</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Pr="009C0B48" w:rsidRDefault="006F5761" w:rsidP="006F5761">
            <w:pPr>
              <w:jc w:val="center"/>
              <w:rPr>
                <w:lang w:val="en-US"/>
              </w:rPr>
            </w:pPr>
            <w:r>
              <w:rPr>
                <w:lang w:val="en-US"/>
              </w:rPr>
              <w:t>INT</w:t>
            </w:r>
          </w:p>
        </w:tc>
        <w:tc>
          <w:tcPr>
            <w:tcW w:w="2764" w:type="dxa"/>
          </w:tcPr>
          <w:p w:rsidR="006F5761" w:rsidRPr="0063493A" w:rsidRDefault="006F5761" w:rsidP="006F5761">
            <w:r>
              <w:t>Уровень резервирования</w:t>
            </w:r>
          </w:p>
        </w:tc>
        <w:tc>
          <w:tcPr>
            <w:tcW w:w="3439" w:type="dxa"/>
          </w:tcPr>
          <w:p w:rsidR="006F5761" w:rsidRDefault="006F5761" w:rsidP="006F5761">
            <w:r>
              <w:t xml:space="preserve">См. справочник </w:t>
            </w:r>
            <w:r w:rsidRPr="001D680F">
              <w:rPr>
                <w:rStyle w:val="af0"/>
                <w:u w:val="none"/>
              </w:rPr>
              <w:t>«</w:t>
            </w:r>
            <w:r w:rsidRPr="001D680F">
              <w:rPr>
                <w:rStyle w:val="aff5"/>
              </w:rPr>
              <w:fldChar w:fldCharType="begin"/>
            </w:r>
            <w:r w:rsidRPr="001D680F">
              <w:rPr>
                <w:rStyle w:val="aff5"/>
              </w:rPr>
              <w:instrText xml:space="preserve"> REF _Ref515537208 \h </w:instrText>
            </w:r>
            <w:r>
              <w:rPr>
                <w:rStyle w:val="aff5"/>
              </w:rPr>
              <w:instrText xml:space="preserve"> \* MERGEFORMAT </w:instrText>
            </w:r>
            <w:r w:rsidRPr="001D680F">
              <w:rPr>
                <w:rStyle w:val="aff5"/>
              </w:rPr>
            </w:r>
            <w:r w:rsidRPr="001D680F">
              <w:rPr>
                <w:rStyle w:val="aff5"/>
              </w:rPr>
              <w:fldChar w:fldCharType="separate"/>
            </w:r>
            <w:r w:rsidRPr="001D680F">
              <w:rPr>
                <w:rStyle w:val="aff5"/>
              </w:rPr>
              <w:t>Уровни резервирования</w:t>
            </w:r>
            <w:r w:rsidRPr="001D680F">
              <w:rPr>
                <w:rStyle w:val="aff5"/>
              </w:rPr>
              <w:fldChar w:fldCharType="end"/>
            </w:r>
            <w:r w:rsidRPr="001D680F">
              <w:rPr>
                <w:rStyle w:val="af0"/>
                <w:u w:val="none"/>
              </w:rPr>
              <w:t>»</w:t>
            </w:r>
          </w:p>
        </w:tc>
      </w:tr>
      <w:tr w:rsidR="006F5761" w:rsidRPr="00CC49AA" w:rsidTr="00677BA3">
        <w:tc>
          <w:tcPr>
            <w:tcW w:w="2235" w:type="dxa"/>
          </w:tcPr>
          <w:p w:rsidR="006F5761" w:rsidRDefault="006F5761" w:rsidP="006F5761">
            <w:pPr>
              <w:ind w:left="284"/>
              <w:rPr>
                <w:lang w:val="en-US"/>
              </w:rPr>
            </w:pPr>
            <w:proofErr w:type="spellStart"/>
            <w:r w:rsidRPr="00A96A99">
              <w:rPr>
                <w:lang w:val="en-US"/>
              </w:rPr>
              <w:t>ObjectID</w:t>
            </w:r>
            <w:proofErr w:type="spellEnd"/>
          </w:p>
        </w:tc>
        <w:tc>
          <w:tcPr>
            <w:tcW w:w="743" w:type="dxa"/>
          </w:tcPr>
          <w:p w:rsidR="006F5761" w:rsidRDefault="006F5761" w:rsidP="006F5761">
            <w:pPr>
              <w:jc w:val="center"/>
              <w:rPr>
                <w:lang w:val="en-US"/>
              </w:rPr>
            </w:pPr>
            <w:r>
              <w:rPr>
                <w:lang w:val="en-US"/>
              </w:rPr>
              <w:t>NA</w:t>
            </w:r>
          </w:p>
        </w:tc>
        <w:tc>
          <w:tcPr>
            <w:tcW w:w="1593" w:type="dxa"/>
          </w:tcPr>
          <w:p w:rsidR="006F5761" w:rsidRDefault="006F5761" w:rsidP="006F5761">
            <w:pPr>
              <w:jc w:val="center"/>
              <w:rPr>
                <w:lang w:val="en-US"/>
              </w:rPr>
            </w:pPr>
            <w:r>
              <w:rPr>
                <w:lang w:val="en-US"/>
              </w:rPr>
              <w:t>STR</w:t>
            </w:r>
          </w:p>
        </w:tc>
        <w:tc>
          <w:tcPr>
            <w:tcW w:w="2764" w:type="dxa"/>
          </w:tcPr>
          <w:p w:rsidR="006F5761" w:rsidRPr="00A96A99" w:rsidRDefault="006F5761" w:rsidP="006F5761">
            <w:r>
              <w:rPr>
                <w:lang w:val="en-US"/>
              </w:rPr>
              <w:t xml:space="preserve">GUID </w:t>
            </w:r>
            <w:r>
              <w:t>объекта резерва</w:t>
            </w:r>
          </w:p>
        </w:tc>
        <w:tc>
          <w:tcPr>
            <w:tcW w:w="3439" w:type="dxa"/>
          </w:tcPr>
          <w:p w:rsidR="006F5761" w:rsidRDefault="006F5761" w:rsidP="006F5761"/>
        </w:tc>
      </w:tr>
    </w:tbl>
    <w:p w:rsidR="0011178B" w:rsidRPr="002C4F62" w:rsidRDefault="0011178B" w:rsidP="0011178B">
      <w:pPr>
        <w:pStyle w:val="4"/>
      </w:pPr>
      <w:bookmarkStart w:id="215" w:name="_Requirement"/>
      <w:bookmarkStart w:id="216" w:name="_Ref506556707"/>
      <w:bookmarkStart w:id="217" w:name="Requirement"/>
      <w:bookmarkStart w:id="218" w:name="_Ref477176486"/>
      <w:bookmarkEnd w:id="215"/>
      <w:r>
        <w:rPr>
          <w:lang w:val="en-US"/>
        </w:rPr>
        <w:t>Requirement</w:t>
      </w:r>
      <w:bookmarkEnd w:id="216"/>
      <w:bookmarkEnd w:id="217"/>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8"/>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9" w:name="_Ref477460760"/>
      <w:bookmarkStart w:id="220" w:name="_Ref477269389"/>
      <w:r>
        <w:t>Контрагенты</w:t>
      </w:r>
    </w:p>
    <w:p w:rsidR="0011178B" w:rsidRPr="0018502B" w:rsidRDefault="0011178B" w:rsidP="0011178B">
      <w:pPr>
        <w:pStyle w:val="5"/>
      </w:pPr>
      <w:bookmarkStart w:id="221" w:name="Client"/>
      <w:r>
        <w:rPr>
          <w:lang w:val="en-US"/>
        </w:rPr>
        <w:t>Client</w:t>
      </w:r>
      <w:bookmarkEnd w:id="219"/>
      <w:bookmarkEnd w:id="221"/>
      <w:r w:rsidRPr="0018502B">
        <w:tab/>
      </w:r>
    </w:p>
    <w:tbl>
      <w:tblPr>
        <w:tblStyle w:val="af4"/>
        <w:tblW w:w="10774" w:type="dxa"/>
        <w:tblInd w:w="-318" w:type="dxa"/>
        <w:tblLayout w:type="fixed"/>
        <w:tblLook w:val="04A0" w:firstRow="1" w:lastRow="0" w:firstColumn="1" w:lastColumn="0" w:noHBand="0" w:noVBand="1"/>
      </w:tblPr>
      <w:tblGrid>
        <w:gridCol w:w="2298"/>
        <w:gridCol w:w="738"/>
        <w:gridCol w:w="1829"/>
        <w:gridCol w:w="3236"/>
        <w:gridCol w:w="2673"/>
      </w:tblGrid>
      <w:tr w:rsidR="0011178B" w:rsidRPr="00210AA5" w:rsidTr="002927AC">
        <w:tc>
          <w:tcPr>
            <w:tcW w:w="2298" w:type="dxa"/>
          </w:tcPr>
          <w:p w:rsidR="0011178B" w:rsidRPr="00210AA5" w:rsidRDefault="0011178B" w:rsidP="00677BA3">
            <w:pPr>
              <w:ind w:left="34"/>
              <w:rPr>
                <w:b/>
              </w:rPr>
            </w:pPr>
            <w:r>
              <w:rPr>
                <w:b/>
              </w:rPr>
              <w:t>Поле</w:t>
            </w:r>
          </w:p>
        </w:tc>
        <w:tc>
          <w:tcPr>
            <w:tcW w:w="738" w:type="dxa"/>
          </w:tcPr>
          <w:p w:rsidR="0011178B" w:rsidRPr="00BB7D56" w:rsidRDefault="0011178B" w:rsidP="00677BA3">
            <w:pPr>
              <w:jc w:val="center"/>
              <w:rPr>
                <w:b/>
              </w:rPr>
            </w:pPr>
            <w:r>
              <w:rPr>
                <w:b/>
              </w:rPr>
              <w:t>Исп.</w:t>
            </w:r>
          </w:p>
        </w:tc>
        <w:tc>
          <w:tcPr>
            <w:tcW w:w="1829" w:type="dxa"/>
          </w:tcPr>
          <w:p w:rsidR="0011178B" w:rsidRPr="00210AA5" w:rsidRDefault="0011178B" w:rsidP="00677BA3">
            <w:pPr>
              <w:jc w:val="center"/>
              <w:rPr>
                <w:b/>
              </w:rPr>
            </w:pPr>
            <w:r>
              <w:rPr>
                <w:b/>
              </w:rPr>
              <w:t>Тип значения</w:t>
            </w:r>
          </w:p>
        </w:tc>
        <w:tc>
          <w:tcPr>
            <w:tcW w:w="3236" w:type="dxa"/>
          </w:tcPr>
          <w:p w:rsidR="0011178B" w:rsidRPr="00210AA5" w:rsidRDefault="0011178B" w:rsidP="00677BA3">
            <w:pPr>
              <w:rPr>
                <w:b/>
              </w:rPr>
            </w:pPr>
            <w:r>
              <w:rPr>
                <w:b/>
              </w:rPr>
              <w:t>Описание</w:t>
            </w:r>
          </w:p>
        </w:tc>
        <w:tc>
          <w:tcPr>
            <w:tcW w:w="2673" w:type="dxa"/>
          </w:tcPr>
          <w:p w:rsidR="0011178B" w:rsidRPr="00210AA5" w:rsidRDefault="0011178B" w:rsidP="00677BA3">
            <w:pPr>
              <w:rPr>
                <w:b/>
              </w:rPr>
            </w:pPr>
            <w:r>
              <w:rPr>
                <w:b/>
              </w:rPr>
              <w:t>Комментарий</w:t>
            </w:r>
          </w:p>
        </w:tc>
      </w:tr>
      <w:tr w:rsidR="0011178B" w:rsidRPr="00CC49AA" w:rsidTr="002927AC">
        <w:tc>
          <w:tcPr>
            <w:tcW w:w="2298" w:type="dxa"/>
          </w:tcPr>
          <w:p w:rsidR="0011178B" w:rsidRPr="0018502B" w:rsidRDefault="0011178B" w:rsidP="00677BA3">
            <w:pPr>
              <w:ind w:left="34"/>
            </w:pPr>
            <w:proofErr w:type="spellStart"/>
            <w:r>
              <w:rPr>
                <w:lang w:val="en-US"/>
              </w:rPr>
              <w:t>ClientID</w:t>
            </w:r>
            <w:proofErr w:type="spellEnd"/>
          </w:p>
        </w:tc>
        <w:tc>
          <w:tcPr>
            <w:tcW w:w="738" w:type="dxa"/>
          </w:tcPr>
          <w:p w:rsidR="0011178B" w:rsidRPr="0018502B" w:rsidRDefault="0011178B" w:rsidP="00677BA3">
            <w:pPr>
              <w:jc w:val="center"/>
            </w:pPr>
            <w:r>
              <w:rPr>
                <w:lang w:val="en-US"/>
              </w:rPr>
              <w:t>NA</w:t>
            </w:r>
          </w:p>
        </w:tc>
        <w:tc>
          <w:tcPr>
            <w:tcW w:w="1829" w:type="dxa"/>
          </w:tcPr>
          <w:p w:rsidR="0011178B" w:rsidRPr="0018502B" w:rsidRDefault="0011178B" w:rsidP="00677BA3">
            <w:pPr>
              <w:jc w:val="center"/>
            </w:pPr>
            <w:r>
              <w:rPr>
                <w:lang w:val="en-US"/>
              </w:rPr>
              <w:t>STR(36)</w:t>
            </w:r>
          </w:p>
        </w:tc>
        <w:tc>
          <w:tcPr>
            <w:tcW w:w="3236" w:type="dxa"/>
          </w:tcPr>
          <w:p w:rsidR="0011178B" w:rsidRPr="0018502B" w:rsidRDefault="0011178B" w:rsidP="00677BA3">
            <w:r>
              <w:t>Уникальный идентификатор</w:t>
            </w:r>
            <w:r w:rsidRPr="0018502B">
              <w:t xml:space="preserve"> </w:t>
            </w:r>
            <w:r>
              <w:t>клиента</w:t>
            </w:r>
          </w:p>
        </w:tc>
        <w:tc>
          <w:tcPr>
            <w:tcW w:w="2673" w:type="dxa"/>
          </w:tcPr>
          <w:p w:rsidR="0011178B" w:rsidRPr="00210AA5" w:rsidRDefault="0011178B" w:rsidP="0080700C">
            <w:r>
              <w:rPr>
                <w:lang w:val="en-US"/>
              </w:rPr>
              <w:t>GUID</w:t>
            </w:r>
          </w:p>
        </w:tc>
      </w:tr>
      <w:tr w:rsidR="0011178B" w:rsidRPr="00CC49AA" w:rsidTr="002927AC">
        <w:tc>
          <w:tcPr>
            <w:tcW w:w="2298" w:type="dxa"/>
          </w:tcPr>
          <w:p w:rsidR="0011178B" w:rsidRPr="001C0B83" w:rsidRDefault="0011178B" w:rsidP="00677BA3">
            <w:pPr>
              <w:ind w:left="34"/>
              <w:rPr>
                <w:lang w:val="en-US"/>
              </w:rPr>
            </w:pPr>
            <w:proofErr w:type="spellStart"/>
            <w:r>
              <w:rPr>
                <w:lang w:val="en-US"/>
              </w:rPr>
              <w:t>ClientName</w:t>
            </w:r>
            <w:proofErr w:type="spellEnd"/>
          </w:p>
        </w:tc>
        <w:tc>
          <w:tcPr>
            <w:tcW w:w="738" w:type="dxa"/>
          </w:tcPr>
          <w:p w:rsidR="0011178B" w:rsidRPr="007952F3" w:rsidRDefault="0011178B" w:rsidP="00677BA3">
            <w:pPr>
              <w:jc w:val="center"/>
              <w:rPr>
                <w:lang w:val="en-US"/>
              </w:rPr>
            </w:pPr>
            <w:r>
              <w:rPr>
                <w:lang w:val="en-US"/>
              </w:rPr>
              <w:t>MA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Наименование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Phone</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Номер телефона клиента</w:t>
            </w:r>
          </w:p>
        </w:tc>
        <w:tc>
          <w:tcPr>
            <w:tcW w:w="2673" w:type="dxa"/>
          </w:tcPr>
          <w:p w:rsidR="0011178B" w:rsidRDefault="0011178B" w:rsidP="00677BA3"/>
        </w:tc>
      </w:tr>
      <w:tr w:rsidR="0011178B" w:rsidRPr="00CC49AA" w:rsidTr="002927AC">
        <w:tc>
          <w:tcPr>
            <w:tcW w:w="2298" w:type="dxa"/>
          </w:tcPr>
          <w:p w:rsidR="0011178B" w:rsidRPr="001C0B83" w:rsidRDefault="0011178B" w:rsidP="00677BA3">
            <w:pPr>
              <w:ind w:left="34"/>
              <w:rPr>
                <w:lang w:val="en-US"/>
              </w:rPr>
            </w:pPr>
            <w:r>
              <w:rPr>
                <w:lang w:val="en-US"/>
              </w:rPr>
              <w:t>Email</w:t>
            </w:r>
          </w:p>
        </w:tc>
        <w:tc>
          <w:tcPr>
            <w:tcW w:w="738" w:type="dxa"/>
          </w:tcPr>
          <w:p w:rsidR="0011178B" w:rsidRPr="007952F3" w:rsidRDefault="0011178B" w:rsidP="00677BA3">
            <w:pPr>
              <w:jc w:val="center"/>
              <w:rPr>
                <w:lang w:val="en-US"/>
              </w:rPr>
            </w:pPr>
            <w:r>
              <w:rPr>
                <w:lang w:val="en-US"/>
              </w:rPr>
              <w:t>NA</w:t>
            </w:r>
          </w:p>
        </w:tc>
        <w:tc>
          <w:tcPr>
            <w:tcW w:w="1829" w:type="dxa"/>
          </w:tcPr>
          <w:p w:rsidR="0011178B" w:rsidRDefault="0011178B" w:rsidP="00677BA3">
            <w:pPr>
              <w:jc w:val="center"/>
              <w:rPr>
                <w:lang w:val="en-US"/>
              </w:rPr>
            </w:pPr>
            <w:r>
              <w:rPr>
                <w:lang w:val="en-US"/>
              </w:rPr>
              <w:t>STR</w:t>
            </w:r>
          </w:p>
        </w:tc>
        <w:tc>
          <w:tcPr>
            <w:tcW w:w="3236" w:type="dxa"/>
          </w:tcPr>
          <w:p w:rsidR="0011178B" w:rsidRPr="0018502B" w:rsidRDefault="0011178B" w:rsidP="00677BA3">
            <w:r>
              <w:t>Электронный адрес клиента</w:t>
            </w:r>
          </w:p>
        </w:tc>
        <w:tc>
          <w:tcPr>
            <w:tcW w:w="2673" w:type="dxa"/>
          </w:tcPr>
          <w:p w:rsidR="0011178B" w:rsidRDefault="0011178B" w:rsidP="00677BA3"/>
        </w:tc>
      </w:tr>
      <w:tr w:rsidR="0011178B" w:rsidRPr="00CC49AA" w:rsidTr="002927AC">
        <w:tc>
          <w:tcPr>
            <w:tcW w:w="2298" w:type="dxa"/>
          </w:tcPr>
          <w:p w:rsidR="0011178B" w:rsidRPr="001B2F76" w:rsidRDefault="0011178B" w:rsidP="00677BA3">
            <w:pPr>
              <w:ind w:left="34"/>
              <w:rPr>
                <w:lang w:val="en-US"/>
              </w:rPr>
            </w:pPr>
            <w:proofErr w:type="spellStart"/>
            <w:r>
              <w:rPr>
                <w:lang w:val="en-US"/>
              </w:rPr>
              <w:t>AddProperties</w:t>
            </w:r>
            <w:proofErr w:type="spellEnd"/>
          </w:p>
        </w:tc>
        <w:tc>
          <w:tcPr>
            <w:tcW w:w="738" w:type="dxa"/>
          </w:tcPr>
          <w:p w:rsidR="0011178B" w:rsidRDefault="0011178B" w:rsidP="00677BA3">
            <w:pPr>
              <w:jc w:val="center"/>
              <w:rPr>
                <w:lang w:val="en-US"/>
              </w:rPr>
            </w:pPr>
            <w:r>
              <w:rPr>
                <w:lang w:val="en-US"/>
              </w:rPr>
              <w:t>NE*</w:t>
            </w:r>
          </w:p>
        </w:tc>
        <w:tc>
          <w:tcPr>
            <w:tcW w:w="1829"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w:t>
            </w:r>
            <w:proofErr w:type="spellEnd"/>
            <w:r>
              <w:rPr>
                <w:lang w:val="en-US"/>
              </w:rPr>
              <w:t>y</w:t>
            </w:r>
            <w:r>
              <w:rPr>
                <w:rStyle w:val="af0"/>
              </w:rPr>
              <w:fldChar w:fldCharType="end"/>
            </w:r>
          </w:p>
        </w:tc>
        <w:tc>
          <w:tcPr>
            <w:tcW w:w="3236"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73" w:type="dxa"/>
          </w:tcPr>
          <w:p w:rsidR="0011178B" w:rsidRPr="00F5569E" w:rsidRDefault="0011178B" w:rsidP="00677BA3"/>
        </w:tc>
      </w:tr>
      <w:tr w:rsidR="003D3D5A" w:rsidRPr="00CC49AA" w:rsidTr="002927AC">
        <w:tc>
          <w:tcPr>
            <w:tcW w:w="2298" w:type="dxa"/>
          </w:tcPr>
          <w:p w:rsidR="003D3D5A" w:rsidRPr="003D3D5A" w:rsidRDefault="003D3D5A" w:rsidP="00677BA3">
            <w:pPr>
              <w:ind w:left="34"/>
              <w:rPr>
                <w:lang w:val="en-US"/>
              </w:rPr>
            </w:pPr>
            <w:r>
              <w:rPr>
                <w:lang w:val="en-US"/>
              </w:rPr>
              <w:t>Group</w:t>
            </w:r>
          </w:p>
        </w:tc>
        <w:tc>
          <w:tcPr>
            <w:tcW w:w="738" w:type="dxa"/>
          </w:tcPr>
          <w:p w:rsidR="003D3D5A" w:rsidRDefault="003D3D5A" w:rsidP="00677BA3">
            <w:pPr>
              <w:jc w:val="center"/>
              <w:rPr>
                <w:lang w:val="en-US"/>
              </w:rPr>
            </w:pPr>
            <w:r>
              <w:rPr>
                <w:lang w:val="en-US"/>
              </w:rPr>
              <w:t>NE</w:t>
            </w:r>
          </w:p>
        </w:tc>
        <w:tc>
          <w:tcPr>
            <w:tcW w:w="1829" w:type="dxa"/>
          </w:tcPr>
          <w:p w:rsidR="003D3D5A" w:rsidRPr="003D3D5A" w:rsidRDefault="009F6E6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36" w:type="dxa"/>
          </w:tcPr>
          <w:p w:rsidR="003D3D5A" w:rsidRPr="003D3D5A" w:rsidRDefault="003D3D5A" w:rsidP="00677BA3">
            <w:r>
              <w:t>Группа в иерархии справочника</w:t>
            </w:r>
          </w:p>
        </w:tc>
        <w:tc>
          <w:tcPr>
            <w:tcW w:w="2673" w:type="dxa"/>
          </w:tcPr>
          <w:p w:rsidR="003D3D5A" w:rsidRPr="00F5569E" w:rsidRDefault="003D3D5A" w:rsidP="00677BA3"/>
        </w:tc>
      </w:tr>
      <w:tr w:rsidR="003D3D5A" w:rsidRPr="00CC49AA" w:rsidTr="002927AC">
        <w:tc>
          <w:tcPr>
            <w:tcW w:w="2298" w:type="dxa"/>
          </w:tcPr>
          <w:p w:rsidR="003D3D5A" w:rsidRDefault="003D3D5A" w:rsidP="00677BA3">
            <w:pPr>
              <w:ind w:left="34"/>
              <w:rPr>
                <w:lang w:val="en-US"/>
              </w:rPr>
            </w:pPr>
            <w:proofErr w:type="spellStart"/>
            <w:r>
              <w:rPr>
                <w:lang w:val="en-US"/>
              </w:rPr>
              <w:t>codeCIS</w:t>
            </w:r>
            <w:proofErr w:type="spellEnd"/>
          </w:p>
        </w:tc>
        <w:tc>
          <w:tcPr>
            <w:tcW w:w="738" w:type="dxa"/>
          </w:tcPr>
          <w:p w:rsidR="003D3D5A" w:rsidRDefault="003D3D5A" w:rsidP="00677BA3">
            <w:pPr>
              <w:jc w:val="center"/>
              <w:rPr>
                <w:lang w:val="en-US"/>
              </w:rPr>
            </w:pPr>
            <w:r>
              <w:rPr>
                <w:lang w:val="en-US"/>
              </w:rPr>
              <w:t>NA</w:t>
            </w:r>
          </w:p>
        </w:tc>
        <w:tc>
          <w:tcPr>
            <w:tcW w:w="1829"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36" w:type="dxa"/>
          </w:tcPr>
          <w:p w:rsidR="003D3D5A" w:rsidRDefault="003D3D5A" w:rsidP="00677BA3">
            <w:r>
              <w:t>Код из КИС. Записывается в поле Код КИС</w:t>
            </w:r>
          </w:p>
        </w:tc>
        <w:tc>
          <w:tcPr>
            <w:tcW w:w="2673" w:type="dxa"/>
          </w:tcPr>
          <w:p w:rsidR="003D3D5A" w:rsidRPr="00F5569E" w:rsidRDefault="003D3D5A" w:rsidP="00677BA3"/>
        </w:tc>
      </w:tr>
      <w:tr w:rsidR="00C700FB" w:rsidRPr="00CC49AA" w:rsidTr="002927AC">
        <w:tc>
          <w:tcPr>
            <w:tcW w:w="2298" w:type="dxa"/>
          </w:tcPr>
          <w:p w:rsidR="00C700FB" w:rsidRDefault="00C700FB" w:rsidP="00677BA3">
            <w:pPr>
              <w:ind w:left="34"/>
              <w:rPr>
                <w:lang w:val="en-US"/>
              </w:rPr>
            </w:pPr>
            <w:proofErr w:type="spellStart"/>
            <w:r w:rsidRPr="00C700FB">
              <w:rPr>
                <w:lang w:val="en-US"/>
              </w:rPr>
              <w:t>АctualАddress</w:t>
            </w:r>
            <w:proofErr w:type="spellEnd"/>
          </w:p>
        </w:tc>
        <w:tc>
          <w:tcPr>
            <w:tcW w:w="738" w:type="dxa"/>
          </w:tcPr>
          <w:p w:rsidR="00C700FB" w:rsidRDefault="00C700FB" w:rsidP="00677BA3">
            <w:pPr>
              <w:jc w:val="center"/>
              <w:rPr>
                <w:lang w:val="en-US"/>
              </w:rPr>
            </w:pPr>
            <w:r>
              <w:rPr>
                <w:lang w:val="en-US"/>
              </w:rPr>
              <w:t>NA</w:t>
            </w:r>
          </w:p>
        </w:tc>
        <w:tc>
          <w:tcPr>
            <w:tcW w:w="1829" w:type="dxa"/>
          </w:tcPr>
          <w:p w:rsidR="00C700FB" w:rsidRPr="001D680F" w:rsidRDefault="00C700FB" w:rsidP="00677BA3">
            <w:pPr>
              <w:jc w:val="center"/>
              <w:rPr>
                <w:rStyle w:val="af0"/>
                <w:u w:val="none"/>
                <w:lang w:val="en-US"/>
              </w:rPr>
            </w:pPr>
            <w:r>
              <w:rPr>
                <w:rStyle w:val="af0"/>
                <w:u w:val="none"/>
                <w:lang w:val="en-US"/>
              </w:rPr>
              <w:t>STR</w:t>
            </w:r>
          </w:p>
        </w:tc>
        <w:tc>
          <w:tcPr>
            <w:tcW w:w="3236" w:type="dxa"/>
          </w:tcPr>
          <w:p w:rsidR="00C700FB" w:rsidRPr="00C700FB" w:rsidRDefault="00C700FB" w:rsidP="00677BA3">
            <w:pPr>
              <w:rPr>
                <w:lang w:val="en-US"/>
              </w:rPr>
            </w:pPr>
            <w:r>
              <w:t>Фактический адрес клиента</w:t>
            </w:r>
          </w:p>
        </w:tc>
        <w:tc>
          <w:tcPr>
            <w:tcW w:w="2673" w:type="dxa"/>
          </w:tcPr>
          <w:p w:rsidR="00C700FB" w:rsidRPr="00F5569E" w:rsidRDefault="00C700FB" w:rsidP="00677BA3"/>
        </w:tc>
      </w:tr>
      <w:tr w:rsidR="00EA296F" w:rsidRPr="00CC49AA" w:rsidTr="002927AC">
        <w:tc>
          <w:tcPr>
            <w:tcW w:w="2298" w:type="dxa"/>
          </w:tcPr>
          <w:p w:rsidR="00EA296F" w:rsidRPr="00C700FB" w:rsidRDefault="00EA296F" w:rsidP="00EA296F">
            <w:pPr>
              <w:ind w:left="34"/>
              <w:rPr>
                <w:lang w:val="en-US"/>
              </w:rPr>
            </w:pPr>
            <w:r w:rsidRPr="002927AC">
              <w:rPr>
                <w:lang w:val="en-US"/>
              </w:rPr>
              <w:t>PSRN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Pr="00EA296F" w:rsidRDefault="00EA296F" w:rsidP="00EA296F">
            <w:r>
              <w:t>ОГРН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ITN</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ИНН</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IEC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КПП</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 xml:space="preserve">OKPO  </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ОКПО</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Номер счета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Bank</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Банк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BIC</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EA296F" w:rsidP="00EA296F">
            <w:r>
              <w:t>БИК</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BankCorrespondentAccount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3C1D5C">
            <w:proofErr w:type="spellStart"/>
            <w:r>
              <w:t>Коррсчет</w:t>
            </w:r>
            <w:proofErr w:type="spellEnd"/>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Contract</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Договор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RegistredOffice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Юридический адрес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lastRenderedPageBreak/>
              <w:t>Postcode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Почтовый индекс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Fax</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Факс</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ClientFullName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Полное наименование</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OwnerID</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Идентификатор собственника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ClientCategory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tabs>
                <w:tab w:val="left" w:pos="570"/>
                <w:tab w:val="center" w:pos="806"/>
              </w:tabs>
              <w:jc w:val="center"/>
              <w:rPr>
                <w:rStyle w:val="af0"/>
                <w:u w:val="none"/>
                <w:lang w:val="en-US"/>
              </w:rPr>
            </w:pPr>
            <w:r>
              <w:rPr>
                <w:rStyle w:val="af0"/>
                <w:u w:val="none"/>
                <w:lang w:val="en-US"/>
              </w:rPr>
              <w:t>INT</w:t>
            </w:r>
          </w:p>
        </w:tc>
        <w:tc>
          <w:tcPr>
            <w:tcW w:w="3236" w:type="dxa"/>
          </w:tcPr>
          <w:p w:rsidR="00EA296F" w:rsidRDefault="003C1D5C" w:rsidP="00EA296F">
            <w:r>
              <w:t>Индекс категории</w:t>
            </w:r>
          </w:p>
        </w:tc>
        <w:tc>
          <w:tcPr>
            <w:tcW w:w="2673" w:type="dxa"/>
          </w:tcPr>
          <w:p w:rsidR="00EA296F" w:rsidRDefault="003C1D5C" w:rsidP="00EA296F">
            <w:r>
              <w:t>1 –А</w:t>
            </w:r>
          </w:p>
          <w:p w:rsidR="003C1D5C" w:rsidRDefault="003C1D5C" w:rsidP="00EA296F">
            <w:pPr>
              <w:rPr>
                <w:lang w:val="en-US"/>
              </w:rPr>
            </w:pPr>
            <w:r>
              <w:t xml:space="preserve">2 – </w:t>
            </w:r>
            <w:r>
              <w:rPr>
                <w:lang w:val="en-US"/>
              </w:rPr>
              <w:t>B</w:t>
            </w:r>
          </w:p>
          <w:p w:rsidR="003C1D5C" w:rsidRDefault="003C1D5C" w:rsidP="00EA296F">
            <w:pPr>
              <w:rPr>
                <w:lang w:val="en-US"/>
              </w:rPr>
            </w:pPr>
            <w:r>
              <w:rPr>
                <w:lang w:val="en-US"/>
              </w:rPr>
              <w:t>3 – C</w:t>
            </w:r>
          </w:p>
          <w:p w:rsidR="003C1D5C" w:rsidRPr="003C1D5C" w:rsidRDefault="003C1D5C" w:rsidP="00EA296F">
            <w:pPr>
              <w:rPr>
                <w:lang w:val="en-US"/>
              </w:rPr>
            </w:pPr>
            <w:r>
              <w:rPr>
                <w:lang w:val="en-US"/>
              </w:rPr>
              <w:t>4 – D</w:t>
            </w:r>
          </w:p>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ClientPriority</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INT</w:t>
            </w:r>
          </w:p>
        </w:tc>
        <w:tc>
          <w:tcPr>
            <w:tcW w:w="3236" w:type="dxa"/>
          </w:tcPr>
          <w:p w:rsidR="00EA296F" w:rsidRPr="003C1D5C" w:rsidRDefault="003C1D5C" w:rsidP="00EA296F">
            <w:r>
              <w:t>Приоритет</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IsArchive</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3C1D5C" w:rsidRDefault="003C1D5C" w:rsidP="00EA296F">
            <w:pPr>
              <w:jc w:val="center"/>
              <w:rPr>
                <w:rStyle w:val="af0"/>
                <w:u w:val="none"/>
                <w:lang w:val="en-US"/>
              </w:rPr>
            </w:pPr>
            <w:r>
              <w:rPr>
                <w:rStyle w:val="af0"/>
                <w:u w:val="none"/>
                <w:lang w:val="en-US"/>
              </w:rPr>
              <w:t>BOOL</w:t>
            </w:r>
          </w:p>
        </w:tc>
        <w:tc>
          <w:tcPr>
            <w:tcW w:w="3236" w:type="dxa"/>
          </w:tcPr>
          <w:p w:rsidR="00EA296F" w:rsidRPr="003C1D5C" w:rsidRDefault="003C1D5C" w:rsidP="00EA296F">
            <w:r>
              <w:t>Признак «Архив»</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Head</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Руководитель</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ChiefAccountant</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Главный бухгалтер</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proofErr w:type="spellStart"/>
            <w:r w:rsidRPr="002927AC">
              <w:rPr>
                <w:lang w:val="en-US"/>
              </w:rPr>
              <w:t>WarehouseManager</w:t>
            </w:r>
            <w:proofErr w:type="spellEnd"/>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Начальник склада</w:t>
            </w:r>
          </w:p>
        </w:tc>
        <w:tc>
          <w:tcPr>
            <w:tcW w:w="2673" w:type="dxa"/>
          </w:tcPr>
          <w:p w:rsidR="00EA296F" w:rsidRPr="00F5569E" w:rsidRDefault="00EA296F" w:rsidP="00EA296F"/>
        </w:tc>
      </w:tr>
      <w:tr w:rsidR="00EA296F" w:rsidRPr="00CC49AA" w:rsidTr="002927AC">
        <w:tc>
          <w:tcPr>
            <w:tcW w:w="2298" w:type="dxa"/>
          </w:tcPr>
          <w:p w:rsidR="00EA296F" w:rsidRPr="002927AC" w:rsidRDefault="00EA296F" w:rsidP="00EA296F">
            <w:pPr>
              <w:ind w:left="34"/>
              <w:rPr>
                <w:lang w:val="en-US"/>
              </w:rPr>
            </w:pPr>
            <w:r w:rsidRPr="002927AC">
              <w:rPr>
                <w:lang w:val="en-US"/>
              </w:rPr>
              <w:t>Representative</w:t>
            </w:r>
          </w:p>
        </w:tc>
        <w:tc>
          <w:tcPr>
            <w:tcW w:w="738" w:type="dxa"/>
          </w:tcPr>
          <w:p w:rsidR="00EA296F" w:rsidRDefault="00EA296F" w:rsidP="00EA296F">
            <w:pPr>
              <w:jc w:val="center"/>
              <w:rPr>
                <w:lang w:val="en-US"/>
              </w:rPr>
            </w:pPr>
            <w:r>
              <w:rPr>
                <w:lang w:val="en-US"/>
              </w:rPr>
              <w:t>NA</w:t>
            </w:r>
          </w:p>
        </w:tc>
        <w:tc>
          <w:tcPr>
            <w:tcW w:w="1829" w:type="dxa"/>
          </w:tcPr>
          <w:p w:rsidR="00EA296F" w:rsidRPr="001D680F" w:rsidRDefault="00EA296F" w:rsidP="00EA296F">
            <w:pPr>
              <w:jc w:val="center"/>
              <w:rPr>
                <w:rStyle w:val="af0"/>
                <w:u w:val="none"/>
                <w:lang w:val="en-US"/>
              </w:rPr>
            </w:pPr>
            <w:r>
              <w:rPr>
                <w:rStyle w:val="af0"/>
                <w:u w:val="none"/>
                <w:lang w:val="en-US"/>
              </w:rPr>
              <w:t>STR</w:t>
            </w:r>
          </w:p>
        </w:tc>
        <w:tc>
          <w:tcPr>
            <w:tcW w:w="3236" w:type="dxa"/>
          </w:tcPr>
          <w:p w:rsidR="00EA296F" w:rsidRDefault="003C1D5C" w:rsidP="00EA296F">
            <w:r>
              <w:t>Представитель</w:t>
            </w:r>
          </w:p>
        </w:tc>
        <w:tc>
          <w:tcPr>
            <w:tcW w:w="2673" w:type="dxa"/>
          </w:tcPr>
          <w:p w:rsidR="00EA296F" w:rsidRPr="00F5569E" w:rsidRDefault="00EA296F" w:rsidP="00EA296F"/>
        </w:tc>
      </w:tr>
      <w:tr w:rsidR="00EA296F" w:rsidRPr="002927AC" w:rsidTr="002927AC">
        <w:tc>
          <w:tcPr>
            <w:tcW w:w="2298" w:type="dxa"/>
          </w:tcPr>
          <w:p w:rsidR="00EA296F" w:rsidRPr="002927AC" w:rsidRDefault="00EA296F" w:rsidP="00EA296F">
            <w:pPr>
              <w:ind w:left="34"/>
              <w:rPr>
                <w:lang w:val="en-US"/>
              </w:rPr>
            </w:pPr>
            <w:r w:rsidRPr="002927AC">
              <w:rPr>
                <w:lang w:val="en-US"/>
              </w:rPr>
              <w:t>Region</w:t>
            </w:r>
          </w:p>
        </w:tc>
        <w:tc>
          <w:tcPr>
            <w:tcW w:w="738" w:type="dxa"/>
          </w:tcPr>
          <w:p w:rsidR="00EA296F" w:rsidRPr="00EA296F" w:rsidRDefault="00EA296F" w:rsidP="00EA296F">
            <w:pPr>
              <w:jc w:val="center"/>
              <w:rPr>
                <w:lang w:val="en-US"/>
              </w:rPr>
            </w:pPr>
            <w:r>
              <w:rPr>
                <w:lang w:val="en-US"/>
              </w:rPr>
              <w:t>NE</w:t>
            </w:r>
          </w:p>
        </w:tc>
        <w:tc>
          <w:tcPr>
            <w:tcW w:w="1829" w:type="dxa"/>
          </w:tcPr>
          <w:p w:rsidR="00EA296F" w:rsidRDefault="00EA296F" w:rsidP="00EA296F">
            <w:pPr>
              <w:jc w:val="center"/>
              <w:rPr>
                <w:rStyle w:val="af0"/>
                <w:u w:val="none"/>
                <w:lang w:val="en-US"/>
              </w:rPr>
            </w:pPr>
            <w:proofErr w:type="spellStart"/>
            <w:r>
              <w:rPr>
                <w:rStyle w:val="af0"/>
                <w:u w:val="none"/>
                <w:lang w:val="en-US"/>
              </w:rPr>
              <w:t>Оп</w:t>
            </w:r>
            <w:r w:rsidRPr="002927AC">
              <w:rPr>
                <w:rStyle w:val="af0"/>
                <w:u w:val="none"/>
                <w:lang w:val="en-US"/>
              </w:rPr>
              <w:t>р</w:t>
            </w:r>
            <w:proofErr w:type="spellEnd"/>
            <w:r>
              <w:rPr>
                <w:rStyle w:val="af0"/>
                <w:u w:val="none"/>
              </w:rPr>
              <w:t>е</w:t>
            </w:r>
            <w:proofErr w:type="spellStart"/>
            <w:r w:rsidRPr="002927AC">
              <w:rPr>
                <w:rStyle w:val="af0"/>
                <w:u w:val="none"/>
                <w:lang w:val="en-US"/>
              </w:rPr>
              <w:t>деление</w:t>
            </w:r>
            <w:proofErr w:type="spellEnd"/>
            <w:r w:rsidRPr="002927AC">
              <w:rPr>
                <w:rStyle w:val="af0"/>
                <w:u w:val="none"/>
                <w:lang w:val="en-US"/>
              </w:rPr>
              <w:t xml:space="preserve"> </w:t>
            </w:r>
            <w:proofErr w:type="spellStart"/>
            <w:r w:rsidRPr="002927AC">
              <w:rPr>
                <w:rStyle w:val="af0"/>
                <w:u w:val="none"/>
                <w:lang w:val="en-US"/>
              </w:rPr>
              <w:t>типа</w:t>
            </w:r>
            <w:proofErr w:type="spellEnd"/>
            <w:r w:rsidRPr="002927AC">
              <w:rPr>
                <w:rStyle w:val="af0"/>
                <w:u w:val="none"/>
                <w:lang w:val="en-US"/>
              </w:rPr>
              <w:t>(</w:t>
            </w:r>
            <w:proofErr w:type="spellStart"/>
            <w:r w:rsidRPr="002927AC">
              <w:rPr>
                <w:rStyle w:val="af0"/>
                <w:u w:val="none"/>
                <w:lang w:val="en-US"/>
              </w:rPr>
              <w:t>RegionName</w:t>
            </w:r>
            <w:proofErr w:type="spellEnd"/>
            <w:r w:rsidRPr="002927AC">
              <w:rPr>
                <w:rStyle w:val="af0"/>
                <w:u w:val="none"/>
                <w:lang w:val="en-US"/>
              </w:rPr>
              <w:t xml:space="preserve"> - MA STR ,</w:t>
            </w:r>
            <w:proofErr w:type="spellStart"/>
            <w:r w:rsidRPr="002927AC">
              <w:rPr>
                <w:rStyle w:val="af0"/>
                <w:u w:val="none"/>
                <w:lang w:val="en-US"/>
              </w:rPr>
              <w:t>RegionID</w:t>
            </w:r>
            <w:proofErr w:type="spellEnd"/>
            <w:r w:rsidRPr="002927AC">
              <w:rPr>
                <w:rStyle w:val="af0"/>
                <w:u w:val="none"/>
                <w:lang w:val="en-US"/>
              </w:rPr>
              <w:t xml:space="preserve"> - MA STR)</w:t>
            </w:r>
          </w:p>
        </w:tc>
        <w:tc>
          <w:tcPr>
            <w:tcW w:w="3236" w:type="dxa"/>
          </w:tcPr>
          <w:p w:rsidR="00EA296F" w:rsidRPr="003C1D5C" w:rsidRDefault="003C1D5C" w:rsidP="00EA296F">
            <w:r>
              <w:t>Регион</w:t>
            </w:r>
          </w:p>
        </w:tc>
        <w:tc>
          <w:tcPr>
            <w:tcW w:w="2673" w:type="dxa"/>
          </w:tcPr>
          <w:p w:rsidR="00EA296F" w:rsidRPr="002927AC" w:rsidRDefault="00EA296F" w:rsidP="00EA296F">
            <w:pPr>
              <w:rPr>
                <w:lang w:val="en-US"/>
              </w:rPr>
            </w:pPr>
          </w:p>
        </w:tc>
      </w:tr>
    </w:tbl>
    <w:p w:rsidR="0011178B" w:rsidRPr="0018502B" w:rsidRDefault="0011178B" w:rsidP="0011178B">
      <w:pPr>
        <w:pStyle w:val="5"/>
      </w:pPr>
      <w:bookmarkStart w:id="222" w:name="_Ref476948044"/>
      <w:bookmarkStart w:id="223" w:name="Contractor"/>
      <w:bookmarkStart w:id="224" w:name="_Ref477460766"/>
      <w:r>
        <w:rPr>
          <w:lang w:val="en-US"/>
        </w:rPr>
        <w:t>Contractor</w:t>
      </w:r>
      <w:bookmarkEnd w:id="222"/>
      <w:bookmarkEnd w:id="22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9F6E6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25" w:name="_CargoUnit"/>
      <w:bookmarkStart w:id="226" w:name="_Ref477470692"/>
      <w:bookmarkStart w:id="227" w:name="Provider"/>
      <w:bookmarkEnd w:id="224"/>
      <w:bookmarkEnd w:id="225"/>
      <w:r>
        <w:rPr>
          <w:lang w:val="en-US"/>
        </w:rPr>
        <w:t>Provider</w:t>
      </w:r>
      <w:bookmarkEnd w:id="22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7"/>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9F6E6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8" w:name="_Ref515539455"/>
      <w:bookmarkStart w:id="229" w:name="CargoUnit"/>
      <w:proofErr w:type="spellStart"/>
      <w:r>
        <w:rPr>
          <w:lang w:val="en-US"/>
        </w:rPr>
        <w:lastRenderedPageBreak/>
        <w:t>CargoUnit</w:t>
      </w:r>
      <w:bookmarkEnd w:id="220"/>
      <w:bookmarkEnd w:id="22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9"/>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r w:rsidR="0040129F" w:rsidRPr="00CC49AA" w:rsidTr="00677BA3">
        <w:trPr>
          <w:cantSplit/>
        </w:trPr>
        <w:tc>
          <w:tcPr>
            <w:tcW w:w="1844" w:type="dxa"/>
          </w:tcPr>
          <w:p w:rsidR="0040129F" w:rsidRDefault="0040129F" w:rsidP="00677BA3">
            <w:pPr>
              <w:ind w:left="34"/>
              <w:rPr>
                <w:lang w:val="en-US"/>
              </w:rPr>
            </w:pPr>
            <w:proofErr w:type="spellStart"/>
            <w:r w:rsidRPr="0040129F">
              <w:rPr>
                <w:lang w:val="en-US"/>
              </w:rPr>
              <w:t>BarCode</w:t>
            </w:r>
            <w:proofErr w:type="spellEnd"/>
          </w:p>
        </w:tc>
        <w:tc>
          <w:tcPr>
            <w:tcW w:w="709" w:type="dxa"/>
          </w:tcPr>
          <w:p w:rsidR="0040129F" w:rsidRDefault="0040129F" w:rsidP="00677BA3">
            <w:pPr>
              <w:jc w:val="center"/>
              <w:rPr>
                <w:lang w:val="en-US"/>
              </w:rPr>
            </w:pPr>
            <w:r>
              <w:rPr>
                <w:lang w:val="en-US"/>
              </w:rPr>
              <w:t>NE*</w:t>
            </w:r>
          </w:p>
        </w:tc>
        <w:tc>
          <w:tcPr>
            <w:tcW w:w="1842" w:type="dxa"/>
          </w:tcPr>
          <w:p w:rsidR="0040129F" w:rsidRDefault="0040129F" w:rsidP="00677BA3">
            <w:pPr>
              <w:jc w:val="center"/>
              <w:rPr>
                <w:lang w:val="en-US"/>
              </w:rPr>
            </w:pPr>
            <w:r>
              <w:rPr>
                <w:lang w:val="en-US"/>
              </w:rPr>
              <w:t>STR</w:t>
            </w:r>
          </w:p>
        </w:tc>
        <w:tc>
          <w:tcPr>
            <w:tcW w:w="2940" w:type="dxa"/>
          </w:tcPr>
          <w:p w:rsidR="0040129F" w:rsidRPr="0040129F" w:rsidRDefault="0040129F" w:rsidP="00677BA3">
            <w:r>
              <w:t xml:space="preserve">Перечень </w:t>
            </w:r>
            <w:proofErr w:type="spellStart"/>
            <w:r>
              <w:t>штрихкодов</w:t>
            </w:r>
            <w:proofErr w:type="spellEnd"/>
          </w:p>
        </w:tc>
        <w:tc>
          <w:tcPr>
            <w:tcW w:w="3439" w:type="dxa"/>
          </w:tcPr>
          <w:p w:rsidR="0040129F" w:rsidRDefault="0040129F" w:rsidP="00677BA3"/>
        </w:tc>
      </w:tr>
      <w:tr w:rsidR="00D1467A" w:rsidRPr="00CC49AA" w:rsidTr="00677BA3">
        <w:trPr>
          <w:cantSplit/>
        </w:trPr>
        <w:tc>
          <w:tcPr>
            <w:tcW w:w="1844" w:type="dxa"/>
          </w:tcPr>
          <w:p w:rsidR="00D1467A" w:rsidRPr="0040129F" w:rsidRDefault="00D1467A" w:rsidP="00677BA3">
            <w:pPr>
              <w:ind w:left="34"/>
              <w:rPr>
                <w:lang w:val="en-US"/>
              </w:rPr>
            </w:pPr>
            <w:r w:rsidRPr="00D1467A">
              <w:rPr>
                <w:lang w:val="en-US"/>
              </w:rPr>
              <w:t>Length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Глубина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Height</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Высота</w:t>
            </w:r>
          </w:p>
        </w:tc>
        <w:tc>
          <w:tcPr>
            <w:tcW w:w="3439" w:type="dxa"/>
          </w:tcPr>
          <w:p w:rsidR="00D1467A" w:rsidRDefault="00D1467A" w:rsidP="00677BA3"/>
        </w:tc>
      </w:tr>
      <w:tr w:rsidR="00D1467A" w:rsidRPr="00CC49AA" w:rsidTr="00677BA3">
        <w:trPr>
          <w:cantSplit/>
        </w:trPr>
        <w:tc>
          <w:tcPr>
            <w:tcW w:w="1844" w:type="dxa"/>
          </w:tcPr>
          <w:p w:rsidR="00D1467A" w:rsidRPr="00D1467A" w:rsidRDefault="00D1467A" w:rsidP="00677BA3">
            <w:pPr>
              <w:ind w:left="34"/>
              <w:rPr>
                <w:lang w:val="en-US"/>
              </w:rPr>
            </w:pPr>
            <w:r w:rsidRPr="00D1467A">
              <w:rPr>
                <w:lang w:val="en-US"/>
              </w:rPr>
              <w:t>Width</w:t>
            </w:r>
          </w:p>
        </w:tc>
        <w:tc>
          <w:tcPr>
            <w:tcW w:w="709" w:type="dxa"/>
          </w:tcPr>
          <w:p w:rsidR="00D1467A" w:rsidRDefault="00D1467A" w:rsidP="00677BA3">
            <w:pPr>
              <w:jc w:val="center"/>
              <w:rPr>
                <w:lang w:val="en-US"/>
              </w:rPr>
            </w:pPr>
            <w:r>
              <w:rPr>
                <w:lang w:val="en-US"/>
              </w:rPr>
              <w:t>NA</w:t>
            </w:r>
          </w:p>
        </w:tc>
        <w:tc>
          <w:tcPr>
            <w:tcW w:w="1842" w:type="dxa"/>
          </w:tcPr>
          <w:p w:rsidR="00D1467A" w:rsidRDefault="00D1467A" w:rsidP="00677BA3">
            <w:pPr>
              <w:jc w:val="center"/>
              <w:rPr>
                <w:lang w:val="en-US"/>
              </w:rPr>
            </w:pPr>
            <w:r>
              <w:rPr>
                <w:lang w:val="en-US"/>
              </w:rPr>
              <w:t>DEC</w:t>
            </w:r>
          </w:p>
        </w:tc>
        <w:tc>
          <w:tcPr>
            <w:tcW w:w="2940" w:type="dxa"/>
          </w:tcPr>
          <w:p w:rsidR="00D1467A" w:rsidRDefault="00D1467A" w:rsidP="00677BA3">
            <w:r>
              <w:t>Ширина</w:t>
            </w:r>
          </w:p>
        </w:tc>
        <w:tc>
          <w:tcPr>
            <w:tcW w:w="3439" w:type="dxa"/>
          </w:tcPr>
          <w:p w:rsidR="00D1467A" w:rsidRDefault="00D1467A" w:rsidP="00677BA3"/>
        </w:tc>
      </w:tr>
    </w:tbl>
    <w:p w:rsidR="0011178B" w:rsidRPr="00982683" w:rsidRDefault="0011178B" w:rsidP="0011178B">
      <w:pPr>
        <w:pStyle w:val="3"/>
        <w:rPr>
          <w:lang w:val="en-US"/>
        </w:rPr>
      </w:pPr>
      <w:bookmarkStart w:id="230" w:name="_Owner_1"/>
      <w:bookmarkStart w:id="231" w:name="_Ref477340566"/>
      <w:bookmarkStart w:id="232" w:name="_Ref506547695"/>
      <w:bookmarkStart w:id="233" w:name="Owner"/>
      <w:bookmarkStart w:id="234" w:name="_Ref476948219"/>
      <w:bookmarkStart w:id="235" w:name="_Ref494807706"/>
      <w:bookmarkStart w:id="236" w:name="_Ref477470683"/>
      <w:bookmarkStart w:id="237" w:name="_Ref478991870"/>
      <w:bookmarkEnd w:id="230"/>
      <w:r>
        <w:rPr>
          <w:lang w:val="en-US"/>
        </w:rPr>
        <w:t>Owner</w:t>
      </w:r>
      <w:bookmarkEnd w:id="231"/>
      <w:bookmarkEnd w:id="23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2927AC" w:rsidP="00677BA3">
            <w:pPr>
              <w:jc w:val="center"/>
              <w:rPr>
                <w:lang w:val="en-US"/>
              </w:rPr>
            </w:pPr>
            <w:r w:rsidRPr="002927AC">
              <w:rPr>
                <w:rStyle w:val="aff5"/>
                <w:i w:val="0"/>
                <w:color w:val="auto"/>
                <w:u w:val="none"/>
                <w:lang w:val="en-US"/>
              </w:rPr>
              <w:t>STR</w:t>
            </w:r>
          </w:p>
        </w:tc>
        <w:tc>
          <w:tcPr>
            <w:tcW w:w="3402" w:type="dxa"/>
          </w:tcPr>
          <w:p w:rsidR="0011178B" w:rsidRPr="00E12EAF" w:rsidRDefault="002927AC" w:rsidP="00677BA3">
            <w:r>
              <w:t>Идентификатор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r w:rsidR="002927AC" w:rsidRPr="00CC49AA" w:rsidTr="00677BA3">
        <w:tc>
          <w:tcPr>
            <w:tcW w:w="2235" w:type="dxa"/>
          </w:tcPr>
          <w:p w:rsidR="002927AC" w:rsidRDefault="002927AC" w:rsidP="00677BA3">
            <w:pPr>
              <w:ind w:left="34"/>
              <w:rPr>
                <w:lang w:val="en-US"/>
              </w:rPr>
            </w:pPr>
            <w:r w:rsidRPr="002927AC">
              <w:rPr>
                <w:lang w:val="en-US"/>
              </w:rPr>
              <w:t>Parent</w:t>
            </w:r>
          </w:p>
        </w:tc>
        <w:tc>
          <w:tcPr>
            <w:tcW w:w="743" w:type="dxa"/>
          </w:tcPr>
          <w:p w:rsidR="002927AC" w:rsidRDefault="002927AC" w:rsidP="00677BA3">
            <w:pPr>
              <w:jc w:val="center"/>
              <w:rPr>
                <w:lang w:val="en-US"/>
              </w:rPr>
            </w:pPr>
            <w:r>
              <w:rPr>
                <w:lang w:val="en-US"/>
              </w:rPr>
              <w:t>NE</w:t>
            </w:r>
          </w:p>
        </w:tc>
        <w:tc>
          <w:tcPr>
            <w:tcW w:w="1701" w:type="dxa"/>
          </w:tcPr>
          <w:p w:rsidR="002927AC" w:rsidRPr="006816B2" w:rsidRDefault="009F6E60" w:rsidP="00677BA3">
            <w:pPr>
              <w:jc w:val="center"/>
              <w:rPr>
                <w:i/>
                <w:lang w:val="en-US"/>
              </w:rPr>
            </w:pPr>
            <w:hyperlink w:anchor="_Owner_1" w:history="1">
              <w:r w:rsidR="002927AC" w:rsidRPr="006816B2">
                <w:rPr>
                  <w:rStyle w:val="af5"/>
                  <w:i/>
                  <w:lang w:val="en-US"/>
                </w:rPr>
                <w:t>Owner</w:t>
              </w:r>
            </w:hyperlink>
          </w:p>
        </w:tc>
        <w:tc>
          <w:tcPr>
            <w:tcW w:w="3402" w:type="dxa"/>
          </w:tcPr>
          <w:p w:rsidR="002927AC" w:rsidRPr="002927AC" w:rsidRDefault="002927AC" w:rsidP="00677BA3">
            <w:r>
              <w:t>Родитель</w:t>
            </w:r>
          </w:p>
        </w:tc>
        <w:tc>
          <w:tcPr>
            <w:tcW w:w="2693" w:type="dxa"/>
          </w:tcPr>
          <w:p w:rsidR="002927AC" w:rsidRDefault="002927AC" w:rsidP="00677BA3"/>
        </w:tc>
      </w:tr>
    </w:tbl>
    <w:p w:rsidR="0011178B" w:rsidRDefault="0011178B" w:rsidP="0011178B">
      <w:pPr>
        <w:pStyle w:val="3"/>
        <w:rPr>
          <w:lang w:val="en-US"/>
        </w:rPr>
      </w:pPr>
      <w:bookmarkStart w:id="238" w:name="_Ref515534319"/>
      <w:bookmarkStart w:id="239" w:name="Route"/>
      <w:r>
        <w:rPr>
          <w:lang w:val="en-US"/>
        </w:rPr>
        <w:t>Route</w:t>
      </w:r>
      <w:bookmarkEnd w:id="234"/>
      <w:bookmarkEnd w:id="23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9"/>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40" w:name="_Ref515534335"/>
      <w:bookmarkStart w:id="241" w:name="Stock"/>
      <w:bookmarkEnd w:id="235"/>
      <w:r>
        <w:rPr>
          <w:lang w:val="en-US"/>
        </w:rPr>
        <w:t>Stock</w:t>
      </w:r>
      <w:bookmarkEnd w:id="236"/>
      <w:bookmarkEnd w:id="24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41"/>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r w:rsidR="00D313E0" w:rsidRPr="00CC49AA" w:rsidTr="00677BA3">
        <w:tc>
          <w:tcPr>
            <w:tcW w:w="2235" w:type="dxa"/>
          </w:tcPr>
          <w:p w:rsidR="00D313E0" w:rsidRDefault="00D313E0" w:rsidP="00677BA3">
            <w:pPr>
              <w:ind w:left="34"/>
              <w:rPr>
                <w:lang w:val="en-US"/>
              </w:rPr>
            </w:pPr>
            <w:r w:rsidRPr="00D313E0">
              <w:rPr>
                <w:lang w:val="en-US"/>
              </w:rPr>
              <w:t>Group</w:t>
            </w:r>
          </w:p>
        </w:tc>
        <w:tc>
          <w:tcPr>
            <w:tcW w:w="743" w:type="dxa"/>
          </w:tcPr>
          <w:p w:rsidR="00D313E0" w:rsidRDefault="00D313E0" w:rsidP="00677BA3">
            <w:pPr>
              <w:jc w:val="center"/>
              <w:rPr>
                <w:lang w:val="en-US"/>
              </w:rPr>
            </w:pPr>
            <w:r>
              <w:rPr>
                <w:lang w:val="en-US"/>
              </w:rPr>
              <w:t>NE</w:t>
            </w:r>
          </w:p>
        </w:tc>
        <w:tc>
          <w:tcPr>
            <w:tcW w:w="1701" w:type="dxa"/>
          </w:tcPr>
          <w:p w:rsidR="00D313E0" w:rsidRDefault="00D313E0" w:rsidP="00677BA3">
            <w:pPr>
              <w:jc w:val="center"/>
              <w:rPr>
                <w:lang w:val="en-US"/>
              </w:rPr>
            </w:pPr>
            <w:r w:rsidRPr="00D313E0">
              <w:rPr>
                <w:lang w:val="en-US"/>
              </w:rPr>
              <w:t>Group</w:t>
            </w:r>
          </w:p>
        </w:tc>
        <w:tc>
          <w:tcPr>
            <w:tcW w:w="3402" w:type="dxa"/>
          </w:tcPr>
          <w:p w:rsidR="00D313E0" w:rsidRPr="00D313E0" w:rsidRDefault="00D313E0" w:rsidP="00677BA3">
            <w:r>
              <w:t>Группа справочника склады</w:t>
            </w:r>
          </w:p>
        </w:tc>
        <w:tc>
          <w:tcPr>
            <w:tcW w:w="2693" w:type="dxa"/>
          </w:tcPr>
          <w:p w:rsidR="00D313E0" w:rsidRDefault="00D313E0" w:rsidP="00677BA3"/>
        </w:tc>
      </w:tr>
    </w:tbl>
    <w:p w:rsidR="005D5765" w:rsidRDefault="005D5765" w:rsidP="005D5765">
      <w:pPr>
        <w:rPr>
          <w:rFonts w:asciiTheme="majorHAnsi" w:eastAsiaTheme="majorEastAsia" w:hAnsiTheme="majorHAnsi" w:cstheme="majorBidi"/>
          <w:sz w:val="26"/>
          <w:szCs w:val="26"/>
          <w:lang w:val="en-US"/>
        </w:rPr>
      </w:pPr>
      <w:r>
        <w:rPr>
          <w:lang w:val="en-US"/>
        </w:rPr>
        <w:lastRenderedPageBreak/>
        <w:br w:type="page"/>
      </w:r>
    </w:p>
    <w:p w:rsidR="0011178B" w:rsidRPr="00AB1D3D" w:rsidRDefault="0011178B" w:rsidP="0011178B">
      <w:pPr>
        <w:pStyle w:val="3"/>
      </w:pPr>
      <w:bookmarkStart w:id="242" w:name="Driver"/>
      <w:r>
        <w:rPr>
          <w:lang w:val="en-US"/>
        </w:rPr>
        <w:lastRenderedPageBreak/>
        <w:t>Driver</w:t>
      </w:r>
      <w:bookmarkEnd w:id="237"/>
      <w:bookmarkEnd w:id="24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D313E0" w:rsidP="00677BA3">
            <w:pPr>
              <w:jc w:val="center"/>
              <w:rPr>
                <w:lang w:val="en-US"/>
              </w:rPr>
            </w:pPr>
            <w:r>
              <w:rPr>
                <w:lang w:val="en-US"/>
              </w:rPr>
              <w:t>NA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43" w:name="_Ref479018917"/>
      <w:bookmarkStart w:id="244" w:name="Vehicle"/>
      <w:r>
        <w:rPr>
          <w:lang w:val="en-US"/>
        </w:rPr>
        <w:t>Vehicle</w:t>
      </w:r>
      <w:bookmarkEnd w:id="243"/>
      <w:bookmarkEnd w:id="24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562DC9" w:rsidRPr="00AB1D3D" w:rsidRDefault="00562DC9" w:rsidP="00562DC9">
      <w:pPr>
        <w:pStyle w:val="3"/>
      </w:pPr>
      <w:bookmarkStart w:id="245" w:name="_Contract"/>
      <w:bookmarkEnd w:id="245"/>
      <w:r w:rsidRPr="00562DC9">
        <w:rPr>
          <w:lang w:val="en-US"/>
        </w:rPr>
        <w:t>Contract</w:t>
      </w:r>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562DC9" w:rsidRPr="00210AA5" w:rsidTr="003C1D5C">
        <w:tc>
          <w:tcPr>
            <w:tcW w:w="2235" w:type="dxa"/>
          </w:tcPr>
          <w:p w:rsidR="00562DC9" w:rsidRPr="00210AA5" w:rsidRDefault="00562DC9" w:rsidP="003C1D5C">
            <w:pPr>
              <w:ind w:left="284"/>
              <w:rPr>
                <w:b/>
              </w:rPr>
            </w:pPr>
            <w:r>
              <w:rPr>
                <w:b/>
              </w:rPr>
              <w:t>Поле</w:t>
            </w:r>
          </w:p>
        </w:tc>
        <w:tc>
          <w:tcPr>
            <w:tcW w:w="743" w:type="dxa"/>
          </w:tcPr>
          <w:p w:rsidR="00562DC9" w:rsidRPr="00BB7D56" w:rsidRDefault="00562DC9" w:rsidP="003C1D5C">
            <w:pPr>
              <w:jc w:val="center"/>
              <w:rPr>
                <w:b/>
              </w:rPr>
            </w:pPr>
            <w:r>
              <w:rPr>
                <w:b/>
              </w:rPr>
              <w:t>Исп.</w:t>
            </w:r>
          </w:p>
        </w:tc>
        <w:tc>
          <w:tcPr>
            <w:tcW w:w="1843" w:type="dxa"/>
          </w:tcPr>
          <w:p w:rsidR="00562DC9" w:rsidRPr="00210AA5" w:rsidRDefault="00562DC9" w:rsidP="003C1D5C">
            <w:pPr>
              <w:jc w:val="center"/>
              <w:rPr>
                <w:b/>
              </w:rPr>
            </w:pPr>
            <w:r>
              <w:rPr>
                <w:b/>
              </w:rPr>
              <w:t>Тип значения</w:t>
            </w:r>
          </w:p>
        </w:tc>
        <w:tc>
          <w:tcPr>
            <w:tcW w:w="3260" w:type="dxa"/>
          </w:tcPr>
          <w:p w:rsidR="00562DC9" w:rsidRPr="00210AA5" w:rsidRDefault="00562DC9" w:rsidP="003C1D5C">
            <w:pPr>
              <w:rPr>
                <w:b/>
              </w:rPr>
            </w:pPr>
            <w:r>
              <w:rPr>
                <w:b/>
              </w:rPr>
              <w:t>Описание</w:t>
            </w:r>
          </w:p>
        </w:tc>
        <w:tc>
          <w:tcPr>
            <w:tcW w:w="2693" w:type="dxa"/>
          </w:tcPr>
          <w:p w:rsidR="00562DC9" w:rsidRPr="00210AA5" w:rsidRDefault="00562DC9" w:rsidP="003C1D5C">
            <w:pPr>
              <w:rPr>
                <w:b/>
              </w:rPr>
            </w:pPr>
            <w:r>
              <w:rPr>
                <w:b/>
              </w:rPr>
              <w:t>Комментарий</w:t>
            </w:r>
          </w:p>
        </w:tc>
      </w:tr>
      <w:tr w:rsidR="00562DC9" w:rsidRPr="00CC49AA" w:rsidTr="003C1D5C">
        <w:tc>
          <w:tcPr>
            <w:tcW w:w="2235" w:type="dxa"/>
          </w:tcPr>
          <w:p w:rsidR="00562DC9" w:rsidRPr="00AB1D3D" w:rsidRDefault="00562DC9" w:rsidP="003C1D5C">
            <w:pPr>
              <w:ind w:left="284"/>
            </w:pPr>
            <w:proofErr w:type="spellStart"/>
            <w:r w:rsidRPr="00562DC9">
              <w:rPr>
                <w:lang w:val="en-US"/>
              </w:rPr>
              <w:t>ContractID</w:t>
            </w:r>
            <w:proofErr w:type="spellEnd"/>
          </w:p>
        </w:tc>
        <w:tc>
          <w:tcPr>
            <w:tcW w:w="743" w:type="dxa"/>
          </w:tcPr>
          <w:p w:rsidR="00562DC9" w:rsidRPr="00AB1D3D" w:rsidRDefault="00562DC9" w:rsidP="003C1D5C">
            <w:pPr>
              <w:jc w:val="center"/>
            </w:pPr>
            <w:r>
              <w:rPr>
                <w:lang w:val="en-US"/>
              </w:rPr>
              <w:t>MA</w:t>
            </w:r>
          </w:p>
        </w:tc>
        <w:tc>
          <w:tcPr>
            <w:tcW w:w="1843" w:type="dxa"/>
          </w:tcPr>
          <w:p w:rsidR="00562DC9" w:rsidRPr="00AB1D3D" w:rsidRDefault="00562DC9" w:rsidP="003C1D5C">
            <w:pPr>
              <w:jc w:val="center"/>
            </w:pPr>
            <w:r>
              <w:rPr>
                <w:lang w:val="en-US"/>
              </w:rPr>
              <w:t>STR</w:t>
            </w:r>
            <w:r w:rsidRPr="00AB1D3D">
              <w:t>(</w:t>
            </w:r>
            <w:r>
              <w:t>36</w:t>
            </w:r>
            <w:r w:rsidRPr="00AB1D3D">
              <w:t>)</w:t>
            </w:r>
          </w:p>
        </w:tc>
        <w:tc>
          <w:tcPr>
            <w:tcW w:w="3260" w:type="dxa"/>
          </w:tcPr>
          <w:p w:rsidR="00562DC9" w:rsidRPr="00D313E0" w:rsidRDefault="00562DC9" w:rsidP="00D313E0">
            <w:r>
              <w:t xml:space="preserve">Уникальный идентификатор </w:t>
            </w:r>
            <w:r w:rsidR="00D313E0">
              <w:t>договора</w:t>
            </w:r>
          </w:p>
        </w:tc>
        <w:tc>
          <w:tcPr>
            <w:tcW w:w="2693" w:type="dxa"/>
          </w:tcPr>
          <w:p w:rsidR="00562DC9" w:rsidRPr="00210AA5"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ContractGroup</w:t>
            </w:r>
            <w:proofErr w:type="spellEnd"/>
          </w:p>
        </w:tc>
        <w:tc>
          <w:tcPr>
            <w:tcW w:w="743" w:type="dxa"/>
          </w:tcPr>
          <w:p w:rsidR="00562DC9" w:rsidRPr="00D313E0" w:rsidRDefault="00D313E0" w:rsidP="003C1D5C">
            <w:pPr>
              <w:jc w:val="center"/>
              <w:rPr>
                <w:lang w:val="en-US"/>
              </w:rPr>
            </w:pPr>
            <w:r>
              <w:rPr>
                <w:lang w:val="en-US"/>
              </w:rPr>
              <w:t>NE</w:t>
            </w:r>
          </w:p>
        </w:tc>
        <w:tc>
          <w:tcPr>
            <w:tcW w:w="1843" w:type="dxa"/>
          </w:tcPr>
          <w:p w:rsidR="00562DC9" w:rsidRPr="006816B2" w:rsidRDefault="009F6E60" w:rsidP="003C1D5C">
            <w:pPr>
              <w:jc w:val="center"/>
              <w:rPr>
                <w:i/>
              </w:rPr>
            </w:pPr>
            <w:hyperlink w:anchor="_Contract" w:history="1">
              <w:r w:rsidR="00D313E0" w:rsidRPr="006816B2">
                <w:rPr>
                  <w:rStyle w:val="af5"/>
                  <w:i/>
                  <w:lang w:val="en-US"/>
                </w:rPr>
                <w:t>Contract</w:t>
              </w:r>
            </w:hyperlink>
          </w:p>
        </w:tc>
        <w:tc>
          <w:tcPr>
            <w:tcW w:w="3260" w:type="dxa"/>
          </w:tcPr>
          <w:p w:rsidR="00562DC9" w:rsidRPr="001C0B83" w:rsidRDefault="00D313E0" w:rsidP="003C1D5C">
            <w:r>
              <w:t>Родитель</w:t>
            </w:r>
          </w:p>
        </w:tc>
        <w:tc>
          <w:tcPr>
            <w:tcW w:w="2693" w:type="dxa"/>
          </w:tcPr>
          <w:p w:rsidR="00562DC9" w:rsidRDefault="00562DC9" w:rsidP="003C1D5C"/>
        </w:tc>
      </w:tr>
      <w:tr w:rsidR="00562DC9" w:rsidRPr="00CC49AA" w:rsidTr="003C1D5C">
        <w:tc>
          <w:tcPr>
            <w:tcW w:w="2235" w:type="dxa"/>
          </w:tcPr>
          <w:p w:rsidR="00562DC9" w:rsidRPr="001C0B83" w:rsidRDefault="00562DC9" w:rsidP="003C1D5C">
            <w:pPr>
              <w:ind w:left="284"/>
              <w:rPr>
                <w:lang w:val="en-US"/>
              </w:rPr>
            </w:pPr>
            <w:proofErr w:type="spellStart"/>
            <w:r w:rsidRPr="00562DC9">
              <w:rPr>
                <w:lang w:val="en-US"/>
              </w:rPr>
              <w:t>ERPCode</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E12EAF" w:rsidRDefault="00562DC9" w:rsidP="00D313E0">
            <w:pPr>
              <w:jc w:val="center"/>
            </w:pPr>
            <w:r>
              <w:rPr>
                <w:lang w:val="en-US"/>
              </w:rPr>
              <w:t>STR</w:t>
            </w:r>
            <w:r>
              <w:t>(</w:t>
            </w:r>
            <w:r w:rsidR="00D313E0">
              <w:t>20</w:t>
            </w:r>
            <w:r>
              <w:t>)</w:t>
            </w:r>
          </w:p>
        </w:tc>
        <w:tc>
          <w:tcPr>
            <w:tcW w:w="3260" w:type="dxa"/>
          </w:tcPr>
          <w:p w:rsidR="00562DC9" w:rsidRPr="001C0B83" w:rsidRDefault="00D313E0" w:rsidP="003C1D5C">
            <w:r>
              <w:t>Код договора в КИС</w:t>
            </w:r>
          </w:p>
        </w:tc>
        <w:tc>
          <w:tcPr>
            <w:tcW w:w="2693" w:type="dxa"/>
          </w:tcPr>
          <w:p w:rsidR="00562DC9" w:rsidRDefault="00562DC9" w:rsidP="003C1D5C"/>
        </w:tc>
      </w:tr>
      <w:tr w:rsidR="00562DC9" w:rsidRPr="00CC49AA" w:rsidTr="003C1D5C">
        <w:tc>
          <w:tcPr>
            <w:tcW w:w="2235" w:type="dxa"/>
          </w:tcPr>
          <w:p w:rsidR="00562DC9" w:rsidRPr="007D1C9E" w:rsidRDefault="00562DC9" w:rsidP="003C1D5C">
            <w:pPr>
              <w:ind w:left="284"/>
              <w:rPr>
                <w:lang w:val="en-US"/>
              </w:rPr>
            </w:pPr>
            <w:proofErr w:type="spellStart"/>
            <w:r w:rsidRPr="00562DC9">
              <w:rPr>
                <w:lang w:val="en-US"/>
              </w:rPr>
              <w:t>ContractNumber</w:t>
            </w:r>
            <w:proofErr w:type="spellEnd"/>
          </w:p>
        </w:tc>
        <w:tc>
          <w:tcPr>
            <w:tcW w:w="743" w:type="dxa"/>
          </w:tcPr>
          <w:p w:rsidR="00562DC9" w:rsidRPr="007952F3" w:rsidRDefault="00D313E0" w:rsidP="003C1D5C">
            <w:pPr>
              <w:jc w:val="center"/>
              <w:rPr>
                <w:lang w:val="en-US"/>
              </w:rPr>
            </w:pPr>
            <w:r>
              <w:rPr>
                <w:lang w:val="en-US"/>
              </w:rPr>
              <w:t>NA</w:t>
            </w:r>
          </w:p>
        </w:tc>
        <w:tc>
          <w:tcPr>
            <w:tcW w:w="1843" w:type="dxa"/>
          </w:tcPr>
          <w:p w:rsidR="00562DC9" w:rsidRPr="007D1C9E" w:rsidRDefault="00D313E0" w:rsidP="00D313E0">
            <w:pPr>
              <w:jc w:val="center"/>
              <w:rPr>
                <w:lang w:val="en-US"/>
              </w:rPr>
            </w:pPr>
            <w:r>
              <w:rPr>
                <w:lang w:val="en-US"/>
              </w:rPr>
              <w:t>STR</w:t>
            </w:r>
            <w:r>
              <w:t>(100)</w:t>
            </w:r>
          </w:p>
        </w:tc>
        <w:tc>
          <w:tcPr>
            <w:tcW w:w="3260" w:type="dxa"/>
          </w:tcPr>
          <w:p w:rsidR="00562DC9" w:rsidRPr="007D1C9E" w:rsidRDefault="00D313E0" w:rsidP="003C1D5C">
            <w:r>
              <w:t>Номер договора</w:t>
            </w:r>
          </w:p>
        </w:tc>
        <w:tc>
          <w:tcPr>
            <w:tcW w:w="2693" w:type="dxa"/>
          </w:tcPr>
          <w:p w:rsidR="00562DC9" w:rsidRDefault="00562DC9" w:rsidP="003C1D5C"/>
        </w:tc>
      </w:tr>
      <w:tr w:rsidR="00562DC9" w:rsidRPr="00CC49AA" w:rsidTr="003C1D5C">
        <w:tc>
          <w:tcPr>
            <w:tcW w:w="2235" w:type="dxa"/>
          </w:tcPr>
          <w:p w:rsidR="00562DC9" w:rsidRPr="00D037C0" w:rsidRDefault="00562DC9" w:rsidP="003C1D5C">
            <w:pPr>
              <w:ind w:left="284"/>
            </w:pPr>
            <w:proofErr w:type="spellStart"/>
            <w:r w:rsidRPr="00562DC9">
              <w:rPr>
                <w:lang w:val="en-US"/>
              </w:rPr>
              <w:t>ContractName</w:t>
            </w:r>
            <w:proofErr w:type="spellEnd"/>
          </w:p>
        </w:tc>
        <w:tc>
          <w:tcPr>
            <w:tcW w:w="743" w:type="dxa"/>
          </w:tcPr>
          <w:p w:rsidR="00562DC9" w:rsidRPr="007952F3" w:rsidRDefault="00562DC9" w:rsidP="003C1D5C">
            <w:pPr>
              <w:jc w:val="center"/>
              <w:rPr>
                <w:lang w:val="en-US"/>
              </w:rPr>
            </w:pPr>
            <w:r>
              <w:rPr>
                <w:lang w:val="en-US"/>
              </w:rPr>
              <w:t>MA</w:t>
            </w:r>
          </w:p>
        </w:tc>
        <w:tc>
          <w:tcPr>
            <w:tcW w:w="1843" w:type="dxa"/>
          </w:tcPr>
          <w:p w:rsidR="00562DC9" w:rsidRPr="00E12EAF" w:rsidRDefault="00D313E0" w:rsidP="00D313E0">
            <w:pPr>
              <w:jc w:val="center"/>
            </w:pPr>
            <w:r>
              <w:rPr>
                <w:lang w:val="en-US"/>
              </w:rPr>
              <w:t>STR</w:t>
            </w:r>
            <w:r>
              <w:t>(150)</w:t>
            </w:r>
          </w:p>
        </w:tc>
        <w:tc>
          <w:tcPr>
            <w:tcW w:w="3260" w:type="dxa"/>
          </w:tcPr>
          <w:p w:rsidR="00562DC9" w:rsidRPr="001C0B83" w:rsidRDefault="00D313E0" w:rsidP="003C1D5C">
            <w:r>
              <w:t>Наименование договора</w:t>
            </w:r>
          </w:p>
        </w:tc>
        <w:tc>
          <w:tcPr>
            <w:tcW w:w="2693" w:type="dxa"/>
          </w:tcPr>
          <w:p w:rsidR="00562DC9" w:rsidRDefault="00562DC9" w:rsidP="003C1D5C"/>
        </w:tc>
      </w:tr>
      <w:tr w:rsidR="00562DC9" w:rsidRPr="00CC49AA" w:rsidTr="003C1D5C">
        <w:tc>
          <w:tcPr>
            <w:tcW w:w="2235" w:type="dxa"/>
          </w:tcPr>
          <w:p w:rsidR="00562DC9" w:rsidRDefault="00562DC9" w:rsidP="003C1D5C">
            <w:pPr>
              <w:ind w:left="284"/>
              <w:rPr>
                <w:lang w:val="en-US"/>
              </w:rPr>
            </w:pPr>
            <w:proofErr w:type="spellStart"/>
            <w:r w:rsidRPr="00562DC9">
              <w:rPr>
                <w:lang w:val="en-US"/>
              </w:rPr>
              <w:t>ClientID</w:t>
            </w:r>
            <w:proofErr w:type="spellEnd"/>
          </w:p>
        </w:tc>
        <w:tc>
          <w:tcPr>
            <w:tcW w:w="743" w:type="dxa"/>
          </w:tcPr>
          <w:p w:rsidR="00562DC9" w:rsidRDefault="00D313E0" w:rsidP="003C1D5C">
            <w:pPr>
              <w:jc w:val="center"/>
              <w:rPr>
                <w:lang w:val="en-US"/>
              </w:rPr>
            </w:pPr>
            <w:r>
              <w:rPr>
                <w:lang w:val="en-US"/>
              </w:rPr>
              <w:t>MA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владельца договора</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proofErr w:type="spellStart"/>
            <w:r w:rsidRPr="00562DC9">
              <w:rPr>
                <w:lang w:val="en-US"/>
              </w:rPr>
              <w:t>ОrganizationID</w:t>
            </w:r>
            <w:proofErr w:type="spellEnd"/>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36</w:t>
            </w:r>
            <w:r w:rsidRPr="00AB1D3D">
              <w:t>)</w:t>
            </w:r>
          </w:p>
        </w:tc>
        <w:tc>
          <w:tcPr>
            <w:tcW w:w="3260" w:type="dxa"/>
          </w:tcPr>
          <w:p w:rsidR="00562DC9" w:rsidRDefault="00D313E0" w:rsidP="003C1D5C">
            <w:r>
              <w:t>Идентификатор организации</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Manager</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t>(150)</w:t>
            </w:r>
          </w:p>
        </w:tc>
        <w:tc>
          <w:tcPr>
            <w:tcW w:w="3260" w:type="dxa"/>
          </w:tcPr>
          <w:p w:rsidR="00562DC9" w:rsidRDefault="00D313E0" w:rsidP="003C1D5C">
            <w:r>
              <w:t>Ответственный</w:t>
            </w:r>
          </w:p>
        </w:tc>
        <w:tc>
          <w:tcPr>
            <w:tcW w:w="2693" w:type="dxa"/>
          </w:tcPr>
          <w:p w:rsidR="00562DC9" w:rsidRDefault="00562DC9" w:rsidP="003C1D5C"/>
        </w:tc>
      </w:tr>
      <w:tr w:rsidR="00562DC9" w:rsidRPr="00CC49AA" w:rsidTr="003C1D5C">
        <w:tc>
          <w:tcPr>
            <w:tcW w:w="2235" w:type="dxa"/>
          </w:tcPr>
          <w:p w:rsidR="00562DC9" w:rsidRPr="00562DC9" w:rsidRDefault="00562DC9" w:rsidP="003C1D5C">
            <w:pPr>
              <w:ind w:left="284"/>
              <w:rPr>
                <w:lang w:val="en-US"/>
              </w:rPr>
            </w:pPr>
            <w:r w:rsidRPr="00562DC9">
              <w:rPr>
                <w:lang w:val="en-US"/>
              </w:rPr>
              <w:t>Comment</w:t>
            </w:r>
          </w:p>
        </w:tc>
        <w:tc>
          <w:tcPr>
            <w:tcW w:w="743" w:type="dxa"/>
          </w:tcPr>
          <w:p w:rsidR="00562DC9" w:rsidRDefault="00D313E0" w:rsidP="003C1D5C">
            <w:pPr>
              <w:jc w:val="center"/>
              <w:rPr>
                <w:lang w:val="en-US"/>
              </w:rPr>
            </w:pPr>
            <w:r>
              <w:rPr>
                <w:lang w:val="en-US"/>
              </w:rPr>
              <w:t>NA</w:t>
            </w:r>
          </w:p>
        </w:tc>
        <w:tc>
          <w:tcPr>
            <w:tcW w:w="1843" w:type="dxa"/>
          </w:tcPr>
          <w:p w:rsidR="00562DC9" w:rsidRDefault="00D313E0" w:rsidP="003C1D5C">
            <w:pPr>
              <w:jc w:val="center"/>
              <w:rPr>
                <w:lang w:val="en-US"/>
              </w:rPr>
            </w:pPr>
            <w:r>
              <w:rPr>
                <w:lang w:val="en-US"/>
              </w:rPr>
              <w:t>STR</w:t>
            </w:r>
            <w:r w:rsidRPr="00AB1D3D">
              <w:t>(</w:t>
            </w:r>
            <w:r>
              <w:t>1024</w:t>
            </w:r>
            <w:r w:rsidRPr="00AB1D3D">
              <w:t>)</w:t>
            </w:r>
          </w:p>
        </w:tc>
        <w:tc>
          <w:tcPr>
            <w:tcW w:w="3260" w:type="dxa"/>
          </w:tcPr>
          <w:p w:rsidR="00562DC9" w:rsidRDefault="00D313E0" w:rsidP="003C1D5C">
            <w:r>
              <w:t>Комментарий</w:t>
            </w:r>
          </w:p>
        </w:tc>
        <w:tc>
          <w:tcPr>
            <w:tcW w:w="2693" w:type="dxa"/>
          </w:tcPr>
          <w:p w:rsidR="00562DC9" w:rsidRDefault="00562DC9" w:rsidP="003C1D5C"/>
        </w:tc>
      </w:tr>
    </w:tbl>
    <w:p w:rsidR="00562DC9" w:rsidRDefault="00562DC9"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46" w:name="_OrderLink_1"/>
      <w:bookmarkStart w:id="247" w:name="_Ref476948422"/>
      <w:bookmarkStart w:id="248" w:name="OrderLink"/>
      <w:bookmarkStart w:id="249" w:name="_Ref477460437"/>
      <w:bookmarkEnd w:id="246"/>
      <w:proofErr w:type="spellStart"/>
      <w:r>
        <w:rPr>
          <w:lang w:val="en-US"/>
        </w:rPr>
        <w:t>OrderLink</w:t>
      </w:r>
      <w:bookmarkEnd w:id="247"/>
      <w:proofErr w:type="spellEnd"/>
    </w:p>
    <w:bookmarkEnd w:id="248"/>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lastRenderedPageBreak/>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r w:rsidR="002927AC" w:rsidRPr="00CC49AA" w:rsidTr="00A41622">
        <w:tc>
          <w:tcPr>
            <w:tcW w:w="2235" w:type="dxa"/>
          </w:tcPr>
          <w:p w:rsidR="002927AC" w:rsidRDefault="002927AC" w:rsidP="002927AC">
            <w:pPr>
              <w:ind w:left="284"/>
              <w:rPr>
                <w:lang w:val="en-US"/>
              </w:rPr>
            </w:pPr>
            <w:proofErr w:type="spellStart"/>
            <w:r w:rsidRPr="002927AC">
              <w:rPr>
                <w:lang w:val="en-US"/>
              </w:rPr>
              <w:t>ProviderID</w:t>
            </w:r>
            <w:proofErr w:type="spellEnd"/>
          </w:p>
        </w:tc>
        <w:tc>
          <w:tcPr>
            <w:tcW w:w="743" w:type="dxa"/>
          </w:tcPr>
          <w:p w:rsidR="002927AC" w:rsidRPr="00403BB9" w:rsidRDefault="002927AC" w:rsidP="002927AC">
            <w:pPr>
              <w:jc w:val="center"/>
            </w:pPr>
            <w:r>
              <w:rPr>
                <w:lang w:val="en-US"/>
              </w:rPr>
              <w:t>NA</w:t>
            </w:r>
          </w:p>
        </w:tc>
        <w:tc>
          <w:tcPr>
            <w:tcW w:w="1843" w:type="dxa"/>
          </w:tcPr>
          <w:p w:rsidR="002927AC" w:rsidRPr="00403BB9" w:rsidRDefault="002927AC" w:rsidP="002927AC">
            <w:pPr>
              <w:jc w:val="center"/>
            </w:pPr>
            <w:r>
              <w:rPr>
                <w:lang w:val="en-US"/>
              </w:rPr>
              <w:t>STR</w:t>
            </w:r>
          </w:p>
        </w:tc>
        <w:tc>
          <w:tcPr>
            <w:tcW w:w="2764" w:type="dxa"/>
          </w:tcPr>
          <w:p w:rsidR="002927AC" w:rsidRDefault="002927AC" w:rsidP="002927AC">
            <w:r>
              <w:t>Идентификатор производителя</w:t>
            </w:r>
          </w:p>
        </w:tc>
        <w:tc>
          <w:tcPr>
            <w:tcW w:w="3189" w:type="dxa"/>
          </w:tcPr>
          <w:p w:rsidR="002927AC" w:rsidRDefault="002927AC" w:rsidP="002927AC"/>
        </w:tc>
      </w:tr>
    </w:tbl>
    <w:p w:rsidR="00677BA3" w:rsidRPr="00E469E3" w:rsidRDefault="00677BA3" w:rsidP="00677BA3">
      <w:pPr>
        <w:pStyle w:val="3"/>
        <w:rPr>
          <w:lang w:val="en-US"/>
        </w:rPr>
      </w:pPr>
      <w:bookmarkStart w:id="250" w:name="_DispatchOrder"/>
      <w:bookmarkStart w:id="251" w:name="_Ref506547570"/>
      <w:bookmarkEnd w:id="250"/>
      <w:r>
        <w:t>Приемка</w:t>
      </w:r>
    </w:p>
    <w:p w:rsidR="00B1606C" w:rsidRPr="00164CF0" w:rsidRDefault="00B1606C" w:rsidP="00677BA3">
      <w:pPr>
        <w:pStyle w:val="4"/>
      </w:pPr>
      <w:bookmarkStart w:id="252" w:name="_Ref515534577"/>
      <w:bookmarkStart w:id="253" w:name="AcceptanceOrder"/>
      <w:proofErr w:type="spellStart"/>
      <w:r>
        <w:rPr>
          <w:lang w:val="en-US"/>
        </w:rPr>
        <w:t>AcceptanceOrder</w:t>
      </w:r>
      <w:bookmarkEnd w:id="249"/>
      <w:bookmarkEnd w:id="251"/>
      <w:bookmarkEnd w:id="252"/>
      <w:proofErr w:type="spellEnd"/>
    </w:p>
    <w:bookmarkEnd w:id="253"/>
    <w:p w:rsidR="00B1606C" w:rsidRPr="00767D97" w:rsidRDefault="00B1606C" w:rsidP="00E90687">
      <w:pPr>
        <w:ind w:firstLine="708"/>
      </w:pPr>
      <w:r>
        <w:t>Наследует</w:t>
      </w:r>
      <w:r w:rsidRPr="006553A5">
        <w:t xml:space="preserve"> </w:t>
      </w:r>
      <w:r>
        <w:t>тип</w:t>
      </w:r>
      <w:r w:rsidRPr="006553A5">
        <w:t xml:space="preserve"> </w:t>
      </w:r>
      <w:r w:rsidR="0042358C" w:rsidRPr="0042358C">
        <w:rPr>
          <w:rStyle w:val="aff5"/>
        </w:rPr>
        <w:fldChar w:fldCharType="begin"/>
      </w:r>
      <w:r w:rsidR="0042358C" w:rsidRPr="006553A5">
        <w:rPr>
          <w:rStyle w:val="aff5"/>
        </w:rPr>
        <w:instrText xml:space="preserve"> </w:instrText>
      </w:r>
      <w:r w:rsidR="0042358C" w:rsidRPr="00192842">
        <w:rPr>
          <w:rStyle w:val="aff5"/>
          <w:lang w:val="en-US"/>
        </w:rPr>
        <w:instrText>REF</w:instrText>
      </w:r>
      <w:r w:rsidR="0042358C" w:rsidRPr="006553A5">
        <w:rPr>
          <w:rStyle w:val="aff5"/>
        </w:rPr>
        <w:instrText xml:space="preserve"> _</w:instrText>
      </w:r>
      <w:r w:rsidR="0042358C" w:rsidRPr="00192842">
        <w:rPr>
          <w:rStyle w:val="aff5"/>
          <w:lang w:val="en-US"/>
        </w:rPr>
        <w:instrText>Ref</w:instrText>
      </w:r>
      <w:r w:rsidR="0042358C" w:rsidRPr="006553A5">
        <w:rPr>
          <w:rStyle w:val="aff5"/>
        </w:rPr>
        <w:instrText>476948422 \</w:instrText>
      </w:r>
      <w:r w:rsidR="0042358C" w:rsidRPr="00192842">
        <w:rPr>
          <w:rStyle w:val="aff5"/>
          <w:lang w:val="en-US"/>
        </w:rPr>
        <w:instrText>h</w:instrText>
      </w:r>
      <w:r w:rsidR="0042358C" w:rsidRPr="006553A5">
        <w:rPr>
          <w:rStyle w:val="aff5"/>
        </w:rPr>
        <w:instrText xml:space="preserve">  \* </w:instrText>
      </w:r>
      <w:r w:rsidR="0042358C" w:rsidRPr="00192842">
        <w:rPr>
          <w:rStyle w:val="aff5"/>
          <w:lang w:val="en-US"/>
        </w:rPr>
        <w:instrText>MERGEFORMAT</w:instrText>
      </w:r>
      <w:r w:rsidR="0042358C" w:rsidRPr="006553A5">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6553A5">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864"/>
        <w:gridCol w:w="2948"/>
      </w:tblGrid>
      <w:tr w:rsidR="00B1606C" w:rsidRPr="00210AA5" w:rsidTr="001B0702">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864" w:type="dxa"/>
            <w:shd w:val="clear" w:color="auto" w:fill="D9D9D9" w:themeFill="background1" w:themeFillShade="D9"/>
          </w:tcPr>
          <w:p w:rsidR="00B1606C" w:rsidRPr="00210AA5" w:rsidRDefault="00B1606C">
            <w:pPr>
              <w:rPr>
                <w:b/>
              </w:rPr>
            </w:pPr>
            <w:r>
              <w:rPr>
                <w:b/>
              </w:rPr>
              <w:t>Описание</w:t>
            </w:r>
          </w:p>
        </w:tc>
        <w:tc>
          <w:tcPr>
            <w:tcW w:w="2948" w:type="dxa"/>
            <w:shd w:val="clear" w:color="auto" w:fill="D9D9D9" w:themeFill="background1" w:themeFillShade="D9"/>
          </w:tcPr>
          <w:p w:rsidR="00B1606C" w:rsidRPr="00210AA5" w:rsidRDefault="00B1606C">
            <w:pPr>
              <w:rPr>
                <w:b/>
              </w:rPr>
            </w:pPr>
            <w:r>
              <w:rPr>
                <w:b/>
              </w:rPr>
              <w:t>Комментарий</w:t>
            </w:r>
          </w:p>
        </w:tc>
      </w:tr>
      <w:tr w:rsidR="00B1606C" w:rsidRPr="00CC49AA" w:rsidTr="001B0702">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864" w:type="dxa"/>
          </w:tcPr>
          <w:p w:rsidR="00B1606C" w:rsidRPr="0072620B" w:rsidRDefault="00B1606C" w:rsidP="005A7D89">
            <w:r>
              <w:t>Склад</w:t>
            </w:r>
          </w:p>
        </w:tc>
        <w:tc>
          <w:tcPr>
            <w:tcW w:w="2948"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864" w:type="dxa"/>
          </w:tcPr>
          <w:p w:rsidR="00B1606C" w:rsidRPr="00F70336" w:rsidRDefault="00B1606C" w:rsidP="0085609F">
            <w:r>
              <w:t>Собственник</w:t>
            </w:r>
          </w:p>
        </w:tc>
        <w:tc>
          <w:tcPr>
            <w:tcW w:w="2948"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1B0702">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864" w:type="dxa"/>
          </w:tcPr>
          <w:p w:rsidR="00B1606C" w:rsidRPr="00E57523" w:rsidRDefault="00B1606C" w:rsidP="0085609F">
            <w:r>
              <w:t>Поставщик</w:t>
            </w:r>
          </w:p>
        </w:tc>
        <w:tc>
          <w:tcPr>
            <w:tcW w:w="2948"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Default="00B1606C" w:rsidP="0085609F">
            <w:r>
              <w:t>Плановая дата прибытия ТС</w:t>
            </w:r>
          </w:p>
        </w:tc>
        <w:tc>
          <w:tcPr>
            <w:tcW w:w="2948" w:type="dxa"/>
          </w:tcPr>
          <w:p w:rsidR="00B1606C" w:rsidRDefault="00B1606C" w:rsidP="005A7D89"/>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864" w:type="dxa"/>
          </w:tcPr>
          <w:p w:rsidR="00B1606C" w:rsidRPr="00CC7720" w:rsidRDefault="00B1606C" w:rsidP="005A7D89">
            <w:r>
              <w:t>Плановая дата приемки</w:t>
            </w:r>
          </w:p>
        </w:tc>
        <w:tc>
          <w:tcPr>
            <w:tcW w:w="2948" w:type="dxa"/>
          </w:tcPr>
          <w:p w:rsidR="00B1606C" w:rsidRPr="001002A9" w:rsidRDefault="00B1606C" w:rsidP="005A7D89">
            <w:pPr>
              <w:rPr>
                <w:lang w:val="en-US"/>
              </w:rPr>
            </w:pPr>
          </w:p>
        </w:tc>
      </w:tr>
      <w:tr w:rsidR="00B1606C" w:rsidRPr="00CC49AA" w:rsidTr="001B0702">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864" w:type="dxa"/>
          </w:tcPr>
          <w:p w:rsidR="00B1606C" w:rsidRDefault="00B1606C" w:rsidP="00FC2530">
            <w:r>
              <w:t>Данные по грузовым местам поставки</w:t>
            </w:r>
          </w:p>
        </w:tc>
        <w:tc>
          <w:tcPr>
            <w:tcW w:w="2948"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1B0702">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9F6E60"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864" w:type="dxa"/>
          </w:tcPr>
          <w:p w:rsidR="00B1606C" w:rsidRDefault="00B1606C" w:rsidP="005A7D89">
            <w:r>
              <w:t>Данные по товарам в поставке</w:t>
            </w:r>
          </w:p>
        </w:tc>
        <w:tc>
          <w:tcPr>
            <w:tcW w:w="2948" w:type="dxa"/>
          </w:tcPr>
          <w:p w:rsidR="00B1606C" w:rsidRDefault="00B1606C" w:rsidP="005A7D89">
            <w:r>
              <w:t>Позволяет передавать описание товаров вместе с документом</w:t>
            </w:r>
          </w:p>
        </w:tc>
      </w:tr>
      <w:tr w:rsidR="00B1606C" w:rsidRPr="00CC49AA" w:rsidTr="001B0702">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864" w:type="dxa"/>
          </w:tcPr>
          <w:p w:rsidR="00B1606C" w:rsidRDefault="00B1606C" w:rsidP="005A7D89">
            <w:r>
              <w:t>Строки документа заказа</w:t>
            </w:r>
          </w:p>
        </w:tc>
        <w:tc>
          <w:tcPr>
            <w:tcW w:w="2948" w:type="dxa"/>
          </w:tcPr>
          <w:p w:rsidR="00B1606C" w:rsidRDefault="00B1606C" w:rsidP="005A7D89"/>
        </w:tc>
      </w:tr>
      <w:tr w:rsidR="00B1606C" w:rsidRPr="00CC49AA" w:rsidTr="001B0702">
        <w:trPr>
          <w:cantSplit/>
        </w:trPr>
        <w:tc>
          <w:tcPr>
            <w:tcW w:w="1844" w:type="dxa"/>
          </w:tcPr>
          <w:p w:rsidR="00B1606C" w:rsidRPr="001B2F76" w:rsidRDefault="00B1606C" w:rsidP="00230A3B">
            <w:pPr>
              <w:ind w:left="34"/>
              <w:rPr>
                <w:lang w:val="en-US"/>
              </w:rPr>
            </w:pPr>
            <w:bookmarkStart w:id="254" w:name="_AcceptanceRow"/>
            <w:bookmarkEnd w:id="254"/>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864"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2948" w:type="dxa"/>
          </w:tcPr>
          <w:p w:rsidR="00B1606C" w:rsidRPr="000A4884" w:rsidRDefault="00B1606C" w:rsidP="003F56BA"/>
        </w:tc>
      </w:tr>
      <w:tr w:rsidR="003C1D5C" w:rsidRPr="00CC49AA" w:rsidTr="001B0702">
        <w:trPr>
          <w:cantSplit/>
        </w:trPr>
        <w:tc>
          <w:tcPr>
            <w:tcW w:w="1844" w:type="dxa"/>
          </w:tcPr>
          <w:p w:rsidR="003C1D5C" w:rsidRDefault="003C1D5C" w:rsidP="00230A3B">
            <w:pPr>
              <w:ind w:left="34"/>
              <w:rPr>
                <w:lang w:val="en-US"/>
              </w:rPr>
            </w:pPr>
            <w:proofErr w:type="spellStart"/>
            <w:r w:rsidRPr="003C1D5C">
              <w:rPr>
                <w:lang w:val="en-US"/>
              </w:rPr>
              <w:t>ContractID</w:t>
            </w:r>
            <w:proofErr w:type="spellEnd"/>
          </w:p>
        </w:tc>
        <w:tc>
          <w:tcPr>
            <w:tcW w:w="709" w:type="dxa"/>
          </w:tcPr>
          <w:p w:rsidR="003C1D5C" w:rsidRPr="003C1D5C" w:rsidRDefault="003C1D5C" w:rsidP="00127E6A">
            <w:pPr>
              <w:jc w:val="center"/>
              <w:rPr>
                <w:lang w:val="en-US"/>
              </w:rPr>
            </w:pPr>
            <w:r>
              <w:rPr>
                <w:lang w:val="en-US"/>
              </w:rPr>
              <w:t>NA</w:t>
            </w:r>
          </w:p>
        </w:tc>
        <w:tc>
          <w:tcPr>
            <w:tcW w:w="2409" w:type="dxa"/>
          </w:tcPr>
          <w:p w:rsidR="003C1D5C" w:rsidRDefault="003C1D5C" w:rsidP="003C1D5C">
            <w:pPr>
              <w:pStyle w:val="aff4"/>
              <w:rPr>
                <w:rStyle w:val="af0"/>
              </w:rPr>
            </w:pPr>
            <w:r w:rsidRPr="003C1D5C">
              <w:rPr>
                <w:i w:val="0"/>
                <w:color w:val="auto"/>
                <w:u w:val="none"/>
                <w:lang w:val="en-US"/>
              </w:rPr>
              <w:t>STR</w:t>
            </w:r>
          </w:p>
        </w:tc>
        <w:tc>
          <w:tcPr>
            <w:tcW w:w="2864" w:type="dxa"/>
          </w:tcPr>
          <w:p w:rsidR="003C1D5C" w:rsidRPr="001B0702" w:rsidRDefault="001B0702" w:rsidP="0080700C">
            <w:r>
              <w:t>Идентификатор договора</w:t>
            </w:r>
          </w:p>
        </w:tc>
        <w:tc>
          <w:tcPr>
            <w:tcW w:w="2948" w:type="dxa"/>
          </w:tcPr>
          <w:p w:rsidR="003C1D5C" w:rsidRPr="000A4884" w:rsidRDefault="003C1D5C" w:rsidP="003F56BA"/>
        </w:tc>
      </w:tr>
      <w:tr w:rsidR="00164CF0" w:rsidRPr="00CC49AA" w:rsidTr="001B0702">
        <w:trPr>
          <w:cantSplit/>
        </w:trPr>
        <w:tc>
          <w:tcPr>
            <w:tcW w:w="1844" w:type="dxa"/>
          </w:tcPr>
          <w:p w:rsidR="00164CF0" w:rsidRPr="00164CF0" w:rsidRDefault="00164CF0" w:rsidP="00230A3B">
            <w:pPr>
              <w:ind w:left="34"/>
            </w:pPr>
            <w:proofErr w:type="spellStart"/>
            <w:r w:rsidRPr="00164CF0">
              <w:lastRenderedPageBreak/>
              <w:t>BarCode</w:t>
            </w:r>
            <w:proofErr w:type="spellEnd"/>
          </w:p>
        </w:tc>
        <w:tc>
          <w:tcPr>
            <w:tcW w:w="709" w:type="dxa"/>
          </w:tcPr>
          <w:p w:rsidR="00164CF0" w:rsidRDefault="00164CF0" w:rsidP="00127E6A">
            <w:pPr>
              <w:jc w:val="center"/>
              <w:rPr>
                <w:lang w:val="en-US"/>
              </w:rPr>
            </w:pPr>
            <w:r>
              <w:rPr>
                <w:lang w:val="en-US"/>
              </w:rPr>
              <w:t>NA</w:t>
            </w:r>
          </w:p>
        </w:tc>
        <w:tc>
          <w:tcPr>
            <w:tcW w:w="2409" w:type="dxa"/>
          </w:tcPr>
          <w:p w:rsidR="00164CF0" w:rsidRPr="003C1D5C" w:rsidRDefault="00164CF0" w:rsidP="003C1D5C">
            <w:pPr>
              <w:pStyle w:val="aff4"/>
              <w:rPr>
                <w:i w:val="0"/>
                <w:color w:val="auto"/>
                <w:u w:val="none"/>
                <w:lang w:val="en-US"/>
              </w:rPr>
            </w:pPr>
            <w:r>
              <w:rPr>
                <w:i w:val="0"/>
                <w:color w:val="auto"/>
                <w:u w:val="none"/>
                <w:lang w:val="en-US"/>
              </w:rPr>
              <w:t>STR(150)</w:t>
            </w:r>
          </w:p>
        </w:tc>
        <w:tc>
          <w:tcPr>
            <w:tcW w:w="2864" w:type="dxa"/>
          </w:tcPr>
          <w:p w:rsidR="00164CF0" w:rsidRPr="00164CF0" w:rsidRDefault="00164CF0" w:rsidP="0080700C">
            <w:r>
              <w:t>Штрих-код заказа</w:t>
            </w:r>
          </w:p>
        </w:tc>
        <w:tc>
          <w:tcPr>
            <w:tcW w:w="2948" w:type="dxa"/>
          </w:tcPr>
          <w:p w:rsidR="00164CF0" w:rsidRPr="000A4884" w:rsidRDefault="00164CF0" w:rsidP="003F56BA"/>
        </w:tc>
      </w:tr>
      <w:tr w:rsidR="004C5543" w:rsidRPr="00CC49AA" w:rsidTr="001B0702">
        <w:trPr>
          <w:cantSplit/>
        </w:trPr>
        <w:tc>
          <w:tcPr>
            <w:tcW w:w="1844" w:type="dxa"/>
          </w:tcPr>
          <w:p w:rsidR="004C5543" w:rsidRPr="004C5543" w:rsidRDefault="004C5543" w:rsidP="00230A3B">
            <w:pPr>
              <w:ind w:left="34"/>
              <w:rPr>
                <w:lang w:val="en-US"/>
              </w:rPr>
            </w:pPr>
            <w:proofErr w:type="spellStart"/>
            <w:r>
              <w:rPr>
                <w:lang w:val="en-US"/>
              </w:rPr>
              <w:t>ContainerNum</w:t>
            </w:r>
            <w:proofErr w:type="spellEnd"/>
          </w:p>
        </w:tc>
        <w:tc>
          <w:tcPr>
            <w:tcW w:w="709" w:type="dxa"/>
          </w:tcPr>
          <w:p w:rsidR="004C5543" w:rsidRDefault="004C5543" w:rsidP="00127E6A">
            <w:pPr>
              <w:jc w:val="center"/>
              <w:rPr>
                <w:lang w:val="en-US"/>
              </w:rPr>
            </w:pPr>
            <w:r>
              <w:rPr>
                <w:lang w:val="en-US"/>
              </w:rPr>
              <w:t>NA</w:t>
            </w:r>
          </w:p>
        </w:tc>
        <w:tc>
          <w:tcPr>
            <w:tcW w:w="2409" w:type="dxa"/>
          </w:tcPr>
          <w:p w:rsidR="004C5543" w:rsidRDefault="004C5543" w:rsidP="003C1D5C">
            <w:pPr>
              <w:pStyle w:val="aff4"/>
              <w:rPr>
                <w:i w:val="0"/>
                <w:color w:val="auto"/>
                <w:u w:val="none"/>
                <w:lang w:val="en-US"/>
              </w:rPr>
            </w:pPr>
            <w:r>
              <w:rPr>
                <w:i w:val="0"/>
                <w:color w:val="auto"/>
                <w:u w:val="none"/>
                <w:lang w:val="en-US"/>
              </w:rPr>
              <w:t>STR(50)</w:t>
            </w:r>
          </w:p>
        </w:tc>
        <w:tc>
          <w:tcPr>
            <w:tcW w:w="2864" w:type="dxa"/>
          </w:tcPr>
          <w:p w:rsidR="004C5543" w:rsidRPr="004C5543" w:rsidRDefault="004C5543" w:rsidP="0080700C">
            <w:r>
              <w:t>Номер контейнера</w:t>
            </w:r>
            <w:bookmarkStart w:id="255" w:name="_GoBack"/>
            <w:bookmarkEnd w:id="255"/>
          </w:p>
        </w:tc>
        <w:tc>
          <w:tcPr>
            <w:tcW w:w="2948" w:type="dxa"/>
          </w:tcPr>
          <w:p w:rsidR="004C5543" w:rsidRPr="000A4884" w:rsidRDefault="004C5543" w:rsidP="003F56BA"/>
        </w:tc>
      </w:tr>
    </w:tbl>
    <w:p w:rsidR="00633D40" w:rsidRPr="000A4884" w:rsidRDefault="00633D40" w:rsidP="00633D40">
      <w:pPr>
        <w:rPr>
          <w:rFonts w:asciiTheme="majorHAnsi" w:eastAsiaTheme="majorEastAsia" w:hAnsiTheme="majorHAnsi" w:cstheme="majorBidi"/>
          <w:sz w:val="26"/>
          <w:szCs w:val="26"/>
        </w:rPr>
      </w:pPr>
      <w:bookmarkStart w:id="256" w:name="_Ref477470717"/>
    </w:p>
    <w:p w:rsidR="00B1606C" w:rsidRPr="001B2F76" w:rsidRDefault="00B1606C" w:rsidP="00677BA3">
      <w:pPr>
        <w:pStyle w:val="4"/>
      </w:pPr>
      <w:bookmarkStart w:id="257" w:name="_Ref506556293"/>
      <w:bookmarkStart w:id="258" w:name="AcceptanceOrderRow"/>
      <w:proofErr w:type="spellStart"/>
      <w:r>
        <w:rPr>
          <w:lang w:val="en-US"/>
        </w:rPr>
        <w:t>AcceptanceOrderRow</w:t>
      </w:r>
      <w:bookmarkEnd w:id="256"/>
      <w:bookmarkEnd w:id="257"/>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58"/>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59" w:name="_LogisticsData"/>
            <w:bookmarkEnd w:id="259"/>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r w:rsidR="002554EC" w:rsidRPr="00CC49AA" w:rsidTr="00230A3B">
        <w:trPr>
          <w:cantSplit/>
        </w:trPr>
        <w:tc>
          <w:tcPr>
            <w:tcW w:w="1844" w:type="dxa"/>
          </w:tcPr>
          <w:p w:rsidR="002554EC" w:rsidRPr="00A67C6C" w:rsidRDefault="002554EC" w:rsidP="00230A3B">
            <w:pPr>
              <w:ind w:left="34"/>
              <w:rPr>
                <w:sz w:val="22"/>
                <w:szCs w:val="22"/>
                <w:lang w:val="en-US"/>
              </w:rPr>
            </w:pPr>
            <w:proofErr w:type="spellStart"/>
            <w:r w:rsidRPr="002554EC">
              <w:rPr>
                <w:sz w:val="22"/>
                <w:szCs w:val="22"/>
                <w:lang w:val="en-US"/>
              </w:rPr>
              <w:t>VATaxPercent</w:t>
            </w:r>
            <w:proofErr w:type="spellEnd"/>
          </w:p>
        </w:tc>
        <w:tc>
          <w:tcPr>
            <w:tcW w:w="709" w:type="dxa"/>
          </w:tcPr>
          <w:p w:rsid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INT</w:t>
            </w:r>
          </w:p>
        </w:tc>
        <w:tc>
          <w:tcPr>
            <w:tcW w:w="2373" w:type="dxa"/>
          </w:tcPr>
          <w:p w:rsidR="002554EC" w:rsidRPr="002554EC" w:rsidRDefault="002554EC" w:rsidP="005A7D89">
            <w:r>
              <w:t>Процент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VATaxSum</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Pr="002554EC" w:rsidRDefault="002554EC" w:rsidP="005A7D89">
            <w:r>
              <w:t>Сумма НДС</w:t>
            </w:r>
          </w:p>
        </w:tc>
        <w:tc>
          <w:tcPr>
            <w:tcW w:w="3439" w:type="dxa"/>
          </w:tcPr>
          <w:p w:rsidR="002554EC" w:rsidRDefault="002554EC" w:rsidP="005A7D89"/>
        </w:tc>
      </w:tr>
      <w:tr w:rsidR="002554EC" w:rsidRPr="00CC49AA" w:rsidTr="00230A3B">
        <w:trPr>
          <w:cantSplit/>
        </w:trPr>
        <w:tc>
          <w:tcPr>
            <w:tcW w:w="1844" w:type="dxa"/>
          </w:tcPr>
          <w:p w:rsidR="002554EC" w:rsidRPr="002554EC" w:rsidRDefault="002554EC" w:rsidP="00230A3B">
            <w:pPr>
              <w:ind w:left="34"/>
              <w:rPr>
                <w:sz w:val="22"/>
                <w:szCs w:val="22"/>
                <w:lang w:val="en-US"/>
              </w:rPr>
            </w:pPr>
            <w:proofErr w:type="spellStart"/>
            <w:r w:rsidRPr="002554EC">
              <w:rPr>
                <w:sz w:val="22"/>
                <w:szCs w:val="22"/>
                <w:lang w:val="en-US"/>
              </w:rPr>
              <w:t>VerifyPercent</w:t>
            </w:r>
            <w:proofErr w:type="spellEnd"/>
          </w:p>
        </w:tc>
        <w:tc>
          <w:tcPr>
            <w:tcW w:w="709" w:type="dxa"/>
          </w:tcPr>
          <w:p w:rsidR="002554EC" w:rsidRPr="002554EC" w:rsidRDefault="002554EC" w:rsidP="005A7D89">
            <w:pPr>
              <w:jc w:val="center"/>
              <w:rPr>
                <w:lang w:val="en-US"/>
              </w:rPr>
            </w:pPr>
            <w:r>
              <w:rPr>
                <w:lang w:val="en-US"/>
              </w:rPr>
              <w:t>NA</w:t>
            </w:r>
          </w:p>
        </w:tc>
        <w:tc>
          <w:tcPr>
            <w:tcW w:w="2409" w:type="dxa"/>
          </w:tcPr>
          <w:p w:rsidR="002554EC" w:rsidRDefault="002554EC" w:rsidP="005A7D89">
            <w:pPr>
              <w:jc w:val="center"/>
              <w:rPr>
                <w:lang w:val="en-US"/>
              </w:rPr>
            </w:pPr>
            <w:r>
              <w:rPr>
                <w:lang w:val="en-US"/>
              </w:rPr>
              <w:t>DEC</w:t>
            </w:r>
          </w:p>
        </w:tc>
        <w:tc>
          <w:tcPr>
            <w:tcW w:w="2373" w:type="dxa"/>
          </w:tcPr>
          <w:p w:rsidR="002554EC" w:rsidRDefault="002554EC" w:rsidP="005A7D89">
            <w:r>
              <w:t>Процент проверки</w:t>
            </w:r>
          </w:p>
        </w:tc>
        <w:tc>
          <w:tcPr>
            <w:tcW w:w="3439" w:type="dxa"/>
          </w:tcPr>
          <w:p w:rsidR="002554EC" w:rsidRDefault="002554EC" w:rsidP="005A7D89"/>
        </w:tc>
      </w:tr>
    </w:tbl>
    <w:p w:rsidR="005D5765" w:rsidRDefault="005D5765" w:rsidP="005D5765">
      <w:pPr>
        <w:rPr>
          <w:rFonts w:eastAsiaTheme="majorEastAsia"/>
        </w:rPr>
      </w:pPr>
      <w:bookmarkStart w:id="260" w:name="_Ref479018451"/>
      <w:r>
        <w:rPr>
          <w:rFonts w:eastAsiaTheme="majorEastAsia"/>
        </w:rPr>
        <w:br w:type="page"/>
      </w:r>
    </w:p>
    <w:p w:rsidR="00677BA3" w:rsidRPr="00E469E3" w:rsidRDefault="00677BA3" w:rsidP="00677BA3">
      <w:pPr>
        <w:pStyle w:val="3"/>
        <w:rPr>
          <w:lang w:val="en-US"/>
        </w:rPr>
      </w:pPr>
      <w:r>
        <w:lastRenderedPageBreak/>
        <w:t>Возвраты</w:t>
      </w:r>
    </w:p>
    <w:p w:rsidR="00B1606C" w:rsidRPr="00E469E3" w:rsidRDefault="00B1606C" w:rsidP="00677BA3">
      <w:pPr>
        <w:pStyle w:val="4"/>
        <w:rPr>
          <w:lang w:val="en-US"/>
        </w:rPr>
      </w:pPr>
      <w:bookmarkStart w:id="261" w:name="_Ref515534595"/>
      <w:bookmarkStart w:id="262" w:name="ClientReturnClaim"/>
      <w:proofErr w:type="spellStart"/>
      <w:r>
        <w:rPr>
          <w:lang w:val="en-US"/>
        </w:rPr>
        <w:t>ClientReturnClaim</w:t>
      </w:r>
      <w:bookmarkEnd w:id="260"/>
      <w:bookmarkEnd w:id="261"/>
      <w:proofErr w:type="spellEnd"/>
    </w:p>
    <w:bookmarkEnd w:id="262"/>
    <w:p w:rsidR="00B1606C" w:rsidRPr="000B5081" w:rsidRDefault="00B1606C" w:rsidP="00E90687">
      <w:pPr>
        <w:ind w:firstLine="708"/>
      </w:pPr>
      <w:r>
        <w:t>Наследует</w:t>
      </w:r>
      <w:r w:rsidRPr="00931EE2">
        <w:t xml:space="preserve"> </w:t>
      </w:r>
      <w:r>
        <w:t>тип</w:t>
      </w:r>
      <w:r w:rsidRPr="00931EE2">
        <w:t xml:space="preserve"> </w:t>
      </w:r>
      <w:r w:rsidR="0042358C" w:rsidRPr="0042358C">
        <w:rPr>
          <w:rStyle w:val="aff5"/>
        </w:rPr>
        <w:fldChar w:fldCharType="begin"/>
      </w:r>
      <w:r w:rsidR="0042358C" w:rsidRPr="00931EE2">
        <w:rPr>
          <w:rStyle w:val="aff5"/>
        </w:rPr>
        <w:instrText xml:space="preserve"> </w:instrText>
      </w:r>
      <w:r w:rsidR="0042358C" w:rsidRPr="00854F84">
        <w:rPr>
          <w:rStyle w:val="aff5"/>
          <w:lang w:val="en-US"/>
        </w:rPr>
        <w:instrText>REF</w:instrText>
      </w:r>
      <w:r w:rsidR="0042358C" w:rsidRPr="00931EE2">
        <w:rPr>
          <w:rStyle w:val="aff5"/>
        </w:rPr>
        <w:instrText xml:space="preserve"> _</w:instrText>
      </w:r>
      <w:r w:rsidR="0042358C" w:rsidRPr="00854F84">
        <w:rPr>
          <w:rStyle w:val="aff5"/>
          <w:lang w:val="en-US"/>
        </w:rPr>
        <w:instrText>Ref</w:instrText>
      </w:r>
      <w:r w:rsidR="0042358C" w:rsidRPr="00931EE2">
        <w:rPr>
          <w:rStyle w:val="aff5"/>
        </w:rPr>
        <w:instrText>476948422 \</w:instrText>
      </w:r>
      <w:r w:rsidR="0042358C" w:rsidRPr="00854F84">
        <w:rPr>
          <w:rStyle w:val="aff5"/>
          <w:lang w:val="en-US"/>
        </w:rPr>
        <w:instrText>h</w:instrText>
      </w:r>
      <w:r w:rsidR="0042358C" w:rsidRPr="00931EE2">
        <w:rPr>
          <w:rStyle w:val="aff5"/>
        </w:rPr>
        <w:instrText xml:space="preserve">  \* </w:instrText>
      </w:r>
      <w:r w:rsidR="0042358C" w:rsidRPr="00854F84">
        <w:rPr>
          <w:rStyle w:val="aff5"/>
          <w:lang w:val="en-US"/>
        </w:rPr>
        <w:instrText>MERGEFORMAT</w:instrText>
      </w:r>
      <w:r w:rsidR="0042358C" w:rsidRPr="00931EE2">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931EE2">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2927AC" w:rsidP="00C80234">
            <w:pPr>
              <w:jc w:val="center"/>
              <w:rPr>
                <w:lang w:val="en-US"/>
              </w:rPr>
            </w:pPr>
            <w:r w:rsidRPr="002927AC">
              <w:rPr>
                <w:rStyle w:val="aff5"/>
                <w:i w:val="0"/>
                <w:color w:val="auto"/>
                <w:u w:val="none"/>
                <w:lang w:val="en-US"/>
              </w:rPr>
              <w:t>STR</w:t>
            </w:r>
          </w:p>
        </w:tc>
        <w:tc>
          <w:tcPr>
            <w:tcW w:w="2481" w:type="dxa"/>
          </w:tcPr>
          <w:p w:rsidR="00B1606C" w:rsidRPr="00F70336" w:rsidRDefault="002927AC" w:rsidP="00C80234">
            <w:r>
              <w:t>Идентификатор собственника</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r w:rsidR="00164CF0" w:rsidRPr="00CC49AA" w:rsidTr="00EA54ED">
        <w:trPr>
          <w:cantSplit/>
        </w:trPr>
        <w:tc>
          <w:tcPr>
            <w:tcW w:w="1844" w:type="dxa"/>
          </w:tcPr>
          <w:p w:rsidR="00164CF0" w:rsidRPr="00164CF0" w:rsidRDefault="00164CF0" w:rsidP="00164CF0">
            <w:pPr>
              <w:ind w:left="34"/>
            </w:pPr>
            <w:proofErr w:type="spellStart"/>
            <w:r w:rsidRPr="00164CF0">
              <w:t>BarCode</w:t>
            </w:r>
            <w:proofErr w:type="spellEnd"/>
          </w:p>
        </w:tc>
        <w:tc>
          <w:tcPr>
            <w:tcW w:w="709" w:type="dxa"/>
          </w:tcPr>
          <w:p w:rsidR="00164CF0" w:rsidRDefault="00164CF0" w:rsidP="00164CF0">
            <w:pPr>
              <w:jc w:val="center"/>
              <w:rPr>
                <w:lang w:val="en-US"/>
              </w:rPr>
            </w:pPr>
            <w:r>
              <w:rPr>
                <w:lang w:val="en-US"/>
              </w:rPr>
              <w:t>NA</w:t>
            </w:r>
          </w:p>
        </w:tc>
        <w:tc>
          <w:tcPr>
            <w:tcW w:w="2551"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2481" w:type="dxa"/>
          </w:tcPr>
          <w:p w:rsidR="00164CF0" w:rsidRPr="00164CF0" w:rsidRDefault="00164CF0" w:rsidP="00164CF0">
            <w:r>
              <w:t>Штрих-код заказа</w:t>
            </w:r>
          </w:p>
        </w:tc>
        <w:tc>
          <w:tcPr>
            <w:tcW w:w="3189" w:type="dxa"/>
          </w:tcPr>
          <w:p w:rsidR="00164CF0" w:rsidRPr="000A4884" w:rsidRDefault="00164CF0" w:rsidP="00164CF0"/>
        </w:tc>
      </w:tr>
    </w:tbl>
    <w:p w:rsidR="00633D40" w:rsidRDefault="00633D40" w:rsidP="00633D40">
      <w:pPr>
        <w:rPr>
          <w:rFonts w:asciiTheme="majorHAnsi" w:eastAsiaTheme="majorEastAsia" w:hAnsiTheme="majorHAnsi" w:cstheme="majorBidi"/>
          <w:sz w:val="26"/>
          <w:szCs w:val="26"/>
          <w:lang w:val="en-US"/>
        </w:rPr>
      </w:pPr>
      <w:bookmarkStart w:id="263" w:name="_OrderLink"/>
      <w:bookmarkStart w:id="264" w:name="_DispatchOrderRow"/>
      <w:bookmarkStart w:id="265" w:name="_Ref479018085"/>
      <w:bookmarkEnd w:id="263"/>
      <w:bookmarkEnd w:id="264"/>
    </w:p>
    <w:p w:rsidR="00B1606C" w:rsidRPr="001B2F76" w:rsidRDefault="00B1606C" w:rsidP="00677BA3">
      <w:pPr>
        <w:pStyle w:val="4"/>
      </w:pPr>
      <w:bookmarkStart w:id="266" w:name="_Ref506556556"/>
      <w:bookmarkStart w:id="267" w:name="ClientReturnClaimRow"/>
      <w:proofErr w:type="spellStart"/>
      <w:r>
        <w:rPr>
          <w:lang w:val="en-US"/>
        </w:rPr>
        <w:t>ClientReturnClaimRow</w:t>
      </w:r>
      <w:bookmarkEnd w:id="265"/>
      <w:bookmarkEnd w:id="26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67"/>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E469E3" w:rsidRDefault="00677BA3" w:rsidP="00677BA3">
      <w:pPr>
        <w:pStyle w:val="3"/>
        <w:rPr>
          <w:lang w:val="en-US"/>
        </w:rPr>
      </w:pPr>
      <w:bookmarkStart w:id="268" w:name="_Ref477175921"/>
      <w:r>
        <w:t>Отгрузка</w:t>
      </w:r>
    </w:p>
    <w:p w:rsidR="00B1606C" w:rsidRPr="00E469E3" w:rsidRDefault="00B1606C" w:rsidP="00677BA3">
      <w:pPr>
        <w:pStyle w:val="4"/>
        <w:rPr>
          <w:lang w:val="en-US"/>
        </w:rPr>
      </w:pPr>
      <w:bookmarkStart w:id="269" w:name="_Ref515534625"/>
      <w:bookmarkStart w:id="270" w:name="ShipmentOrder"/>
      <w:proofErr w:type="spellStart"/>
      <w:r>
        <w:rPr>
          <w:lang w:val="en-US"/>
        </w:rPr>
        <w:t>ShipmentOrder</w:t>
      </w:r>
      <w:bookmarkEnd w:id="268"/>
      <w:bookmarkEnd w:id="269"/>
      <w:proofErr w:type="spellEnd"/>
    </w:p>
    <w:bookmarkEnd w:id="270"/>
    <w:p w:rsidR="00B1606C" w:rsidRPr="002F5EFB" w:rsidRDefault="00B1606C" w:rsidP="00E90687">
      <w:pPr>
        <w:ind w:firstLine="708"/>
      </w:pPr>
      <w:r>
        <w:t>Наследует</w:t>
      </w:r>
      <w:r w:rsidRPr="00E469E3">
        <w:rPr>
          <w:lang w:val="en-US"/>
        </w:rPr>
        <w:t xml:space="preserve"> </w:t>
      </w:r>
      <w:r>
        <w:t>тип</w:t>
      </w:r>
      <w:r w:rsidRPr="00E469E3">
        <w:rPr>
          <w:lang w:val="en-US"/>
        </w:rPr>
        <w:t xml:space="preserve"> </w:t>
      </w:r>
      <w:r w:rsidR="0042358C" w:rsidRPr="0042358C">
        <w:rPr>
          <w:rStyle w:val="aff5"/>
        </w:rPr>
        <w:fldChar w:fldCharType="begin"/>
      </w:r>
      <w:r w:rsidR="0042358C" w:rsidRPr="00E469E3">
        <w:rPr>
          <w:rStyle w:val="aff5"/>
          <w:lang w:val="en-US"/>
        </w:rPr>
        <w:instrText xml:space="preserve"> </w:instrText>
      </w:r>
      <w:r w:rsidR="0042358C" w:rsidRPr="00854F84">
        <w:rPr>
          <w:rStyle w:val="aff5"/>
          <w:lang w:val="en-US"/>
        </w:rPr>
        <w:instrText>REF</w:instrText>
      </w:r>
      <w:r w:rsidR="0042358C" w:rsidRPr="00E469E3">
        <w:rPr>
          <w:rStyle w:val="aff5"/>
          <w:lang w:val="en-US"/>
        </w:rPr>
        <w:instrText xml:space="preserve"> _</w:instrText>
      </w:r>
      <w:r w:rsidR="0042358C" w:rsidRPr="00854F84">
        <w:rPr>
          <w:rStyle w:val="aff5"/>
          <w:lang w:val="en-US"/>
        </w:rPr>
        <w:instrText>Ref</w:instrText>
      </w:r>
      <w:r w:rsidR="0042358C" w:rsidRPr="00E469E3">
        <w:rPr>
          <w:rStyle w:val="aff5"/>
          <w:lang w:val="en-US"/>
        </w:rPr>
        <w:instrText>476948422 \</w:instrText>
      </w:r>
      <w:r w:rsidR="0042358C" w:rsidRPr="00854F84">
        <w:rPr>
          <w:rStyle w:val="aff5"/>
          <w:lang w:val="en-US"/>
        </w:rPr>
        <w:instrText>h</w:instrText>
      </w:r>
      <w:r w:rsidR="0042358C" w:rsidRPr="00E469E3">
        <w:rPr>
          <w:rStyle w:val="aff5"/>
          <w:lang w:val="en-US"/>
        </w:rPr>
        <w:instrText xml:space="preserve">  \* </w:instrText>
      </w:r>
      <w:r w:rsidR="0042358C" w:rsidRPr="00854F84">
        <w:rPr>
          <w:rStyle w:val="aff5"/>
          <w:lang w:val="en-US"/>
        </w:rPr>
        <w:instrText>MERGEFORMAT</w:instrText>
      </w:r>
      <w:r w:rsidR="0042358C" w:rsidRPr="00E469E3">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E469E3">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71" w:name="_LogisticsInfo"/>
            <w:bookmarkEnd w:id="27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w:t>
            </w:r>
            <w:proofErr w:type="spellEnd"/>
            <w:r>
              <w:rPr>
                <w:lang w:val="en-US"/>
              </w:rPr>
              <w:t>s</w:t>
            </w:r>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r w:rsidR="00164CF0" w:rsidRPr="00CC49AA" w:rsidTr="00467387">
        <w:trPr>
          <w:cantSplit/>
        </w:trPr>
        <w:tc>
          <w:tcPr>
            <w:tcW w:w="1844" w:type="dxa"/>
          </w:tcPr>
          <w:p w:rsidR="00164CF0" w:rsidRPr="00164CF0" w:rsidRDefault="00164CF0" w:rsidP="00164CF0">
            <w:pPr>
              <w:ind w:left="34"/>
            </w:pPr>
            <w:proofErr w:type="spellStart"/>
            <w:r w:rsidRPr="00164CF0">
              <w:t>BarCode</w:t>
            </w:r>
            <w:proofErr w:type="spellEnd"/>
          </w:p>
        </w:tc>
        <w:tc>
          <w:tcPr>
            <w:tcW w:w="709" w:type="dxa"/>
          </w:tcPr>
          <w:p w:rsidR="00164CF0" w:rsidRDefault="00164CF0" w:rsidP="00164CF0">
            <w:pPr>
              <w:jc w:val="center"/>
              <w:rPr>
                <w:lang w:val="en-US"/>
              </w:rPr>
            </w:pPr>
            <w:r>
              <w:rPr>
                <w:lang w:val="en-US"/>
              </w:rPr>
              <w:t>NA</w:t>
            </w:r>
          </w:p>
        </w:tc>
        <w:tc>
          <w:tcPr>
            <w:tcW w:w="2409"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2410" w:type="dxa"/>
          </w:tcPr>
          <w:p w:rsidR="00164CF0" w:rsidRPr="00164CF0" w:rsidRDefault="00164CF0" w:rsidP="00164CF0">
            <w:r>
              <w:t>Штрих-код заказа</w:t>
            </w:r>
          </w:p>
        </w:tc>
        <w:tc>
          <w:tcPr>
            <w:tcW w:w="3402" w:type="dxa"/>
          </w:tcPr>
          <w:p w:rsidR="00164CF0" w:rsidRPr="000A4884" w:rsidRDefault="00164CF0" w:rsidP="00164CF0"/>
        </w:tc>
      </w:tr>
    </w:tbl>
    <w:p w:rsidR="00322575" w:rsidRPr="00CD6739" w:rsidRDefault="00322575" w:rsidP="00322575">
      <w:pPr>
        <w:rPr>
          <w:rFonts w:asciiTheme="majorHAnsi" w:eastAsiaTheme="majorEastAsia" w:hAnsiTheme="majorHAnsi" w:cstheme="majorBidi"/>
          <w:sz w:val="26"/>
          <w:szCs w:val="26"/>
        </w:rPr>
      </w:pPr>
      <w:bookmarkStart w:id="272" w:name="_Ref477252964"/>
      <w:r w:rsidRPr="00CD6739">
        <w:br w:type="page"/>
      </w:r>
    </w:p>
    <w:p w:rsidR="00B1606C" w:rsidRPr="00723CF5" w:rsidRDefault="00B1606C" w:rsidP="00677BA3">
      <w:pPr>
        <w:pStyle w:val="4"/>
      </w:pPr>
      <w:bookmarkStart w:id="273" w:name="_Ref515534637"/>
      <w:bookmarkStart w:id="274" w:name="ShipmentOrderRow"/>
      <w:proofErr w:type="spellStart"/>
      <w:r>
        <w:rPr>
          <w:lang w:val="en-US"/>
        </w:rPr>
        <w:lastRenderedPageBreak/>
        <w:t>ShipmentOrderRow</w:t>
      </w:r>
      <w:bookmarkEnd w:id="272"/>
      <w:bookmarkEnd w:id="273"/>
      <w:proofErr w:type="spellEnd"/>
    </w:p>
    <w:bookmarkEnd w:id="274"/>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D71CCC" w:rsidP="00D8114D">
            <w:pPr>
              <w:jc w:val="center"/>
            </w:pPr>
            <w:r>
              <w:rPr>
                <w:lang w:val="en-US"/>
              </w:rPr>
              <w:t>NA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2927AC" w:rsidP="00D8114D">
            <w:pPr>
              <w:jc w:val="center"/>
            </w:pPr>
            <w:r w:rsidRPr="002927AC">
              <w:rPr>
                <w:rStyle w:val="aff5"/>
                <w:i w:val="0"/>
                <w:color w:val="auto"/>
                <w:u w:val="none"/>
                <w:lang w:val="en-US"/>
              </w:rPr>
              <w:t>STR</w:t>
            </w:r>
          </w:p>
        </w:tc>
        <w:tc>
          <w:tcPr>
            <w:tcW w:w="2551" w:type="dxa"/>
          </w:tcPr>
          <w:p w:rsidR="00B1606C" w:rsidRDefault="002927AC" w:rsidP="00210D41">
            <w:r>
              <w:t>Идентификатор собственника</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r w:rsidR="00E469E3" w:rsidRPr="00CC49AA" w:rsidTr="00221F30">
        <w:tc>
          <w:tcPr>
            <w:tcW w:w="1844" w:type="dxa"/>
          </w:tcPr>
          <w:p w:rsidR="00E469E3" w:rsidRPr="00AC7E03" w:rsidRDefault="00E469E3" w:rsidP="00F554FC">
            <w:pPr>
              <w:rPr>
                <w:sz w:val="22"/>
                <w:szCs w:val="22"/>
                <w:lang w:val="en-US"/>
              </w:rPr>
            </w:pPr>
            <w:proofErr w:type="spellStart"/>
            <w:r w:rsidRPr="00E469E3">
              <w:rPr>
                <w:sz w:val="22"/>
                <w:szCs w:val="22"/>
                <w:lang w:val="en-US"/>
              </w:rPr>
              <w:t>ChanID</w:t>
            </w:r>
            <w:proofErr w:type="spellEnd"/>
          </w:p>
        </w:tc>
        <w:tc>
          <w:tcPr>
            <w:tcW w:w="1134" w:type="dxa"/>
          </w:tcPr>
          <w:p w:rsidR="00E469E3" w:rsidRDefault="00E469E3" w:rsidP="00D8114D">
            <w:pPr>
              <w:jc w:val="center"/>
              <w:rPr>
                <w:lang w:val="en-US"/>
              </w:rPr>
            </w:pPr>
            <w:r>
              <w:rPr>
                <w:lang w:val="en-US"/>
              </w:rPr>
              <w:t>NA</w:t>
            </w:r>
          </w:p>
        </w:tc>
        <w:tc>
          <w:tcPr>
            <w:tcW w:w="1701" w:type="dxa"/>
          </w:tcPr>
          <w:p w:rsidR="00E469E3" w:rsidRDefault="00E469E3" w:rsidP="002C4F62">
            <w:pPr>
              <w:jc w:val="center"/>
              <w:rPr>
                <w:rStyle w:val="af0"/>
                <w:u w:val="none"/>
                <w:lang w:val="en-US"/>
              </w:rPr>
            </w:pPr>
            <w:r>
              <w:rPr>
                <w:rStyle w:val="af0"/>
                <w:u w:val="none"/>
                <w:lang w:val="en-US"/>
              </w:rPr>
              <w:t>INT</w:t>
            </w:r>
          </w:p>
        </w:tc>
        <w:tc>
          <w:tcPr>
            <w:tcW w:w="2551" w:type="dxa"/>
          </w:tcPr>
          <w:p w:rsidR="00E469E3" w:rsidRDefault="00E469E3" w:rsidP="00467387">
            <w:r>
              <w:t>Наименование логистического канала.</w:t>
            </w:r>
          </w:p>
        </w:tc>
        <w:tc>
          <w:tcPr>
            <w:tcW w:w="3544" w:type="dxa"/>
          </w:tcPr>
          <w:p w:rsidR="00E469E3" w:rsidRPr="00322575" w:rsidRDefault="00E469E3" w:rsidP="00D8114D"/>
        </w:tc>
      </w:tr>
      <w:tr w:rsidR="00434CC5" w:rsidRPr="00CC49AA" w:rsidTr="00221F30">
        <w:tc>
          <w:tcPr>
            <w:tcW w:w="1844" w:type="dxa"/>
          </w:tcPr>
          <w:p w:rsidR="00434CC5" w:rsidRPr="00E469E3" w:rsidRDefault="00434CC5" w:rsidP="00F554FC">
            <w:pPr>
              <w:rPr>
                <w:sz w:val="22"/>
                <w:szCs w:val="22"/>
                <w:lang w:val="en-US"/>
              </w:rPr>
            </w:pPr>
            <w:proofErr w:type="spellStart"/>
            <w:r w:rsidRPr="00434CC5">
              <w:rPr>
                <w:sz w:val="22"/>
                <w:szCs w:val="22"/>
                <w:lang w:val="en-US"/>
              </w:rPr>
              <w:t>VATaxPercent</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rStyle w:val="af0"/>
                <w:u w:val="none"/>
                <w:lang w:val="en-US"/>
              </w:rPr>
              <w:t>INT</w:t>
            </w:r>
          </w:p>
        </w:tc>
        <w:tc>
          <w:tcPr>
            <w:tcW w:w="2551" w:type="dxa"/>
          </w:tcPr>
          <w:p w:rsidR="00434CC5" w:rsidRDefault="00434CC5" w:rsidP="00467387">
            <w:r>
              <w:t>Процент НДС</w:t>
            </w:r>
          </w:p>
        </w:tc>
        <w:tc>
          <w:tcPr>
            <w:tcW w:w="3544" w:type="dxa"/>
          </w:tcPr>
          <w:p w:rsidR="00434CC5" w:rsidRPr="00322575" w:rsidRDefault="00434CC5" w:rsidP="00D8114D"/>
        </w:tc>
      </w:tr>
      <w:tr w:rsidR="00434CC5" w:rsidRPr="00CC49AA" w:rsidTr="00221F30">
        <w:tc>
          <w:tcPr>
            <w:tcW w:w="1844" w:type="dxa"/>
          </w:tcPr>
          <w:p w:rsidR="00434CC5" w:rsidRPr="00434CC5" w:rsidRDefault="00434CC5" w:rsidP="00F554FC">
            <w:pPr>
              <w:rPr>
                <w:sz w:val="22"/>
                <w:szCs w:val="22"/>
                <w:lang w:val="en-US"/>
              </w:rPr>
            </w:pPr>
            <w:proofErr w:type="spellStart"/>
            <w:r w:rsidRPr="00434CC5">
              <w:rPr>
                <w:sz w:val="22"/>
                <w:szCs w:val="22"/>
                <w:lang w:val="en-US"/>
              </w:rPr>
              <w:t>VATaxSum</w:t>
            </w:r>
            <w:proofErr w:type="spellEnd"/>
          </w:p>
        </w:tc>
        <w:tc>
          <w:tcPr>
            <w:tcW w:w="1134" w:type="dxa"/>
          </w:tcPr>
          <w:p w:rsidR="00434CC5" w:rsidRDefault="00434CC5" w:rsidP="00D8114D">
            <w:pPr>
              <w:jc w:val="center"/>
              <w:rPr>
                <w:lang w:val="en-US"/>
              </w:rPr>
            </w:pPr>
            <w:r>
              <w:rPr>
                <w:lang w:val="en-US"/>
              </w:rPr>
              <w:t>NA</w:t>
            </w:r>
          </w:p>
        </w:tc>
        <w:tc>
          <w:tcPr>
            <w:tcW w:w="1701" w:type="dxa"/>
          </w:tcPr>
          <w:p w:rsidR="00434CC5" w:rsidRDefault="00434CC5" w:rsidP="002C4F62">
            <w:pPr>
              <w:jc w:val="center"/>
              <w:rPr>
                <w:rStyle w:val="af0"/>
                <w:u w:val="none"/>
                <w:lang w:val="en-US"/>
              </w:rPr>
            </w:pPr>
            <w:r>
              <w:rPr>
                <w:lang w:val="en-US"/>
              </w:rPr>
              <w:t>DEC</w:t>
            </w:r>
          </w:p>
        </w:tc>
        <w:tc>
          <w:tcPr>
            <w:tcW w:w="2551" w:type="dxa"/>
          </w:tcPr>
          <w:p w:rsidR="00434CC5" w:rsidRDefault="00434CC5" w:rsidP="00467387">
            <w:r>
              <w:t>Сумма НДС</w:t>
            </w:r>
          </w:p>
        </w:tc>
        <w:tc>
          <w:tcPr>
            <w:tcW w:w="3544" w:type="dxa"/>
          </w:tcPr>
          <w:p w:rsidR="00434CC5" w:rsidRPr="00322575" w:rsidRDefault="00434CC5" w:rsidP="00D8114D"/>
        </w:tc>
      </w:tr>
      <w:tr w:rsidR="00D71CCC" w:rsidRPr="00CC49AA" w:rsidTr="00221F30">
        <w:tc>
          <w:tcPr>
            <w:tcW w:w="1844" w:type="dxa"/>
          </w:tcPr>
          <w:p w:rsidR="00D71CCC" w:rsidRPr="00434CC5" w:rsidRDefault="00D71CCC" w:rsidP="00F554FC">
            <w:pPr>
              <w:rPr>
                <w:sz w:val="22"/>
                <w:szCs w:val="22"/>
                <w:lang w:val="en-US"/>
              </w:rPr>
            </w:pPr>
            <w:proofErr w:type="spellStart"/>
            <w:r w:rsidRPr="00D71CCC">
              <w:rPr>
                <w:sz w:val="22"/>
                <w:szCs w:val="22"/>
                <w:lang w:val="en-US"/>
              </w:rPr>
              <w:lastRenderedPageBreak/>
              <w:t>CargoID</w:t>
            </w:r>
            <w:proofErr w:type="spellEnd"/>
          </w:p>
        </w:tc>
        <w:tc>
          <w:tcPr>
            <w:tcW w:w="1134" w:type="dxa"/>
          </w:tcPr>
          <w:p w:rsidR="00D71CCC" w:rsidRDefault="00D71CCC" w:rsidP="00D8114D">
            <w:pPr>
              <w:jc w:val="center"/>
              <w:rPr>
                <w:lang w:val="en-US"/>
              </w:rPr>
            </w:pPr>
            <w:r>
              <w:rPr>
                <w:lang w:val="en-US"/>
              </w:rPr>
              <w:t>NA</w:t>
            </w:r>
          </w:p>
        </w:tc>
        <w:tc>
          <w:tcPr>
            <w:tcW w:w="1701" w:type="dxa"/>
          </w:tcPr>
          <w:p w:rsidR="00D71CCC" w:rsidRDefault="00D71CCC" w:rsidP="002C4F62">
            <w:pPr>
              <w:jc w:val="center"/>
              <w:rPr>
                <w:lang w:val="en-US"/>
              </w:rPr>
            </w:pPr>
            <w:r>
              <w:rPr>
                <w:lang w:val="en-US"/>
              </w:rPr>
              <w:t>STR</w:t>
            </w:r>
          </w:p>
        </w:tc>
        <w:tc>
          <w:tcPr>
            <w:tcW w:w="2551" w:type="dxa"/>
          </w:tcPr>
          <w:p w:rsidR="00D71CCC" w:rsidRDefault="00D71CCC" w:rsidP="00467387"/>
        </w:tc>
        <w:tc>
          <w:tcPr>
            <w:tcW w:w="3544" w:type="dxa"/>
          </w:tcPr>
          <w:p w:rsidR="00D71CCC" w:rsidRPr="00322575" w:rsidRDefault="00D71CCC" w:rsidP="00D8114D"/>
        </w:tc>
      </w:tr>
    </w:tbl>
    <w:p w:rsidR="005D5765" w:rsidRDefault="005D5765" w:rsidP="005D5765">
      <w:pPr>
        <w:rPr>
          <w:rFonts w:asciiTheme="majorHAnsi" w:eastAsiaTheme="majorEastAsia" w:hAnsiTheme="majorHAnsi" w:cstheme="majorBidi"/>
          <w:sz w:val="26"/>
          <w:szCs w:val="26"/>
        </w:rPr>
      </w:pPr>
      <w:bookmarkStart w:id="275" w:name="_Ref505596279"/>
      <w:bookmarkStart w:id="276"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77" w:name="_Ref515534607"/>
      <w:bookmarkStart w:id="278" w:name="KitOrder"/>
      <w:proofErr w:type="spellStart"/>
      <w:r>
        <w:rPr>
          <w:lang w:val="en-US"/>
        </w:rPr>
        <w:t>KitOrder</w:t>
      </w:r>
      <w:bookmarkEnd w:id="275"/>
      <w:bookmarkEnd w:id="277"/>
      <w:proofErr w:type="spellEnd"/>
    </w:p>
    <w:bookmarkEnd w:id="278"/>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79" w:name="_Ref505596260"/>
      <w:bookmarkStart w:id="280" w:name="KitOrderRow"/>
      <w:proofErr w:type="spellStart"/>
      <w:r>
        <w:rPr>
          <w:lang w:val="en-US"/>
        </w:rPr>
        <w:t>KitOrderRow</w:t>
      </w:r>
      <w:bookmarkEnd w:id="27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80"/>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291C5A" w:rsidRDefault="00291C5A" w:rsidP="005D5765"/>
    <w:p w:rsidR="00291C5A" w:rsidRPr="000346C4" w:rsidRDefault="000346C4" w:rsidP="00291C5A">
      <w:pPr>
        <w:pStyle w:val="4"/>
        <w:rPr>
          <w:lang w:val="en-US"/>
        </w:rPr>
      </w:pPr>
      <w:bookmarkStart w:id="281" w:name="_AssemblyOrder"/>
      <w:bookmarkEnd w:id="281"/>
      <w:proofErr w:type="spellStart"/>
      <w:r w:rsidRPr="000346C4">
        <w:rPr>
          <w:lang w:val="en-US"/>
        </w:rPr>
        <w:t>AssemblyOrder</w:t>
      </w:r>
      <w:proofErr w:type="spellEnd"/>
    </w:p>
    <w:p w:rsidR="00291C5A" w:rsidRPr="00767D97" w:rsidRDefault="00291C5A" w:rsidP="00291C5A">
      <w:pPr>
        <w:ind w:firstLine="708"/>
      </w:pPr>
      <w:r>
        <w:t>Наследует</w:t>
      </w:r>
      <w:r w:rsidRPr="001B0702">
        <w:t xml:space="preserve"> </w:t>
      </w:r>
      <w:r>
        <w:t>тип</w:t>
      </w:r>
      <w:r w:rsidRPr="001B0702">
        <w:t xml:space="preserve"> </w:t>
      </w:r>
      <w:r w:rsidRPr="0042358C">
        <w:rPr>
          <w:rStyle w:val="aff5"/>
        </w:rPr>
        <w:fldChar w:fldCharType="begin"/>
      </w:r>
      <w:r w:rsidRPr="001B0702">
        <w:rPr>
          <w:rStyle w:val="aff5"/>
        </w:rPr>
        <w:instrText xml:space="preserve"> </w:instrText>
      </w:r>
      <w:r w:rsidRPr="000346C4">
        <w:rPr>
          <w:rStyle w:val="aff5"/>
          <w:lang w:val="en-US"/>
        </w:rPr>
        <w:instrText>REF</w:instrText>
      </w:r>
      <w:r w:rsidRPr="001B0702">
        <w:rPr>
          <w:rStyle w:val="aff5"/>
        </w:rPr>
        <w:instrText xml:space="preserve"> _</w:instrText>
      </w:r>
      <w:r w:rsidRPr="000346C4">
        <w:rPr>
          <w:rStyle w:val="aff5"/>
          <w:lang w:val="en-US"/>
        </w:rPr>
        <w:instrText>Ref</w:instrText>
      </w:r>
      <w:r w:rsidRPr="001B0702">
        <w:rPr>
          <w:rStyle w:val="aff5"/>
        </w:rPr>
        <w:instrText>476948422 \</w:instrText>
      </w:r>
      <w:r w:rsidRPr="000346C4">
        <w:rPr>
          <w:rStyle w:val="aff5"/>
          <w:lang w:val="en-US"/>
        </w:rPr>
        <w:instrText>h</w:instrText>
      </w:r>
      <w:r w:rsidRPr="001B0702">
        <w:rPr>
          <w:rStyle w:val="aff5"/>
        </w:rPr>
        <w:instrText xml:space="preserve">  \* </w:instrText>
      </w:r>
      <w:r w:rsidRPr="000346C4">
        <w:rPr>
          <w:rStyle w:val="aff5"/>
          <w:lang w:val="en-US"/>
        </w:rPr>
        <w:instrText>MERGEFORMAT</w:instrText>
      </w:r>
      <w:r w:rsidRPr="001B0702">
        <w:rPr>
          <w:rStyle w:val="aff5"/>
        </w:rPr>
        <w:instrText xml:space="preserve"> </w:instrText>
      </w:r>
      <w:r w:rsidRPr="0042358C">
        <w:rPr>
          <w:rStyle w:val="aff5"/>
        </w:rPr>
      </w:r>
      <w:r w:rsidRPr="0042358C">
        <w:rPr>
          <w:rStyle w:val="aff5"/>
        </w:rPr>
        <w:fldChar w:fldCharType="separate"/>
      </w:r>
      <w:proofErr w:type="spellStart"/>
      <w:r w:rsidRPr="000346C4">
        <w:rPr>
          <w:rStyle w:val="aff5"/>
          <w:lang w:val="en-US"/>
        </w:rPr>
        <w:t>OrderLink</w:t>
      </w:r>
      <w:proofErr w:type="spellEnd"/>
      <w:r w:rsidRPr="0042358C">
        <w:rPr>
          <w:rStyle w:val="aff5"/>
        </w:rPr>
        <w:fldChar w:fldCharType="end"/>
      </w:r>
      <w:r w:rsidRPr="001B0702">
        <w:t xml:space="preserve">. </w:t>
      </w:r>
      <w:r>
        <w:t>Данные для создания документа Заказ с типом Комплектация</w:t>
      </w:r>
    </w:p>
    <w:tbl>
      <w:tblPr>
        <w:tblStyle w:val="af4"/>
        <w:tblW w:w="11009" w:type="dxa"/>
        <w:tblInd w:w="-318" w:type="dxa"/>
        <w:tblLayout w:type="fixed"/>
        <w:tblLook w:val="04A0" w:firstRow="1" w:lastRow="0" w:firstColumn="1" w:lastColumn="0" w:noHBand="0" w:noVBand="1"/>
      </w:tblPr>
      <w:tblGrid>
        <w:gridCol w:w="1873"/>
        <w:gridCol w:w="425"/>
        <w:gridCol w:w="734"/>
        <w:gridCol w:w="2401"/>
        <w:gridCol w:w="3102"/>
        <w:gridCol w:w="2474"/>
      </w:tblGrid>
      <w:tr w:rsidR="00291C5A" w:rsidRPr="00210AA5" w:rsidTr="00F02F89">
        <w:trPr>
          <w:cantSplit/>
        </w:trPr>
        <w:tc>
          <w:tcPr>
            <w:tcW w:w="1873" w:type="dxa"/>
            <w:shd w:val="clear" w:color="auto" w:fill="D9D9D9" w:themeFill="background1" w:themeFillShade="D9"/>
          </w:tcPr>
          <w:p w:rsidR="00291C5A" w:rsidRPr="00210AA5" w:rsidRDefault="00291C5A" w:rsidP="003C1D5C">
            <w:pPr>
              <w:ind w:left="34"/>
              <w:rPr>
                <w:b/>
              </w:rPr>
            </w:pPr>
            <w:r>
              <w:rPr>
                <w:b/>
              </w:rPr>
              <w:t>Поле</w:t>
            </w:r>
          </w:p>
        </w:tc>
        <w:tc>
          <w:tcPr>
            <w:tcW w:w="1159" w:type="dxa"/>
            <w:gridSpan w:val="2"/>
            <w:shd w:val="clear" w:color="auto" w:fill="D9D9D9" w:themeFill="background1" w:themeFillShade="D9"/>
          </w:tcPr>
          <w:p w:rsidR="00291C5A" w:rsidRPr="00BB7D56" w:rsidRDefault="00291C5A" w:rsidP="003C1D5C">
            <w:pPr>
              <w:jc w:val="center"/>
              <w:rPr>
                <w:b/>
              </w:rPr>
            </w:pPr>
            <w:r>
              <w:rPr>
                <w:b/>
              </w:rPr>
              <w:t>Исп.</w:t>
            </w:r>
          </w:p>
        </w:tc>
        <w:tc>
          <w:tcPr>
            <w:tcW w:w="2401" w:type="dxa"/>
            <w:shd w:val="clear" w:color="auto" w:fill="D9D9D9" w:themeFill="background1" w:themeFillShade="D9"/>
          </w:tcPr>
          <w:p w:rsidR="00291C5A" w:rsidRPr="00210AA5" w:rsidRDefault="00291C5A" w:rsidP="003C1D5C">
            <w:pPr>
              <w:jc w:val="center"/>
              <w:rPr>
                <w:b/>
              </w:rPr>
            </w:pPr>
            <w:r>
              <w:rPr>
                <w:b/>
              </w:rPr>
              <w:t>Тип значения</w:t>
            </w:r>
          </w:p>
        </w:tc>
        <w:tc>
          <w:tcPr>
            <w:tcW w:w="3102" w:type="dxa"/>
            <w:shd w:val="clear" w:color="auto" w:fill="D9D9D9" w:themeFill="background1" w:themeFillShade="D9"/>
          </w:tcPr>
          <w:p w:rsidR="00291C5A" w:rsidRPr="00210AA5" w:rsidRDefault="00291C5A" w:rsidP="003C1D5C">
            <w:pPr>
              <w:rPr>
                <w:b/>
              </w:rPr>
            </w:pPr>
            <w:r>
              <w:rPr>
                <w:b/>
              </w:rPr>
              <w:t>Описание</w:t>
            </w:r>
          </w:p>
        </w:tc>
        <w:tc>
          <w:tcPr>
            <w:tcW w:w="2474" w:type="dxa"/>
            <w:shd w:val="clear" w:color="auto" w:fill="D9D9D9" w:themeFill="background1" w:themeFillShade="D9"/>
          </w:tcPr>
          <w:p w:rsidR="00291C5A" w:rsidRPr="00210AA5" w:rsidRDefault="00291C5A" w:rsidP="003C1D5C">
            <w:pPr>
              <w:rPr>
                <w:b/>
              </w:rPr>
            </w:pPr>
            <w:r>
              <w:rPr>
                <w:b/>
              </w:rPr>
              <w:t>Комментарий</w:t>
            </w:r>
          </w:p>
        </w:tc>
      </w:tr>
      <w:tr w:rsidR="00291C5A" w:rsidRPr="00CC49AA" w:rsidTr="00F02F89">
        <w:trPr>
          <w:cantSplit/>
        </w:trPr>
        <w:tc>
          <w:tcPr>
            <w:tcW w:w="2298" w:type="dxa"/>
            <w:gridSpan w:val="2"/>
          </w:tcPr>
          <w:p w:rsidR="00291C5A" w:rsidRPr="00F70336" w:rsidRDefault="000346C4" w:rsidP="003C1D5C">
            <w:pPr>
              <w:ind w:left="34"/>
              <w:rPr>
                <w:lang w:val="en-US"/>
              </w:rPr>
            </w:pPr>
            <w:r w:rsidRPr="000346C4">
              <w:rPr>
                <w:lang w:val="en-US"/>
              </w:rPr>
              <w:t>Goods</w:t>
            </w:r>
          </w:p>
        </w:tc>
        <w:tc>
          <w:tcPr>
            <w:tcW w:w="734" w:type="dxa"/>
          </w:tcPr>
          <w:p w:rsidR="00291C5A" w:rsidRPr="0072620B" w:rsidRDefault="001B448C" w:rsidP="003C1D5C">
            <w:pPr>
              <w:jc w:val="center"/>
              <w:rPr>
                <w:lang w:val="en-US"/>
              </w:rPr>
            </w:pPr>
            <w:r>
              <w:rPr>
                <w:lang w:val="en-US"/>
              </w:rPr>
              <w:t>NE*</w:t>
            </w:r>
          </w:p>
        </w:tc>
        <w:tc>
          <w:tcPr>
            <w:tcW w:w="2401" w:type="dxa"/>
          </w:tcPr>
          <w:p w:rsidR="00291C5A" w:rsidRPr="005F659A" w:rsidRDefault="009F6E60" w:rsidP="003C1D5C">
            <w:pPr>
              <w:pStyle w:val="aff4"/>
            </w:pPr>
            <w:hyperlink w:anchor="_Good_1" w:history="1">
              <w:proofErr w:type="spellStart"/>
              <w:r w:rsidR="000346C4" w:rsidRPr="00A00C30">
                <w:rPr>
                  <w:rStyle w:val="af5"/>
                </w:rPr>
                <w:t>Good</w:t>
              </w:r>
              <w:proofErr w:type="spellEnd"/>
            </w:hyperlink>
          </w:p>
        </w:tc>
        <w:tc>
          <w:tcPr>
            <w:tcW w:w="3102" w:type="dxa"/>
          </w:tcPr>
          <w:p w:rsidR="00291C5A" w:rsidRPr="0072620B" w:rsidRDefault="000346C4" w:rsidP="000346C4">
            <w:r>
              <w:t>Список товаров</w:t>
            </w:r>
          </w:p>
        </w:tc>
        <w:tc>
          <w:tcPr>
            <w:tcW w:w="2474" w:type="dxa"/>
          </w:tcPr>
          <w:p w:rsidR="00291C5A" w:rsidRPr="00D02361" w:rsidRDefault="000346C4" w:rsidP="003C1D5C">
            <w:r>
              <w:tab/>
            </w:r>
          </w:p>
        </w:tc>
      </w:tr>
      <w:tr w:rsidR="00291C5A" w:rsidRPr="00CC49AA" w:rsidTr="00F02F89">
        <w:trPr>
          <w:cantSplit/>
        </w:trPr>
        <w:tc>
          <w:tcPr>
            <w:tcW w:w="2298" w:type="dxa"/>
            <w:gridSpan w:val="2"/>
          </w:tcPr>
          <w:p w:rsidR="00291C5A" w:rsidRPr="00E57523" w:rsidRDefault="000346C4" w:rsidP="003C1D5C">
            <w:pPr>
              <w:ind w:left="34"/>
            </w:pPr>
            <w:proofErr w:type="spellStart"/>
            <w:r w:rsidRPr="000346C4">
              <w:rPr>
                <w:lang w:val="en-US"/>
              </w:rPr>
              <w:t>GoodID</w:t>
            </w:r>
            <w:proofErr w:type="spellEnd"/>
          </w:p>
        </w:tc>
        <w:tc>
          <w:tcPr>
            <w:tcW w:w="734" w:type="dxa"/>
          </w:tcPr>
          <w:p w:rsidR="00291C5A" w:rsidRPr="00960787" w:rsidRDefault="001B448C" w:rsidP="003C1D5C">
            <w:pPr>
              <w:jc w:val="center"/>
            </w:pPr>
            <w:r>
              <w:rPr>
                <w:lang w:val="en-US"/>
              </w:rPr>
              <w:t>MA</w:t>
            </w:r>
          </w:p>
        </w:tc>
        <w:tc>
          <w:tcPr>
            <w:tcW w:w="2401" w:type="dxa"/>
          </w:tcPr>
          <w:p w:rsidR="00291C5A" w:rsidRPr="00337782" w:rsidRDefault="00337782" w:rsidP="00337782">
            <w:pPr>
              <w:pStyle w:val="aff4"/>
              <w:rPr>
                <w:i w:val="0"/>
                <w:u w:val="none"/>
                <w:lang w:val="en-US"/>
              </w:rPr>
            </w:pPr>
            <w:r w:rsidRPr="00337782">
              <w:rPr>
                <w:i w:val="0"/>
                <w:color w:val="auto"/>
                <w:sz w:val="28"/>
                <w:u w:val="none"/>
                <w:lang w:val="en-US"/>
              </w:rPr>
              <w:t>STR</w:t>
            </w:r>
          </w:p>
        </w:tc>
        <w:tc>
          <w:tcPr>
            <w:tcW w:w="3102" w:type="dxa"/>
          </w:tcPr>
          <w:p w:rsidR="00291C5A" w:rsidRPr="00337782" w:rsidRDefault="00337782" w:rsidP="003C1D5C">
            <w:r>
              <w:t>Идентификатор комплекта</w:t>
            </w:r>
          </w:p>
        </w:tc>
        <w:tc>
          <w:tcPr>
            <w:tcW w:w="2474" w:type="dxa"/>
          </w:tcPr>
          <w:p w:rsidR="00291C5A" w:rsidRPr="00D02361" w:rsidRDefault="00291C5A" w:rsidP="003C1D5C"/>
        </w:tc>
      </w:tr>
      <w:tr w:rsidR="00291C5A" w:rsidRPr="00CC49AA" w:rsidTr="00F02F89">
        <w:trPr>
          <w:cantSplit/>
        </w:trPr>
        <w:tc>
          <w:tcPr>
            <w:tcW w:w="2298" w:type="dxa"/>
            <w:gridSpan w:val="2"/>
          </w:tcPr>
          <w:p w:rsidR="00291C5A" w:rsidRDefault="00337782" w:rsidP="003C1D5C">
            <w:pPr>
              <w:ind w:left="34"/>
              <w:rPr>
                <w:lang w:val="en-US"/>
              </w:rPr>
            </w:pPr>
            <w:proofErr w:type="spellStart"/>
            <w:r w:rsidRPr="00337782">
              <w:rPr>
                <w:lang w:val="en-US"/>
              </w:rPr>
              <w:t>GoodName</w:t>
            </w:r>
            <w:proofErr w:type="spellEnd"/>
          </w:p>
        </w:tc>
        <w:tc>
          <w:tcPr>
            <w:tcW w:w="734" w:type="dxa"/>
          </w:tcPr>
          <w:p w:rsidR="00291C5A" w:rsidRDefault="001B448C" w:rsidP="003C1D5C">
            <w:pPr>
              <w:jc w:val="center"/>
              <w:rPr>
                <w:lang w:val="en-US"/>
              </w:rPr>
            </w:pPr>
            <w:r>
              <w:rPr>
                <w:lang w:val="en-US"/>
              </w:rPr>
              <w:t>NA</w:t>
            </w:r>
          </w:p>
        </w:tc>
        <w:tc>
          <w:tcPr>
            <w:tcW w:w="2401" w:type="dxa"/>
          </w:tcPr>
          <w:p w:rsidR="00291C5A" w:rsidRPr="005F659A" w:rsidRDefault="00337782" w:rsidP="00337782">
            <w:pPr>
              <w:pStyle w:val="aff4"/>
              <w:rPr>
                <w:lang w:val="en-US"/>
              </w:rPr>
            </w:pPr>
            <w:r w:rsidRPr="00337782">
              <w:rPr>
                <w:i w:val="0"/>
                <w:color w:val="auto"/>
                <w:sz w:val="28"/>
                <w:u w:val="none"/>
                <w:lang w:val="en-US"/>
              </w:rPr>
              <w:t>STR</w:t>
            </w:r>
          </w:p>
        </w:tc>
        <w:tc>
          <w:tcPr>
            <w:tcW w:w="3102" w:type="dxa"/>
          </w:tcPr>
          <w:p w:rsidR="00291C5A" w:rsidRDefault="00337782" w:rsidP="003C1D5C">
            <w:r>
              <w:t>Наименование комплекта</w:t>
            </w:r>
          </w:p>
        </w:tc>
        <w:tc>
          <w:tcPr>
            <w:tcW w:w="2474" w:type="dxa"/>
          </w:tcPr>
          <w:p w:rsidR="00291C5A" w:rsidRDefault="00291C5A" w:rsidP="003C1D5C"/>
        </w:tc>
      </w:tr>
      <w:tr w:rsidR="00291C5A" w:rsidRPr="00CC49AA" w:rsidTr="00F02F89">
        <w:trPr>
          <w:cantSplit/>
        </w:trPr>
        <w:tc>
          <w:tcPr>
            <w:tcW w:w="2298" w:type="dxa"/>
            <w:gridSpan w:val="2"/>
          </w:tcPr>
          <w:p w:rsidR="00291C5A" w:rsidRPr="001B2F76" w:rsidRDefault="00337782" w:rsidP="003C1D5C">
            <w:pPr>
              <w:ind w:left="34"/>
              <w:rPr>
                <w:lang w:val="en-US"/>
              </w:rPr>
            </w:pPr>
            <w:proofErr w:type="spellStart"/>
            <w:r w:rsidRPr="00337782">
              <w:rPr>
                <w:lang w:val="en-US"/>
              </w:rPr>
              <w:t>FeatureID</w:t>
            </w:r>
            <w:proofErr w:type="spellEnd"/>
          </w:p>
        </w:tc>
        <w:tc>
          <w:tcPr>
            <w:tcW w:w="734" w:type="dxa"/>
          </w:tcPr>
          <w:p w:rsidR="00291C5A" w:rsidRDefault="001B448C" w:rsidP="001B448C">
            <w:pPr>
              <w:jc w:val="center"/>
              <w:rPr>
                <w:lang w:val="en-US"/>
              </w:rPr>
            </w:pPr>
            <w:r>
              <w:rPr>
                <w:lang w:val="en-US"/>
              </w:rPr>
              <w:t xml:space="preserve">NA </w:t>
            </w:r>
          </w:p>
        </w:tc>
        <w:tc>
          <w:tcPr>
            <w:tcW w:w="2401" w:type="dxa"/>
          </w:tcPr>
          <w:p w:rsidR="00291C5A" w:rsidRPr="005F659A" w:rsidRDefault="00337782" w:rsidP="003C1D5C">
            <w:pPr>
              <w:pStyle w:val="aff4"/>
            </w:pPr>
            <w:r w:rsidRPr="00337782">
              <w:rPr>
                <w:i w:val="0"/>
                <w:color w:val="auto"/>
                <w:sz w:val="28"/>
                <w:u w:val="none"/>
                <w:lang w:val="en-US"/>
              </w:rPr>
              <w:t>STR</w:t>
            </w:r>
          </w:p>
        </w:tc>
        <w:tc>
          <w:tcPr>
            <w:tcW w:w="3102" w:type="dxa"/>
          </w:tcPr>
          <w:p w:rsidR="00291C5A" w:rsidRPr="001B2F76" w:rsidRDefault="00337782" w:rsidP="003C1D5C">
            <w:r>
              <w:t>Идентификатор характеристики комплекта</w:t>
            </w:r>
          </w:p>
        </w:tc>
        <w:tc>
          <w:tcPr>
            <w:tcW w:w="2474" w:type="dxa"/>
          </w:tcPr>
          <w:p w:rsidR="00291C5A" w:rsidRPr="005F659A" w:rsidRDefault="00291C5A"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FeatureName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337782" w:rsidRDefault="00337782" w:rsidP="003C1D5C">
            <w:pPr>
              <w:pStyle w:val="aff4"/>
              <w:rPr>
                <w:i w:val="0"/>
                <w:color w:val="auto"/>
                <w:sz w:val="28"/>
                <w:u w:val="none"/>
              </w:rPr>
            </w:pPr>
            <w:r w:rsidRPr="00337782">
              <w:rPr>
                <w:i w:val="0"/>
                <w:color w:val="auto"/>
                <w:sz w:val="28"/>
                <w:u w:val="none"/>
                <w:lang w:val="en-US"/>
              </w:rPr>
              <w:t>STR</w:t>
            </w:r>
          </w:p>
        </w:tc>
        <w:tc>
          <w:tcPr>
            <w:tcW w:w="3102" w:type="dxa"/>
          </w:tcPr>
          <w:p w:rsidR="00337782" w:rsidRDefault="00337782" w:rsidP="003C1D5C">
            <w:r>
              <w:t>Наименование характеристики комплекта</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Quantity</w:t>
            </w:r>
          </w:p>
        </w:tc>
        <w:tc>
          <w:tcPr>
            <w:tcW w:w="734" w:type="dxa"/>
          </w:tcPr>
          <w:p w:rsidR="00337782" w:rsidRDefault="001B448C" w:rsidP="003C1D5C">
            <w:pPr>
              <w:jc w:val="center"/>
              <w:rPr>
                <w:lang w:val="en-US"/>
              </w:rPr>
            </w:pPr>
            <w:r>
              <w:rPr>
                <w:lang w:val="en-US"/>
              </w:rPr>
              <w:t>MA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INT</w:t>
            </w:r>
          </w:p>
        </w:tc>
        <w:tc>
          <w:tcPr>
            <w:tcW w:w="3102" w:type="dxa"/>
          </w:tcPr>
          <w:p w:rsidR="00337782" w:rsidRDefault="00337782" w:rsidP="003C1D5C">
            <w:r>
              <w:t>Количество комплектов для сборки</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lastRenderedPageBreak/>
              <w:t>OrderRows</w:t>
            </w:r>
            <w:proofErr w:type="spellEnd"/>
          </w:p>
        </w:tc>
        <w:tc>
          <w:tcPr>
            <w:tcW w:w="734" w:type="dxa"/>
          </w:tcPr>
          <w:p w:rsidR="00337782" w:rsidRDefault="001B448C" w:rsidP="003C1D5C">
            <w:pPr>
              <w:jc w:val="center"/>
              <w:rPr>
                <w:lang w:val="en-US"/>
              </w:rPr>
            </w:pPr>
            <w:r>
              <w:rPr>
                <w:lang w:val="en-US"/>
              </w:rPr>
              <w:t>ME*</w:t>
            </w:r>
          </w:p>
        </w:tc>
        <w:tc>
          <w:tcPr>
            <w:tcW w:w="2401" w:type="dxa"/>
          </w:tcPr>
          <w:p w:rsidR="00337782" w:rsidRPr="006D5B0B" w:rsidRDefault="009F6E60" w:rsidP="003C1D5C">
            <w:pPr>
              <w:pStyle w:val="aff4"/>
              <w:rPr>
                <w:color w:val="auto"/>
                <w:sz w:val="22"/>
                <w:szCs w:val="22"/>
                <w:u w:val="none"/>
              </w:rPr>
            </w:pPr>
            <w:hyperlink w:anchor="_AssemblyOrderRow" w:history="1">
              <w:proofErr w:type="spellStart"/>
              <w:r w:rsidR="00337782" w:rsidRPr="006D5B0B">
                <w:rPr>
                  <w:rStyle w:val="af5"/>
                  <w:sz w:val="22"/>
                  <w:szCs w:val="22"/>
                </w:rPr>
                <w:t>AssemblyOrderRow</w:t>
              </w:r>
              <w:proofErr w:type="spellEnd"/>
            </w:hyperlink>
          </w:p>
        </w:tc>
        <w:tc>
          <w:tcPr>
            <w:tcW w:w="3102" w:type="dxa"/>
          </w:tcPr>
          <w:p w:rsidR="00337782" w:rsidRDefault="00337782" w:rsidP="003C1D5C">
            <w:r>
              <w:t>Данные комплектующих</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AssemblyDate</w:t>
            </w:r>
            <w:proofErr w:type="spellEnd"/>
          </w:p>
        </w:tc>
        <w:tc>
          <w:tcPr>
            <w:tcW w:w="734" w:type="dxa"/>
          </w:tcPr>
          <w:p w:rsidR="00337782" w:rsidRDefault="001B448C" w:rsidP="003C1D5C">
            <w:pPr>
              <w:jc w:val="center"/>
              <w:rPr>
                <w:lang w:val="en-US"/>
              </w:rPr>
            </w:pPr>
            <w:r>
              <w:rPr>
                <w:lang w:val="en-US"/>
              </w:rPr>
              <w:t>NA</w:t>
            </w:r>
          </w:p>
        </w:tc>
        <w:tc>
          <w:tcPr>
            <w:tcW w:w="2401" w:type="dxa"/>
          </w:tcPr>
          <w:p w:rsidR="00337782" w:rsidRPr="001B448C" w:rsidRDefault="001B448C" w:rsidP="003C1D5C">
            <w:pPr>
              <w:pStyle w:val="aff4"/>
              <w:rPr>
                <w:i w:val="0"/>
                <w:color w:val="auto"/>
                <w:sz w:val="28"/>
                <w:u w:val="none"/>
                <w:lang w:val="en-US"/>
              </w:rPr>
            </w:pPr>
            <w:r>
              <w:rPr>
                <w:i w:val="0"/>
                <w:color w:val="auto"/>
                <w:sz w:val="28"/>
                <w:u w:val="none"/>
                <w:lang w:val="en-US"/>
              </w:rPr>
              <w:t>DATETIME</w:t>
            </w:r>
          </w:p>
        </w:tc>
        <w:tc>
          <w:tcPr>
            <w:tcW w:w="3102" w:type="dxa"/>
          </w:tcPr>
          <w:p w:rsidR="00337782" w:rsidRDefault="00337782" w:rsidP="003C1D5C">
            <w:r>
              <w:t>Дата выполнения</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r w:rsidRPr="00337782">
              <w:rPr>
                <w:lang w:val="en-US"/>
              </w:rPr>
              <w:t>Reservation</w:t>
            </w:r>
          </w:p>
        </w:tc>
        <w:tc>
          <w:tcPr>
            <w:tcW w:w="734" w:type="dxa"/>
          </w:tcPr>
          <w:p w:rsidR="00337782" w:rsidRDefault="001B448C" w:rsidP="003C1D5C">
            <w:pPr>
              <w:jc w:val="center"/>
              <w:rPr>
                <w:lang w:val="en-US"/>
              </w:rPr>
            </w:pPr>
            <w:r>
              <w:rPr>
                <w:lang w:val="en-US"/>
              </w:rPr>
              <w:t>NE</w:t>
            </w:r>
          </w:p>
        </w:tc>
        <w:tc>
          <w:tcPr>
            <w:tcW w:w="2401" w:type="dxa"/>
          </w:tcPr>
          <w:p w:rsidR="00337782" w:rsidRPr="006D5B0B" w:rsidRDefault="009F6E60" w:rsidP="003C1D5C">
            <w:pPr>
              <w:pStyle w:val="aff4"/>
              <w:rPr>
                <w:color w:val="auto"/>
                <w:sz w:val="28"/>
                <w:u w:val="none"/>
              </w:rPr>
            </w:pPr>
            <w:hyperlink w:anchor="_Reservation" w:history="1">
              <w:proofErr w:type="spellStart"/>
              <w:r w:rsidR="00337782" w:rsidRPr="006D5B0B">
                <w:rPr>
                  <w:rStyle w:val="af5"/>
                  <w:sz w:val="28"/>
                </w:rPr>
                <w:t>Reservation</w:t>
              </w:r>
              <w:proofErr w:type="spellEnd"/>
            </w:hyperlink>
          </w:p>
        </w:tc>
        <w:tc>
          <w:tcPr>
            <w:tcW w:w="3102" w:type="dxa"/>
          </w:tcPr>
          <w:p w:rsidR="00337782" w:rsidRDefault="00337782" w:rsidP="003C1D5C">
            <w:r>
              <w:t>Резерв</w:t>
            </w:r>
          </w:p>
        </w:tc>
        <w:tc>
          <w:tcPr>
            <w:tcW w:w="2474" w:type="dxa"/>
          </w:tcPr>
          <w:p w:rsidR="00337782" w:rsidRPr="005F659A" w:rsidRDefault="00337782" w:rsidP="003C1D5C"/>
        </w:tc>
      </w:tr>
      <w:tr w:rsidR="00337782" w:rsidRPr="00CC49AA" w:rsidTr="00F02F89">
        <w:trPr>
          <w:cantSplit/>
        </w:trPr>
        <w:tc>
          <w:tcPr>
            <w:tcW w:w="2298" w:type="dxa"/>
            <w:gridSpan w:val="2"/>
          </w:tcPr>
          <w:p w:rsidR="00337782" w:rsidRPr="00337782" w:rsidRDefault="00337782" w:rsidP="003C1D5C">
            <w:pPr>
              <w:ind w:left="34"/>
              <w:rPr>
                <w:lang w:val="en-US"/>
              </w:rPr>
            </w:pPr>
            <w:proofErr w:type="spellStart"/>
            <w:r w:rsidRPr="00337782">
              <w:rPr>
                <w:lang w:val="en-US"/>
              </w:rPr>
              <w:t>DocType</w:t>
            </w:r>
            <w:proofErr w:type="spellEnd"/>
          </w:p>
        </w:tc>
        <w:tc>
          <w:tcPr>
            <w:tcW w:w="734" w:type="dxa"/>
          </w:tcPr>
          <w:p w:rsidR="00337782" w:rsidRDefault="001B448C" w:rsidP="003C1D5C">
            <w:pPr>
              <w:jc w:val="center"/>
              <w:rPr>
                <w:lang w:val="en-US"/>
              </w:rPr>
            </w:pPr>
            <w:r>
              <w:rPr>
                <w:lang w:val="en-US"/>
              </w:rPr>
              <w:t>MA</w:t>
            </w:r>
          </w:p>
        </w:tc>
        <w:tc>
          <w:tcPr>
            <w:tcW w:w="2401" w:type="dxa"/>
          </w:tcPr>
          <w:p w:rsidR="00337782" w:rsidRPr="00337782" w:rsidRDefault="001B448C" w:rsidP="003C1D5C">
            <w:pPr>
              <w:pStyle w:val="aff4"/>
              <w:rPr>
                <w:i w:val="0"/>
                <w:color w:val="auto"/>
                <w:sz w:val="28"/>
                <w:u w:val="none"/>
              </w:rPr>
            </w:pPr>
            <w:r>
              <w:rPr>
                <w:i w:val="0"/>
                <w:color w:val="auto"/>
                <w:sz w:val="28"/>
                <w:u w:val="none"/>
                <w:lang w:val="en-US"/>
              </w:rPr>
              <w:t>INT</w:t>
            </w:r>
          </w:p>
        </w:tc>
        <w:tc>
          <w:tcPr>
            <w:tcW w:w="3102" w:type="dxa"/>
          </w:tcPr>
          <w:p w:rsidR="00337782" w:rsidRDefault="00337782" w:rsidP="00F02F89">
            <w:r>
              <w:t xml:space="preserve">Вид </w:t>
            </w:r>
            <w:r w:rsidR="00F02F89">
              <w:t>комплектации</w:t>
            </w:r>
          </w:p>
        </w:tc>
        <w:tc>
          <w:tcPr>
            <w:tcW w:w="2474" w:type="dxa"/>
          </w:tcPr>
          <w:p w:rsidR="00F02F89" w:rsidRDefault="00674479" w:rsidP="003C1D5C">
            <w:r>
              <w:t>1</w:t>
            </w:r>
            <w:r w:rsidR="00F02F89" w:rsidRPr="00F02F89">
              <w:t>- Комплектация,</w:t>
            </w:r>
          </w:p>
          <w:p w:rsidR="00337782" w:rsidRPr="005F659A" w:rsidRDefault="00674479" w:rsidP="003C1D5C">
            <w:r>
              <w:t xml:space="preserve"> 2</w:t>
            </w:r>
            <w:r w:rsidR="00F02F89" w:rsidRPr="00F02F89">
              <w:t xml:space="preserve"> - </w:t>
            </w:r>
            <w:proofErr w:type="spellStart"/>
            <w:r w:rsidR="00F02F89" w:rsidRPr="00F02F89">
              <w:t>Декомплектация</w:t>
            </w:r>
            <w:proofErr w:type="spellEnd"/>
          </w:p>
        </w:tc>
      </w:tr>
      <w:tr w:rsidR="001B448C" w:rsidRPr="00CC49AA" w:rsidTr="00F02F89">
        <w:trPr>
          <w:cantSplit/>
        </w:trPr>
        <w:tc>
          <w:tcPr>
            <w:tcW w:w="2298" w:type="dxa"/>
            <w:gridSpan w:val="2"/>
          </w:tcPr>
          <w:p w:rsidR="001B448C" w:rsidRPr="00337782" w:rsidRDefault="001B448C" w:rsidP="003C1D5C">
            <w:pPr>
              <w:ind w:left="34"/>
              <w:rPr>
                <w:lang w:val="en-US"/>
              </w:rPr>
            </w:pPr>
            <w:proofErr w:type="spellStart"/>
            <w:r w:rsidRPr="001B448C">
              <w:rPr>
                <w:lang w:val="en-US"/>
              </w:rPr>
              <w:t>AssembledChanID</w:t>
            </w:r>
            <w:proofErr w:type="spellEnd"/>
          </w:p>
        </w:tc>
        <w:tc>
          <w:tcPr>
            <w:tcW w:w="734" w:type="dxa"/>
          </w:tcPr>
          <w:p w:rsidR="001B448C" w:rsidRDefault="001B448C" w:rsidP="003C1D5C">
            <w:pPr>
              <w:jc w:val="center"/>
              <w:rPr>
                <w:lang w:val="en-US"/>
              </w:rPr>
            </w:pPr>
            <w:r>
              <w:rPr>
                <w:lang w:val="en-US"/>
              </w:rPr>
              <w:t>NA</w:t>
            </w:r>
          </w:p>
        </w:tc>
        <w:tc>
          <w:tcPr>
            <w:tcW w:w="2401" w:type="dxa"/>
          </w:tcPr>
          <w:p w:rsidR="001B448C" w:rsidRDefault="001B448C" w:rsidP="003C1D5C">
            <w:pPr>
              <w:pStyle w:val="aff4"/>
              <w:rPr>
                <w:i w:val="0"/>
                <w:color w:val="auto"/>
                <w:sz w:val="28"/>
                <w:u w:val="none"/>
              </w:rPr>
            </w:pPr>
            <w:r w:rsidRPr="00337782">
              <w:rPr>
                <w:i w:val="0"/>
                <w:color w:val="auto"/>
                <w:sz w:val="28"/>
                <w:u w:val="none"/>
                <w:lang w:val="en-US"/>
              </w:rPr>
              <w:t>STR</w:t>
            </w:r>
          </w:p>
        </w:tc>
        <w:tc>
          <w:tcPr>
            <w:tcW w:w="3102" w:type="dxa"/>
          </w:tcPr>
          <w:p w:rsidR="001B448C" w:rsidRDefault="001B448C" w:rsidP="003C1D5C">
            <w:r>
              <w:t>Логистический канал</w:t>
            </w:r>
          </w:p>
        </w:tc>
        <w:tc>
          <w:tcPr>
            <w:tcW w:w="2474" w:type="dxa"/>
          </w:tcPr>
          <w:p w:rsidR="001B448C" w:rsidRPr="005F659A" w:rsidRDefault="001B448C" w:rsidP="003C1D5C"/>
        </w:tc>
      </w:tr>
      <w:tr w:rsidR="00164CF0" w:rsidRPr="00CC49AA" w:rsidTr="00F02F89">
        <w:trPr>
          <w:cantSplit/>
        </w:trPr>
        <w:tc>
          <w:tcPr>
            <w:tcW w:w="2298" w:type="dxa"/>
            <w:gridSpan w:val="2"/>
          </w:tcPr>
          <w:p w:rsidR="00164CF0" w:rsidRPr="00164CF0" w:rsidRDefault="00164CF0" w:rsidP="00164CF0">
            <w:pPr>
              <w:ind w:left="34"/>
            </w:pPr>
            <w:proofErr w:type="spellStart"/>
            <w:r w:rsidRPr="00164CF0">
              <w:t>BarCode</w:t>
            </w:r>
            <w:proofErr w:type="spellEnd"/>
          </w:p>
        </w:tc>
        <w:tc>
          <w:tcPr>
            <w:tcW w:w="734" w:type="dxa"/>
          </w:tcPr>
          <w:p w:rsidR="00164CF0" w:rsidRDefault="00164CF0" w:rsidP="00164CF0">
            <w:pPr>
              <w:jc w:val="center"/>
              <w:rPr>
                <w:lang w:val="en-US"/>
              </w:rPr>
            </w:pPr>
            <w:r>
              <w:rPr>
                <w:lang w:val="en-US"/>
              </w:rPr>
              <w:t>NA</w:t>
            </w:r>
          </w:p>
        </w:tc>
        <w:tc>
          <w:tcPr>
            <w:tcW w:w="2401" w:type="dxa"/>
          </w:tcPr>
          <w:p w:rsidR="00164CF0" w:rsidRPr="003C1D5C" w:rsidRDefault="00164CF0" w:rsidP="00164CF0">
            <w:pPr>
              <w:pStyle w:val="aff4"/>
              <w:rPr>
                <w:i w:val="0"/>
                <w:color w:val="auto"/>
                <w:u w:val="none"/>
                <w:lang w:val="en-US"/>
              </w:rPr>
            </w:pPr>
            <w:r>
              <w:rPr>
                <w:i w:val="0"/>
                <w:color w:val="auto"/>
                <w:u w:val="none"/>
                <w:lang w:val="en-US"/>
              </w:rPr>
              <w:t>STR(150)</w:t>
            </w:r>
          </w:p>
        </w:tc>
        <w:tc>
          <w:tcPr>
            <w:tcW w:w="3102" w:type="dxa"/>
          </w:tcPr>
          <w:p w:rsidR="00164CF0" w:rsidRPr="00164CF0" w:rsidRDefault="00164CF0" w:rsidP="00164CF0">
            <w:r>
              <w:t>Штрих-код заказа</w:t>
            </w:r>
          </w:p>
        </w:tc>
        <w:tc>
          <w:tcPr>
            <w:tcW w:w="2474" w:type="dxa"/>
          </w:tcPr>
          <w:p w:rsidR="00164CF0" w:rsidRPr="000A4884" w:rsidRDefault="00164CF0" w:rsidP="00164CF0"/>
        </w:tc>
      </w:tr>
    </w:tbl>
    <w:p w:rsidR="001B448C" w:rsidRDefault="001B448C" w:rsidP="005D5765"/>
    <w:p w:rsidR="001B448C" w:rsidRPr="00CD5B54" w:rsidRDefault="001B448C" w:rsidP="001B448C">
      <w:pPr>
        <w:pStyle w:val="4"/>
        <w:rPr>
          <w:lang w:val="en-US"/>
        </w:rPr>
      </w:pPr>
      <w:bookmarkStart w:id="282" w:name="_AssemblyOrderRow"/>
      <w:bookmarkEnd w:id="282"/>
      <w:proofErr w:type="spellStart"/>
      <w:r w:rsidRPr="001B448C">
        <w:rPr>
          <w:lang w:val="en-US"/>
        </w:rPr>
        <w:t>AssemblyOrderRow</w:t>
      </w:r>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3573"/>
        <w:gridCol w:w="2239"/>
      </w:tblGrid>
      <w:tr w:rsidR="001B448C" w:rsidRPr="00210AA5" w:rsidTr="000440F0">
        <w:trPr>
          <w:cantSplit/>
        </w:trPr>
        <w:tc>
          <w:tcPr>
            <w:tcW w:w="1844" w:type="dxa"/>
            <w:shd w:val="clear" w:color="auto" w:fill="D9D9D9" w:themeFill="background1" w:themeFillShade="D9"/>
          </w:tcPr>
          <w:p w:rsidR="001B448C" w:rsidRPr="00210AA5" w:rsidRDefault="001B448C" w:rsidP="003C1D5C">
            <w:pPr>
              <w:ind w:left="34"/>
              <w:rPr>
                <w:b/>
              </w:rPr>
            </w:pPr>
            <w:r>
              <w:rPr>
                <w:b/>
              </w:rPr>
              <w:t>Поле</w:t>
            </w:r>
          </w:p>
        </w:tc>
        <w:tc>
          <w:tcPr>
            <w:tcW w:w="709" w:type="dxa"/>
            <w:shd w:val="clear" w:color="auto" w:fill="D9D9D9" w:themeFill="background1" w:themeFillShade="D9"/>
          </w:tcPr>
          <w:p w:rsidR="001B448C" w:rsidRPr="001B2F76" w:rsidRDefault="001B448C" w:rsidP="003C1D5C">
            <w:pPr>
              <w:jc w:val="center"/>
              <w:rPr>
                <w:b/>
              </w:rPr>
            </w:pPr>
            <w:r>
              <w:rPr>
                <w:b/>
              </w:rPr>
              <w:t>Исп</w:t>
            </w:r>
            <w:r w:rsidRPr="001B2F76">
              <w:rPr>
                <w:b/>
              </w:rPr>
              <w:t>.</w:t>
            </w:r>
          </w:p>
        </w:tc>
        <w:tc>
          <w:tcPr>
            <w:tcW w:w="2409" w:type="dxa"/>
            <w:shd w:val="clear" w:color="auto" w:fill="D9D9D9" w:themeFill="background1" w:themeFillShade="D9"/>
          </w:tcPr>
          <w:p w:rsidR="001B448C" w:rsidRPr="00210AA5" w:rsidRDefault="001B448C" w:rsidP="003C1D5C">
            <w:pPr>
              <w:jc w:val="center"/>
              <w:rPr>
                <w:b/>
              </w:rPr>
            </w:pPr>
            <w:r>
              <w:rPr>
                <w:b/>
              </w:rPr>
              <w:t>Тип значения</w:t>
            </w:r>
          </w:p>
        </w:tc>
        <w:tc>
          <w:tcPr>
            <w:tcW w:w="3573" w:type="dxa"/>
            <w:shd w:val="clear" w:color="auto" w:fill="D9D9D9" w:themeFill="background1" w:themeFillShade="D9"/>
          </w:tcPr>
          <w:p w:rsidR="001B448C" w:rsidRPr="00210AA5" w:rsidRDefault="001B448C" w:rsidP="000440F0">
            <w:pPr>
              <w:ind w:left="708" w:hanging="708"/>
              <w:rPr>
                <w:b/>
              </w:rPr>
            </w:pPr>
            <w:r>
              <w:rPr>
                <w:b/>
              </w:rPr>
              <w:t>Описание</w:t>
            </w:r>
          </w:p>
        </w:tc>
        <w:tc>
          <w:tcPr>
            <w:tcW w:w="2239" w:type="dxa"/>
            <w:shd w:val="clear" w:color="auto" w:fill="D9D9D9" w:themeFill="background1" w:themeFillShade="D9"/>
          </w:tcPr>
          <w:p w:rsidR="001B448C" w:rsidRPr="00210AA5" w:rsidRDefault="001B448C" w:rsidP="003C1D5C">
            <w:pPr>
              <w:rPr>
                <w:b/>
              </w:rPr>
            </w:pPr>
            <w:r>
              <w:rPr>
                <w:b/>
              </w:rPr>
              <w:t>Комментарий</w:t>
            </w:r>
          </w:p>
        </w:tc>
      </w:tr>
      <w:tr w:rsidR="001B448C" w:rsidRPr="00CC49AA" w:rsidTr="000440F0">
        <w:trPr>
          <w:cantSplit/>
        </w:trPr>
        <w:tc>
          <w:tcPr>
            <w:tcW w:w="1844" w:type="dxa"/>
          </w:tcPr>
          <w:p w:rsidR="001B448C" w:rsidRPr="0063493A" w:rsidRDefault="001B448C" w:rsidP="003C1D5C">
            <w:pPr>
              <w:ind w:left="34"/>
            </w:pPr>
            <w:proofErr w:type="spellStart"/>
            <w:r>
              <w:rPr>
                <w:lang w:val="en-US"/>
              </w:rPr>
              <w:t>GoodID</w:t>
            </w:r>
            <w:proofErr w:type="spellEnd"/>
          </w:p>
        </w:tc>
        <w:tc>
          <w:tcPr>
            <w:tcW w:w="709" w:type="dxa"/>
          </w:tcPr>
          <w:p w:rsidR="001B448C" w:rsidRPr="0063493A" w:rsidRDefault="001B448C" w:rsidP="003C1D5C">
            <w:pPr>
              <w:jc w:val="center"/>
            </w:pPr>
            <w:r>
              <w:rPr>
                <w:lang w:val="en-US"/>
              </w:rPr>
              <w:t>MA</w:t>
            </w:r>
          </w:p>
        </w:tc>
        <w:tc>
          <w:tcPr>
            <w:tcW w:w="2409" w:type="dxa"/>
          </w:tcPr>
          <w:p w:rsidR="001B448C" w:rsidRPr="0063493A" w:rsidRDefault="001B448C" w:rsidP="003C1D5C">
            <w:pPr>
              <w:jc w:val="center"/>
            </w:pPr>
            <w:r>
              <w:rPr>
                <w:lang w:val="en-US"/>
              </w:rPr>
              <w:t>STR</w:t>
            </w:r>
            <w:r w:rsidRPr="0063493A">
              <w:t>(</w:t>
            </w:r>
            <w:r w:rsidRPr="00481246">
              <w:t>50</w:t>
            </w:r>
            <w:r>
              <w:t>)</w:t>
            </w:r>
          </w:p>
        </w:tc>
        <w:tc>
          <w:tcPr>
            <w:tcW w:w="3573" w:type="dxa"/>
          </w:tcPr>
          <w:p w:rsidR="001B448C" w:rsidRPr="00B54C9D" w:rsidRDefault="001B448C" w:rsidP="00F47284">
            <w:r w:rsidRPr="0063493A">
              <w:t xml:space="preserve">Уникальный идентификатор </w:t>
            </w:r>
            <w:r w:rsidR="00F47284">
              <w:t>комплектующей</w:t>
            </w:r>
          </w:p>
        </w:tc>
        <w:tc>
          <w:tcPr>
            <w:tcW w:w="2239" w:type="dxa"/>
          </w:tcPr>
          <w:p w:rsidR="001B448C" w:rsidRPr="000C66F8" w:rsidRDefault="001B448C" w:rsidP="003C1D5C"/>
        </w:tc>
      </w:tr>
      <w:tr w:rsidR="001B448C" w:rsidRPr="00CC49AA" w:rsidTr="000440F0">
        <w:trPr>
          <w:cantSplit/>
        </w:trPr>
        <w:tc>
          <w:tcPr>
            <w:tcW w:w="1844" w:type="dxa"/>
          </w:tcPr>
          <w:p w:rsidR="001B448C" w:rsidRDefault="00F47284" w:rsidP="003C1D5C">
            <w:pPr>
              <w:ind w:left="34"/>
              <w:rPr>
                <w:lang w:val="en-US"/>
              </w:rPr>
            </w:pPr>
            <w:proofErr w:type="spellStart"/>
            <w:r w:rsidRPr="00F47284">
              <w:rPr>
                <w:lang w:val="en-US"/>
              </w:rPr>
              <w:t>GoodName</w:t>
            </w:r>
            <w:proofErr w:type="spellEnd"/>
          </w:p>
        </w:tc>
        <w:tc>
          <w:tcPr>
            <w:tcW w:w="709" w:type="dxa"/>
          </w:tcPr>
          <w:p w:rsidR="001B448C" w:rsidRPr="00F47284" w:rsidRDefault="00F47284" w:rsidP="003C1D5C">
            <w:pPr>
              <w:jc w:val="center"/>
              <w:rPr>
                <w:lang w:val="en-US"/>
              </w:rPr>
            </w:pPr>
            <w:r>
              <w:rPr>
                <w:lang w:val="en-US"/>
              </w:rPr>
              <w:t>NA</w:t>
            </w:r>
          </w:p>
        </w:tc>
        <w:tc>
          <w:tcPr>
            <w:tcW w:w="2409" w:type="dxa"/>
          </w:tcPr>
          <w:p w:rsidR="001B448C" w:rsidRDefault="001B448C" w:rsidP="003C1D5C">
            <w:pPr>
              <w:jc w:val="center"/>
              <w:rPr>
                <w:lang w:val="en-US"/>
              </w:rPr>
            </w:pPr>
            <w:r>
              <w:rPr>
                <w:lang w:val="en-US"/>
              </w:rPr>
              <w:t>DEC</w:t>
            </w:r>
          </w:p>
        </w:tc>
        <w:tc>
          <w:tcPr>
            <w:tcW w:w="3573" w:type="dxa"/>
          </w:tcPr>
          <w:p w:rsidR="001B448C" w:rsidRPr="004368DA" w:rsidRDefault="00F47284" w:rsidP="003C1D5C">
            <w:r>
              <w:t>Наименование комплектующей</w:t>
            </w:r>
          </w:p>
        </w:tc>
        <w:tc>
          <w:tcPr>
            <w:tcW w:w="2239" w:type="dxa"/>
          </w:tcPr>
          <w:p w:rsidR="001B448C" w:rsidRDefault="001B448C"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Quantity</w:t>
            </w:r>
          </w:p>
        </w:tc>
        <w:tc>
          <w:tcPr>
            <w:tcW w:w="709" w:type="dxa"/>
          </w:tcPr>
          <w:p w:rsidR="00F47284" w:rsidRDefault="00F47284" w:rsidP="003C1D5C">
            <w:pPr>
              <w:jc w:val="center"/>
              <w:rPr>
                <w:lang w:val="en-US"/>
              </w:rPr>
            </w:pPr>
            <w:r>
              <w:rPr>
                <w:lang w:val="en-US"/>
              </w:rPr>
              <w:t>MA</w:t>
            </w:r>
          </w:p>
        </w:tc>
        <w:tc>
          <w:tcPr>
            <w:tcW w:w="2409" w:type="dxa"/>
          </w:tcPr>
          <w:p w:rsidR="00F47284" w:rsidRDefault="00F47284" w:rsidP="003C1D5C">
            <w:pPr>
              <w:jc w:val="center"/>
              <w:rPr>
                <w:lang w:val="en-US"/>
              </w:rPr>
            </w:pPr>
            <w:r>
              <w:rPr>
                <w:lang w:val="en-US"/>
              </w:rPr>
              <w:t>INT</w:t>
            </w:r>
          </w:p>
        </w:tc>
        <w:tc>
          <w:tcPr>
            <w:tcW w:w="3573" w:type="dxa"/>
          </w:tcPr>
          <w:p w:rsidR="00F47284" w:rsidRDefault="00F47284" w:rsidP="003C1D5C">
            <w:r>
              <w:t>Количество</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r w:rsidRPr="00F47284">
              <w:rPr>
                <w:lang w:val="en-US"/>
              </w:rPr>
              <w:t>Reservation</w:t>
            </w:r>
          </w:p>
        </w:tc>
        <w:tc>
          <w:tcPr>
            <w:tcW w:w="709" w:type="dxa"/>
          </w:tcPr>
          <w:p w:rsidR="00F47284" w:rsidRDefault="00F47284" w:rsidP="003C1D5C">
            <w:pPr>
              <w:jc w:val="center"/>
              <w:rPr>
                <w:lang w:val="en-US"/>
              </w:rPr>
            </w:pPr>
            <w:r>
              <w:rPr>
                <w:lang w:val="en-US"/>
              </w:rPr>
              <w:t>NE</w:t>
            </w:r>
          </w:p>
        </w:tc>
        <w:tc>
          <w:tcPr>
            <w:tcW w:w="2409" w:type="dxa"/>
          </w:tcPr>
          <w:p w:rsidR="00F47284" w:rsidRPr="006D5B0B" w:rsidRDefault="009F6E60" w:rsidP="003C1D5C">
            <w:pPr>
              <w:jc w:val="center"/>
              <w:rPr>
                <w:b/>
                <w:i/>
                <w:lang w:val="en-US"/>
              </w:rPr>
            </w:pPr>
            <w:hyperlink w:anchor="_Reservation" w:history="1">
              <w:r w:rsidR="00F47284" w:rsidRPr="006D5B0B">
                <w:rPr>
                  <w:rStyle w:val="af5"/>
                  <w:b/>
                  <w:i/>
                  <w:lang w:val="en-US"/>
                </w:rPr>
                <w:t>Reservation</w:t>
              </w:r>
            </w:hyperlink>
          </w:p>
        </w:tc>
        <w:tc>
          <w:tcPr>
            <w:tcW w:w="3573" w:type="dxa"/>
          </w:tcPr>
          <w:p w:rsidR="00F47284" w:rsidRDefault="00F47284" w:rsidP="003C1D5C">
            <w:r>
              <w:t>Резерв</w:t>
            </w:r>
          </w:p>
        </w:tc>
        <w:tc>
          <w:tcPr>
            <w:tcW w:w="2239" w:type="dxa"/>
          </w:tcPr>
          <w:p w:rsidR="00F47284" w:rsidRDefault="00F47284" w:rsidP="003C1D5C"/>
        </w:tc>
      </w:tr>
      <w:tr w:rsidR="00F47284" w:rsidRPr="00CC49AA" w:rsidTr="000440F0">
        <w:trPr>
          <w:cantSplit/>
        </w:trPr>
        <w:tc>
          <w:tcPr>
            <w:tcW w:w="1844" w:type="dxa"/>
          </w:tcPr>
          <w:p w:rsidR="00F47284" w:rsidRPr="00F47284" w:rsidRDefault="00F47284" w:rsidP="003C1D5C">
            <w:pPr>
              <w:ind w:left="34"/>
              <w:rPr>
                <w:lang w:val="en-US"/>
              </w:rPr>
            </w:pPr>
            <w:proofErr w:type="spellStart"/>
            <w:r w:rsidRPr="00F47284">
              <w:rPr>
                <w:lang w:val="en-US"/>
              </w:rPr>
              <w:t>ChanID</w:t>
            </w:r>
            <w:proofErr w:type="spellEnd"/>
          </w:p>
        </w:tc>
        <w:tc>
          <w:tcPr>
            <w:tcW w:w="709" w:type="dxa"/>
          </w:tcPr>
          <w:p w:rsidR="00F47284" w:rsidRDefault="00F47284" w:rsidP="003C1D5C">
            <w:pPr>
              <w:jc w:val="center"/>
              <w:rPr>
                <w:lang w:val="en-US"/>
              </w:rPr>
            </w:pPr>
            <w:r>
              <w:rPr>
                <w:lang w:val="en-US"/>
              </w:rPr>
              <w:t>NA</w:t>
            </w:r>
          </w:p>
        </w:tc>
        <w:tc>
          <w:tcPr>
            <w:tcW w:w="2409" w:type="dxa"/>
          </w:tcPr>
          <w:p w:rsidR="00F47284" w:rsidRDefault="00F47284" w:rsidP="003C1D5C">
            <w:pPr>
              <w:jc w:val="center"/>
              <w:rPr>
                <w:lang w:val="en-US"/>
              </w:rPr>
            </w:pPr>
            <w:r>
              <w:rPr>
                <w:lang w:val="en-US"/>
              </w:rPr>
              <w:t>STR</w:t>
            </w:r>
          </w:p>
        </w:tc>
        <w:tc>
          <w:tcPr>
            <w:tcW w:w="3573" w:type="dxa"/>
          </w:tcPr>
          <w:p w:rsidR="00F47284" w:rsidRDefault="00F47284" w:rsidP="003C1D5C">
            <w:r>
              <w:t>Логистический канал</w:t>
            </w:r>
          </w:p>
        </w:tc>
        <w:tc>
          <w:tcPr>
            <w:tcW w:w="2239" w:type="dxa"/>
          </w:tcPr>
          <w:p w:rsidR="00F47284" w:rsidRDefault="00F47284" w:rsidP="003C1D5C"/>
        </w:tc>
      </w:tr>
      <w:tr w:rsidR="000440F0" w:rsidRPr="00CC49AA" w:rsidTr="000440F0">
        <w:trPr>
          <w:cantSplit/>
        </w:trPr>
        <w:tc>
          <w:tcPr>
            <w:tcW w:w="1844" w:type="dxa"/>
          </w:tcPr>
          <w:p w:rsidR="000440F0" w:rsidRPr="00F47284" w:rsidRDefault="000440F0" w:rsidP="003C1D5C">
            <w:pPr>
              <w:ind w:left="34"/>
              <w:rPr>
                <w:lang w:val="en-US"/>
              </w:rPr>
            </w:pPr>
            <w:proofErr w:type="spellStart"/>
            <w:r>
              <w:rPr>
                <w:lang w:val="en-US"/>
              </w:rPr>
              <w:t>OwnerID</w:t>
            </w:r>
            <w:proofErr w:type="spellEnd"/>
          </w:p>
        </w:tc>
        <w:tc>
          <w:tcPr>
            <w:tcW w:w="709" w:type="dxa"/>
          </w:tcPr>
          <w:p w:rsidR="000440F0" w:rsidRDefault="000440F0" w:rsidP="003C1D5C">
            <w:pPr>
              <w:jc w:val="center"/>
              <w:rPr>
                <w:lang w:val="en-US"/>
              </w:rPr>
            </w:pPr>
            <w:r>
              <w:rPr>
                <w:lang w:val="en-US"/>
              </w:rPr>
              <w:t>NA</w:t>
            </w:r>
          </w:p>
        </w:tc>
        <w:tc>
          <w:tcPr>
            <w:tcW w:w="2409" w:type="dxa"/>
          </w:tcPr>
          <w:p w:rsidR="000440F0" w:rsidRDefault="000440F0" w:rsidP="003C1D5C">
            <w:pPr>
              <w:jc w:val="center"/>
              <w:rPr>
                <w:lang w:val="en-US"/>
              </w:rPr>
            </w:pPr>
            <w:r>
              <w:rPr>
                <w:lang w:val="en-US"/>
              </w:rPr>
              <w:t>STR</w:t>
            </w:r>
          </w:p>
        </w:tc>
        <w:tc>
          <w:tcPr>
            <w:tcW w:w="3573" w:type="dxa"/>
          </w:tcPr>
          <w:p w:rsidR="000440F0" w:rsidRPr="000440F0" w:rsidRDefault="000440F0" w:rsidP="003C1D5C">
            <w:r>
              <w:t>Идентификатор собственника</w:t>
            </w:r>
          </w:p>
        </w:tc>
        <w:tc>
          <w:tcPr>
            <w:tcW w:w="2239" w:type="dxa"/>
          </w:tcPr>
          <w:p w:rsidR="000440F0" w:rsidRDefault="000440F0" w:rsidP="003C1D5C"/>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83" w:name="_Ref515534675"/>
      <w:bookmarkStart w:id="284" w:name="TripOrder"/>
      <w:proofErr w:type="spellStart"/>
      <w:r>
        <w:rPr>
          <w:lang w:val="en-US"/>
        </w:rPr>
        <w:t>TripOrder</w:t>
      </w:r>
      <w:bookmarkEnd w:id="276"/>
      <w:bookmarkEnd w:id="283"/>
      <w:proofErr w:type="spellEnd"/>
    </w:p>
    <w:bookmarkEnd w:id="284"/>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E469E3" w:rsidRDefault="00B1606C" w:rsidP="009B4058">
            <w:pPr>
              <w:jc w:val="center"/>
              <w:rPr>
                <w:lang w:val="en-US"/>
              </w:rPr>
            </w:pPr>
            <w:r>
              <w:rPr>
                <w:lang w:val="en-US"/>
              </w:rPr>
              <w:t>DATE</w:t>
            </w:r>
            <w:r w:rsidR="00E469E3">
              <w:rPr>
                <w:lang w:val="en-US"/>
              </w:rPr>
              <w:t>TIME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85" w:name="_Good"/>
      <w:bookmarkStart w:id="286" w:name="_Stock"/>
      <w:bookmarkStart w:id="287" w:name="_Owner"/>
      <w:bookmarkStart w:id="288" w:name="_Shipper"/>
      <w:bookmarkStart w:id="289" w:name="_Customer"/>
      <w:bookmarkStart w:id="290" w:name="_Response"/>
      <w:bookmarkStart w:id="291" w:name="_ReceivingAdvice"/>
      <w:bookmarkStart w:id="292" w:name="_Ref518033913"/>
      <w:bookmarkStart w:id="293" w:name="TripOrderInstruction"/>
      <w:bookmarkEnd w:id="285"/>
      <w:bookmarkEnd w:id="286"/>
      <w:bookmarkEnd w:id="287"/>
      <w:bookmarkEnd w:id="288"/>
      <w:bookmarkEnd w:id="289"/>
      <w:bookmarkEnd w:id="290"/>
      <w:bookmarkEnd w:id="291"/>
      <w:proofErr w:type="spellStart"/>
      <w:r w:rsidRPr="00C05D4E">
        <w:rPr>
          <w:lang w:val="en-US"/>
        </w:rPr>
        <w:t>TripOrderTask</w:t>
      </w:r>
      <w:bookmarkEnd w:id="29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93"/>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5F3C10" w:rsidP="009B4058">
            <w:pPr>
              <w:jc w:val="center"/>
            </w:pPr>
            <w:r>
              <w:rPr>
                <w:lang w:val="en-US"/>
              </w:rPr>
              <w:t>NA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94" w:name="_Ref477268765"/>
      <w:bookmarkStart w:id="295" w:name="TripOrderOptions"/>
      <w:proofErr w:type="spellStart"/>
      <w:r>
        <w:rPr>
          <w:lang w:val="en-US"/>
        </w:rPr>
        <w:t>TripOrderOptions</w:t>
      </w:r>
      <w:bookmarkEnd w:id="29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95"/>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96" w:name="_Ref517877952"/>
      <w:proofErr w:type="spellStart"/>
      <w:r w:rsidRPr="00A64550">
        <w:t>TransferOrder</w:t>
      </w:r>
      <w:bookmarkEnd w:id="296"/>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97" w:name="_Ref517877779"/>
      <w:proofErr w:type="spellStart"/>
      <w:r w:rsidRPr="00A64550">
        <w:t>TransferOrder</w:t>
      </w:r>
      <w:proofErr w:type="spellEnd"/>
      <w:r>
        <w:rPr>
          <w:lang w:val="en-US"/>
        </w:rPr>
        <w:t>Row</w:t>
      </w:r>
      <w:bookmarkEnd w:id="297"/>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2927AC" w:rsidP="00F1432F">
            <w:pPr>
              <w:jc w:val="center"/>
              <w:rPr>
                <w:lang w:val="en-US"/>
              </w:rPr>
            </w:pPr>
            <w:r w:rsidRPr="002927AC">
              <w:rPr>
                <w:rStyle w:val="aff5"/>
                <w:i w:val="0"/>
                <w:color w:val="auto"/>
                <w:u w:val="none"/>
                <w:lang w:val="en-US"/>
              </w:rPr>
              <w:t>STR</w:t>
            </w:r>
          </w:p>
        </w:tc>
        <w:tc>
          <w:tcPr>
            <w:tcW w:w="3402" w:type="dxa"/>
          </w:tcPr>
          <w:p w:rsidR="009868DF" w:rsidRDefault="002927AC" w:rsidP="00F1432F">
            <w:r>
              <w:t>Идентификатор</w:t>
            </w:r>
            <w:r w:rsidR="009868DF">
              <w:t xml:space="preserve">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98" w:name="_Ref506557210"/>
      <w:bookmarkStart w:id="299" w:name="AdviceDoc"/>
      <w:bookmarkStart w:id="300" w:name="_Ref477460632"/>
      <w:proofErr w:type="spellStart"/>
      <w:r>
        <w:rPr>
          <w:lang w:val="en-US"/>
        </w:rPr>
        <w:t>AdviceDoc</w:t>
      </w:r>
      <w:bookmarkEnd w:id="298"/>
      <w:proofErr w:type="spellEnd"/>
    </w:p>
    <w:bookmarkEnd w:id="299"/>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r w:rsidR="00E97448" w:rsidRPr="00CC49AA" w:rsidTr="00033EEC">
        <w:tc>
          <w:tcPr>
            <w:tcW w:w="1844" w:type="dxa"/>
          </w:tcPr>
          <w:p w:rsidR="00E97448" w:rsidRDefault="00E97448" w:rsidP="009D0C87">
            <w:pPr>
              <w:ind w:left="31"/>
              <w:rPr>
                <w:lang w:val="en-US"/>
              </w:rPr>
            </w:pPr>
            <w:r w:rsidRPr="00E97448">
              <w:rPr>
                <w:lang w:val="en-US"/>
              </w:rPr>
              <w:t>Operation</w:t>
            </w:r>
          </w:p>
        </w:tc>
        <w:tc>
          <w:tcPr>
            <w:tcW w:w="709" w:type="dxa"/>
          </w:tcPr>
          <w:p w:rsidR="00E97448" w:rsidRPr="00E97448" w:rsidRDefault="00E97448" w:rsidP="009D0C87">
            <w:pPr>
              <w:jc w:val="center"/>
              <w:rPr>
                <w:lang w:val="en-US"/>
              </w:rPr>
            </w:pPr>
            <w:r>
              <w:rPr>
                <w:lang w:val="en-US"/>
              </w:rPr>
              <w:t>NA</w:t>
            </w:r>
          </w:p>
        </w:tc>
        <w:tc>
          <w:tcPr>
            <w:tcW w:w="2268" w:type="dxa"/>
          </w:tcPr>
          <w:p w:rsidR="00E97448" w:rsidRDefault="00E97448" w:rsidP="009D0C87">
            <w:pPr>
              <w:jc w:val="center"/>
              <w:rPr>
                <w:lang w:val="en-US"/>
              </w:rPr>
            </w:pPr>
            <w:r>
              <w:rPr>
                <w:lang w:val="en-US"/>
              </w:rPr>
              <w:t>STR</w:t>
            </w:r>
          </w:p>
        </w:tc>
        <w:tc>
          <w:tcPr>
            <w:tcW w:w="2693" w:type="dxa"/>
          </w:tcPr>
          <w:p w:rsidR="00E97448" w:rsidRDefault="00E97448" w:rsidP="009D0C87">
            <w:r>
              <w:t>Код складской операции документа</w:t>
            </w:r>
          </w:p>
        </w:tc>
        <w:tc>
          <w:tcPr>
            <w:tcW w:w="3260" w:type="dxa"/>
          </w:tcPr>
          <w:p w:rsidR="00E97448" w:rsidRDefault="00E97448" w:rsidP="009D0C87"/>
        </w:tc>
      </w:tr>
    </w:tbl>
    <w:p w:rsidR="00B1606C" w:rsidRDefault="00B1606C" w:rsidP="006F58FC">
      <w:pPr>
        <w:pStyle w:val="3"/>
        <w:rPr>
          <w:lang w:val="en-US"/>
        </w:rPr>
      </w:pPr>
      <w:bookmarkStart w:id="301" w:name="_Ref483406286"/>
      <w:bookmarkStart w:id="302" w:name="AdviceRow"/>
      <w:proofErr w:type="spellStart"/>
      <w:r>
        <w:rPr>
          <w:lang w:val="en-US"/>
        </w:rPr>
        <w:t>AdviceRow</w:t>
      </w:r>
      <w:bookmarkEnd w:id="301"/>
      <w:proofErr w:type="spellEnd"/>
    </w:p>
    <w:bookmarkEnd w:id="302"/>
    <w:p w:rsidR="00237BE0" w:rsidRPr="00237BE0" w:rsidRDefault="00237BE0" w:rsidP="00E90687">
      <w:pPr>
        <w:ind w:firstLine="708"/>
      </w:pPr>
      <w:r>
        <w:t>Строки документов</w:t>
      </w:r>
    </w:p>
    <w:tbl>
      <w:tblPr>
        <w:tblStyle w:val="af4"/>
        <w:tblW w:w="11010" w:type="dxa"/>
        <w:tblInd w:w="-318" w:type="dxa"/>
        <w:tblLayout w:type="fixed"/>
        <w:tblLook w:val="04A0" w:firstRow="1" w:lastRow="0" w:firstColumn="1" w:lastColumn="0" w:noHBand="0" w:noVBand="1"/>
      </w:tblPr>
      <w:tblGrid>
        <w:gridCol w:w="1796"/>
        <w:gridCol w:w="709"/>
        <w:gridCol w:w="1843"/>
        <w:gridCol w:w="3118"/>
        <w:gridCol w:w="3544"/>
      </w:tblGrid>
      <w:tr w:rsidR="00B1606C" w:rsidRPr="00210AA5" w:rsidTr="00D0788F">
        <w:trPr>
          <w:cantSplit/>
        </w:trPr>
        <w:tc>
          <w:tcPr>
            <w:tcW w:w="1796"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D0788F">
        <w:trPr>
          <w:cantSplit/>
        </w:trPr>
        <w:tc>
          <w:tcPr>
            <w:tcW w:w="1796"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D0788F">
        <w:trPr>
          <w:cantSplit/>
        </w:trPr>
        <w:tc>
          <w:tcPr>
            <w:tcW w:w="1796"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D0788F">
        <w:trPr>
          <w:cantSplit/>
        </w:trPr>
        <w:tc>
          <w:tcPr>
            <w:tcW w:w="1796" w:type="dxa"/>
          </w:tcPr>
          <w:p w:rsidR="00B1606C" w:rsidRPr="007100F5" w:rsidRDefault="00B1606C" w:rsidP="00F37EEF">
            <w:pPr>
              <w:rPr>
                <w:lang w:val="en-US"/>
              </w:rPr>
            </w:pPr>
            <w:r>
              <w:rPr>
                <w:lang w:val="en-US"/>
              </w:rPr>
              <w:lastRenderedPageBreak/>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D0788F">
        <w:trPr>
          <w:cantSplit/>
        </w:trPr>
        <w:tc>
          <w:tcPr>
            <w:tcW w:w="1796"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D0788F">
        <w:trPr>
          <w:cantSplit/>
        </w:trPr>
        <w:tc>
          <w:tcPr>
            <w:tcW w:w="1796"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D0788F">
        <w:trPr>
          <w:cantSplit/>
        </w:trPr>
        <w:tc>
          <w:tcPr>
            <w:tcW w:w="1796"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D0788F">
        <w:trPr>
          <w:cantSplit/>
        </w:trPr>
        <w:tc>
          <w:tcPr>
            <w:tcW w:w="1796"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D0788F">
        <w:trPr>
          <w:cantSplit/>
        </w:trPr>
        <w:tc>
          <w:tcPr>
            <w:tcW w:w="1796"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D0788F">
        <w:trPr>
          <w:cantSplit/>
        </w:trPr>
        <w:tc>
          <w:tcPr>
            <w:tcW w:w="1796"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D0788F">
        <w:trPr>
          <w:cantSplit/>
        </w:trPr>
        <w:tc>
          <w:tcPr>
            <w:tcW w:w="1796"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D0788F">
        <w:trPr>
          <w:cantSplit/>
        </w:trPr>
        <w:tc>
          <w:tcPr>
            <w:tcW w:w="1796"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D0788F">
        <w:trPr>
          <w:cantSplit/>
        </w:trPr>
        <w:tc>
          <w:tcPr>
            <w:tcW w:w="1796"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E97448" w:rsidRPr="00CC49AA" w:rsidTr="00D0788F">
        <w:trPr>
          <w:cantSplit/>
        </w:trPr>
        <w:tc>
          <w:tcPr>
            <w:tcW w:w="1796" w:type="dxa"/>
          </w:tcPr>
          <w:p w:rsidR="00E97448" w:rsidRDefault="00E97448" w:rsidP="009E740E">
            <w:pPr>
              <w:rPr>
                <w:lang w:val="en-US"/>
              </w:rPr>
            </w:pPr>
            <w:proofErr w:type="spellStart"/>
            <w:r w:rsidRPr="00E97448">
              <w:rPr>
                <w:lang w:val="en-US"/>
              </w:rPr>
              <w:t>returnCause</w:t>
            </w:r>
            <w:proofErr w:type="spellEnd"/>
          </w:p>
        </w:tc>
        <w:tc>
          <w:tcPr>
            <w:tcW w:w="709" w:type="dxa"/>
          </w:tcPr>
          <w:p w:rsidR="00E97448" w:rsidRDefault="00E97448" w:rsidP="009E740E">
            <w:pPr>
              <w:jc w:val="center"/>
              <w:rPr>
                <w:lang w:val="en-US"/>
              </w:rPr>
            </w:pPr>
            <w:r>
              <w:rPr>
                <w:lang w:val="en-US"/>
              </w:rPr>
              <w:t>NA</w:t>
            </w:r>
          </w:p>
        </w:tc>
        <w:tc>
          <w:tcPr>
            <w:tcW w:w="1843" w:type="dxa"/>
          </w:tcPr>
          <w:p w:rsidR="00E97448" w:rsidRDefault="00E97448" w:rsidP="009E740E">
            <w:pPr>
              <w:jc w:val="center"/>
              <w:rPr>
                <w:lang w:val="en-US"/>
              </w:rPr>
            </w:pPr>
            <w:r>
              <w:rPr>
                <w:lang w:val="en-US"/>
              </w:rPr>
              <w:t>STR</w:t>
            </w:r>
          </w:p>
        </w:tc>
        <w:tc>
          <w:tcPr>
            <w:tcW w:w="3118" w:type="dxa"/>
          </w:tcPr>
          <w:p w:rsidR="00E97448" w:rsidRDefault="00E97448" w:rsidP="009E740E">
            <w:r>
              <w:t>Код причины возврата товара</w:t>
            </w:r>
          </w:p>
        </w:tc>
        <w:tc>
          <w:tcPr>
            <w:tcW w:w="3544" w:type="dxa"/>
          </w:tcPr>
          <w:p w:rsidR="00E97448" w:rsidRDefault="00E97448" w:rsidP="009E740E"/>
        </w:tc>
      </w:tr>
      <w:tr w:rsidR="00B16C1B" w:rsidRPr="00CC49AA" w:rsidTr="00D0788F">
        <w:trPr>
          <w:cantSplit/>
        </w:trPr>
        <w:tc>
          <w:tcPr>
            <w:tcW w:w="1796" w:type="dxa"/>
          </w:tcPr>
          <w:p w:rsidR="00B16C1B" w:rsidRPr="00E97448" w:rsidRDefault="00B16C1B" w:rsidP="009E740E">
            <w:pPr>
              <w:rPr>
                <w:lang w:val="en-US"/>
              </w:rPr>
            </w:pPr>
            <w:r w:rsidRPr="00B16C1B">
              <w:rPr>
                <w:lang w:val="en-US"/>
              </w:rPr>
              <w:t>SKUID</w:t>
            </w:r>
          </w:p>
        </w:tc>
        <w:tc>
          <w:tcPr>
            <w:tcW w:w="709" w:type="dxa"/>
          </w:tcPr>
          <w:p w:rsidR="00B16C1B" w:rsidRDefault="00B16C1B" w:rsidP="009E740E">
            <w:pPr>
              <w:jc w:val="center"/>
              <w:rPr>
                <w:lang w:val="en-US"/>
              </w:rPr>
            </w:pPr>
            <w:r>
              <w:rPr>
                <w:lang w:val="en-US"/>
              </w:rPr>
              <w:t>NA</w:t>
            </w:r>
          </w:p>
        </w:tc>
        <w:tc>
          <w:tcPr>
            <w:tcW w:w="1843" w:type="dxa"/>
          </w:tcPr>
          <w:p w:rsidR="00B16C1B" w:rsidRDefault="00B16C1B" w:rsidP="009E740E">
            <w:pPr>
              <w:jc w:val="center"/>
              <w:rPr>
                <w:lang w:val="en-US"/>
              </w:rPr>
            </w:pPr>
            <w:r>
              <w:rPr>
                <w:lang w:val="en-US"/>
              </w:rPr>
              <w:t>STR(60)</w:t>
            </w:r>
          </w:p>
        </w:tc>
        <w:tc>
          <w:tcPr>
            <w:tcW w:w="3118" w:type="dxa"/>
          </w:tcPr>
          <w:p w:rsidR="00B16C1B" w:rsidRPr="00B16C1B" w:rsidRDefault="00B16C1B" w:rsidP="009E740E">
            <w:r>
              <w:rPr>
                <w:lang w:val="en-US"/>
              </w:rPr>
              <w:t>ID</w:t>
            </w:r>
            <w:r w:rsidRPr="00B16C1B">
              <w:t xml:space="preserve"> (</w:t>
            </w:r>
            <w:r>
              <w:t>Уникальный код) единицы учета остатков</w:t>
            </w:r>
          </w:p>
        </w:tc>
        <w:tc>
          <w:tcPr>
            <w:tcW w:w="3544" w:type="dxa"/>
          </w:tcPr>
          <w:p w:rsidR="00B16C1B" w:rsidRDefault="00B16C1B" w:rsidP="009E740E"/>
        </w:tc>
      </w:tr>
      <w:tr w:rsidR="00D0788F" w:rsidRPr="00CC49AA" w:rsidTr="00D0788F">
        <w:trPr>
          <w:cantSplit/>
        </w:trPr>
        <w:tc>
          <w:tcPr>
            <w:tcW w:w="1796" w:type="dxa"/>
          </w:tcPr>
          <w:p w:rsidR="00D0788F" w:rsidRPr="00B16C1B" w:rsidRDefault="00D0788F" w:rsidP="009E740E">
            <w:pPr>
              <w:rPr>
                <w:lang w:val="en-US"/>
              </w:rPr>
            </w:pPr>
            <w:proofErr w:type="spellStart"/>
            <w:r w:rsidRPr="00D0788F">
              <w:rPr>
                <w:lang w:val="en-US"/>
              </w:rPr>
              <w:t>KeepingVariant</w:t>
            </w:r>
            <w:proofErr w:type="spellEnd"/>
          </w:p>
        </w:tc>
        <w:tc>
          <w:tcPr>
            <w:tcW w:w="709" w:type="dxa"/>
          </w:tcPr>
          <w:p w:rsidR="00D0788F" w:rsidRDefault="00D0788F" w:rsidP="009E740E">
            <w:pPr>
              <w:jc w:val="center"/>
              <w:rPr>
                <w:lang w:val="en-US"/>
              </w:rPr>
            </w:pPr>
            <w:r>
              <w:rPr>
                <w:lang w:val="en-US"/>
              </w:rPr>
              <w:t>NE</w:t>
            </w:r>
          </w:p>
        </w:tc>
        <w:tc>
          <w:tcPr>
            <w:tcW w:w="1843" w:type="dxa"/>
          </w:tcPr>
          <w:p w:rsidR="00D0788F" w:rsidRDefault="009F6E60" w:rsidP="009E740E">
            <w:pPr>
              <w:jc w:val="center"/>
              <w:rPr>
                <w:lang w:val="en-US"/>
              </w:rPr>
            </w:pPr>
            <w:hyperlink w:anchor="_KeepingVariant_1" w:history="1">
              <w:proofErr w:type="spellStart"/>
              <w:r w:rsidR="00D0788F" w:rsidRPr="006A7D5A">
                <w:rPr>
                  <w:rStyle w:val="af5"/>
                  <w:lang w:val="en-US"/>
                </w:rPr>
                <w:t>KeepingVariant</w:t>
              </w:r>
              <w:proofErr w:type="spellEnd"/>
            </w:hyperlink>
          </w:p>
        </w:tc>
        <w:tc>
          <w:tcPr>
            <w:tcW w:w="3118" w:type="dxa"/>
          </w:tcPr>
          <w:p w:rsidR="00D0788F" w:rsidRPr="00D0788F" w:rsidRDefault="00D0788F" w:rsidP="009E740E">
            <w:r>
              <w:t>Вариант упаковки</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SerialNum</w:t>
            </w:r>
            <w:proofErr w:type="spellEnd"/>
          </w:p>
        </w:tc>
        <w:tc>
          <w:tcPr>
            <w:tcW w:w="709" w:type="dxa"/>
          </w:tcPr>
          <w:p w:rsidR="00D0788F" w:rsidRPr="00D0788F" w:rsidRDefault="00D0788F" w:rsidP="009E740E">
            <w:pPr>
              <w:jc w:val="center"/>
              <w:rPr>
                <w:lang w:val="en-US"/>
              </w:rPr>
            </w:pPr>
            <w:r>
              <w:rPr>
                <w:lang w:val="en-US"/>
              </w:rPr>
              <w:t>NE*</w:t>
            </w:r>
          </w:p>
        </w:tc>
        <w:tc>
          <w:tcPr>
            <w:tcW w:w="1843" w:type="dxa"/>
          </w:tcPr>
          <w:p w:rsidR="00D0788F" w:rsidRPr="00D0788F" w:rsidRDefault="00D0788F" w:rsidP="009E740E">
            <w:pPr>
              <w:jc w:val="center"/>
              <w:rPr>
                <w:lang w:val="en-US"/>
              </w:rPr>
            </w:pPr>
            <w:r>
              <w:rPr>
                <w:lang w:val="en-US"/>
              </w:rPr>
              <w:t>STR(50)</w:t>
            </w:r>
          </w:p>
        </w:tc>
        <w:tc>
          <w:tcPr>
            <w:tcW w:w="3118" w:type="dxa"/>
          </w:tcPr>
          <w:p w:rsidR="00D0788F" w:rsidRPr="00D0788F" w:rsidRDefault="00D0788F" w:rsidP="009E740E">
            <w:r>
              <w:t>Перечень серийных номеров</w:t>
            </w:r>
          </w:p>
        </w:tc>
        <w:tc>
          <w:tcPr>
            <w:tcW w:w="3544" w:type="dxa"/>
          </w:tcPr>
          <w:p w:rsidR="00D0788F" w:rsidRDefault="00D0788F" w:rsidP="009E740E"/>
        </w:tc>
      </w:tr>
      <w:tr w:rsidR="00D0788F" w:rsidRPr="00CC49AA" w:rsidTr="00D0788F">
        <w:trPr>
          <w:cantSplit/>
        </w:trPr>
        <w:tc>
          <w:tcPr>
            <w:tcW w:w="1796" w:type="dxa"/>
          </w:tcPr>
          <w:p w:rsidR="00D0788F" w:rsidRPr="00D0788F" w:rsidRDefault="00D0788F" w:rsidP="009E740E">
            <w:pPr>
              <w:rPr>
                <w:lang w:val="en-US"/>
              </w:rPr>
            </w:pPr>
            <w:proofErr w:type="spellStart"/>
            <w:r w:rsidRPr="00D0788F">
              <w:rPr>
                <w:lang w:val="en-US"/>
              </w:rPr>
              <w:t>BlockReason</w:t>
            </w:r>
            <w:proofErr w:type="spellEnd"/>
          </w:p>
        </w:tc>
        <w:tc>
          <w:tcPr>
            <w:tcW w:w="709" w:type="dxa"/>
          </w:tcPr>
          <w:p w:rsidR="00D0788F" w:rsidRPr="00D0788F" w:rsidRDefault="00D0788F" w:rsidP="009E740E">
            <w:pPr>
              <w:jc w:val="center"/>
              <w:rPr>
                <w:lang w:val="en-US"/>
              </w:rPr>
            </w:pPr>
            <w:r>
              <w:rPr>
                <w:lang w:val="en-US"/>
              </w:rPr>
              <w:t>NA</w:t>
            </w:r>
          </w:p>
        </w:tc>
        <w:tc>
          <w:tcPr>
            <w:tcW w:w="1843" w:type="dxa"/>
          </w:tcPr>
          <w:p w:rsidR="00D0788F" w:rsidRDefault="00D0788F" w:rsidP="009E740E">
            <w:pPr>
              <w:jc w:val="center"/>
              <w:rPr>
                <w:lang w:val="en-US"/>
              </w:rPr>
            </w:pPr>
            <w:r>
              <w:rPr>
                <w:lang w:val="en-US"/>
              </w:rPr>
              <w:t>STR(5)</w:t>
            </w:r>
          </w:p>
        </w:tc>
        <w:tc>
          <w:tcPr>
            <w:tcW w:w="3118" w:type="dxa"/>
          </w:tcPr>
          <w:p w:rsidR="00D0788F" w:rsidRDefault="00D0788F" w:rsidP="009E740E">
            <w:r>
              <w:t>Причина блокировки</w:t>
            </w:r>
          </w:p>
        </w:tc>
        <w:tc>
          <w:tcPr>
            <w:tcW w:w="3544" w:type="dxa"/>
          </w:tcPr>
          <w:p w:rsidR="00D0788F" w:rsidRDefault="00D0788F" w:rsidP="009E740E"/>
        </w:tc>
      </w:tr>
    </w:tbl>
    <w:p w:rsidR="00633D40" w:rsidRPr="00E80D6D" w:rsidRDefault="00633D40" w:rsidP="00633D40">
      <w:pPr>
        <w:rPr>
          <w:rFonts w:asciiTheme="majorHAnsi" w:eastAsiaTheme="majorEastAsia" w:hAnsiTheme="majorHAnsi" w:cstheme="majorBidi"/>
          <w:sz w:val="26"/>
          <w:szCs w:val="26"/>
        </w:rPr>
      </w:pPr>
      <w:bookmarkStart w:id="303" w:name="_Ref476654125"/>
      <w:bookmarkEnd w:id="300"/>
      <w:r w:rsidRPr="00E80D6D">
        <w:br w:type="page"/>
      </w:r>
    </w:p>
    <w:p w:rsidR="00B1606C" w:rsidRPr="005039B6" w:rsidRDefault="00B1606C" w:rsidP="00111C74">
      <w:pPr>
        <w:pStyle w:val="3"/>
      </w:pPr>
      <w:bookmarkStart w:id="304" w:name="_Ref506551549"/>
      <w:bookmarkStart w:id="305" w:name="BalanceRow"/>
      <w:proofErr w:type="spellStart"/>
      <w:r>
        <w:rPr>
          <w:lang w:val="en-US"/>
        </w:rPr>
        <w:lastRenderedPageBreak/>
        <w:t>BalanceRow</w:t>
      </w:r>
      <w:bookmarkEnd w:id="303"/>
      <w:bookmarkEnd w:id="304"/>
      <w:proofErr w:type="spellEnd"/>
    </w:p>
    <w:bookmarkEnd w:id="305"/>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306" w:name="_Response_1"/>
            <w:bookmarkEnd w:id="306"/>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D1467A" w:rsidP="004E091B">
            <w:pPr>
              <w:jc w:val="center"/>
              <w:rPr>
                <w:lang w:val="en-US"/>
              </w:rPr>
            </w:pPr>
            <w:r>
              <w:rPr>
                <w:lang w:val="en-US"/>
              </w:rPr>
              <w:t>NA</w:t>
            </w:r>
          </w:p>
        </w:tc>
        <w:tc>
          <w:tcPr>
            <w:tcW w:w="1984" w:type="dxa"/>
          </w:tcPr>
          <w:p w:rsidR="00B1606C" w:rsidRDefault="002927AC" w:rsidP="004E091B">
            <w:pPr>
              <w:jc w:val="center"/>
              <w:rPr>
                <w:lang w:val="en-US"/>
              </w:rPr>
            </w:pPr>
            <w:r w:rsidRPr="002927AC">
              <w:rPr>
                <w:rStyle w:val="aff5"/>
                <w:i w:val="0"/>
                <w:color w:val="auto"/>
                <w:u w:val="none"/>
                <w:lang w:val="en-US"/>
              </w:rPr>
              <w:t>STR</w:t>
            </w:r>
          </w:p>
        </w:tc>
        <w:tc>
          <w:tcPr>
            <w:tcW w:w="3048" w:type="dxa"/>
          </w:tcPr>
          <w:p w:rsidR="00B1606C" w:rsidRDefault="002927AC" w:rsidP="004E091B">
            <w:r>
              <w:t>Идентификатор</w:t>
            </w:r>
            <w:r w:rsidR="00B1606C">
              <w:t xml:space="preserve">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r w:rsidR="007A5DFE" w:rsidRPr="00CC49AA" w:rsidTr="004E091B">
        <w:tc>
          <w:tcPr>
            <w:tcW w:w="1702" w:type="dxa"/>
          </w:tcPr>
          <w:p w:rsidR="007A5DFE" w:rsidRDefault="007A5DFE" w:rsidP="004E091B">
            <w:pPr>
              <w:ind w:left="34"/>
              <w:rPr>
                <w:lang w:val="en-US"/>
              </w:rPr>
            </w:pPr>
            <w:r w:rsidRPr="007A5DFE">
              <w:rPr>
                <w:lang w:val="en-US"/>
              </w:rPr>
              <w:t>Reservation</w:t>
            </w:r>
          </w:p>
        </w:tc>
        <w:tc>
          <w:tcPr>
            <w:tcW w:w="851" w:type="dxa"/>
          </w:tcPr>
          <w:p w:rsidR="007A5DFE" w:rsidRDefault="007A5DFE" w:rsidP="004E091B">
            <w:pPr>
              <w:jc w:val="center"/>
              <w:rPr>
                <w:lang w:val="en-US"/>
              </w:rPr>
            </w:pPr>
            <w:r>
              <w:rPr>
                <w:lang w:val="en-US"/>
              </w:rPr>
              <w:t>NE</w:t>
            </w:r>
          </w:p>
        </w:tc>
        <w:tc>
          <w:tcPr>
            <w:tcW w:w="1984" w:type="dxa"/>
          </w:tcPr>
          <w:p w:rsidR="007A5DFE" w:rsidRPr="006A7D5A" w:rsidRDefault="009F6E60" w:rsidP="00974FE6">
            <w:pPr>
              <w:pStyle w:val="aff4"/>
              <w:rPr>
                <w:color w:val="auto"/>
                <w:u w:val="none"/>
                <w:lang w:val="en-US"/>
              </w:rPr>
            </w:pPr>
            <w:hyperlink w:anchor="_Reservation" w:history="1">
              <w:r w:rsidR="007A5DFE" w:rsidRPr="006A7D5A">
                <w:rPr>
                  <w:rStyle w:val="af5"/>
                  <w:lang w:val="en-US"/>
                </w:rPr>
                <w:t>Reservation</w:t>
              </w:r>
            </w:hyperlink>
          </w:p>
        </w:tc>
        <w:tc>
          <w:tcPr>
            <w:tcW w:w="3048" w:type="dxa"/>
          </w:tcPr>
          <w:p w:rsidR="007A5DFE" w:rsidRPr="007A5DFE" w:rsidRDefault="007A5DFE" w:rsidP="002F5EFB">
            <w:r>
              <w:t>Резерв</w:t>
            </w:r>
          </w:p>
        </w:tc>
        <w:tc>
          <w:tcPr>
            <w:tcW w:w="3189" w:type="dxa"/>
          </w:tcPr>
          <w:p w:rsidR="007A5DFE" w:rsidRDefault="007A5DFE" w:rsidP="004E091B"/>
        </w:tc>
      </w:tr>
    </w:tbl>
    <w:p w:rsidR="00B1606C" w:rsidRDefault="00B1606C" w:rsidP="00B1606C">
      <w:pPr>
        <w:pStyle w:val="3"/>
        <w:shd w:val="clear" w:color="auto" w:fill="FFFFFF" w:themeFill="background1"/>
        <w:rPr>
          <w:rFonts w:cstheme="majorHAnsi"/>
          <w:lang w:val="en-US"/>
        </w:rPr>
      </w:pPr>
      <w:bookmarkStart w:id="307" w:name="_ReceivingAdviceRow"/>
      <w:bookmarkStart w:id="308" w:name="_Status"/>
      <w:bookmarkStart w:id="309" w:name="_OrderStatus"/>
      <w:bookmarkStart w:id="310" w:name="_AddProperty"/>
      <w:bookmarkStart w:id="311" w:name="_ShipmentAdvice"/>
      <w:bookmarkStart w:id="312" w:name="_Ref499041979"/>
      <w:bookmarkStart w:id="313" w:name="DifferenceRow"/>
      <w:bookmarkEnd w:id="307"/>
      <w:bookmarkEnd w:id="308"/>
      <w:bookmarkEnd w:id="309"/>
      <w:bookmarkEnd w:id="310"/>
      <w:bookmarkEnd w:id="311"/>
      <w:proofErr w:type="spellStart"/>
      <w:r w:rsidRPr="005E5AA3">
        <w:rPr>
          <w:lang w:val="en-US"/>
        </w:rPr>
        <w:t>Difference</w:t>
      </w:r>
      <w:r w:rsidRPr="005E5AA3">
        <w:rPr>
          <w:rFonts w:cstheme="majorHAnsi"/>
          <w:lang w:val="en-US"/>
        </w:rPr>
        <w:t>Row</w:t>
      </w:r>
      <w:bookmarkEnd w:id="312"/>
      <w:proofErr w:type="spellEnd"/>
    </w:p>
    <w:bookmarkEnd w:id="313"/>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894" w:type="dxa"/>
        <w:tblInd w:w="-318" w:type="dxa"/>
        <w:shd w:val="clear" w:color="auto" w:fill="FFFFFF" w:themeFill="background1"/>
        <w:tblLayout w:type="fixed"/>
        <w:tblLook w:val="04A0" w:firstRow="1" w:lastRow="0" w:firstColumn="1" w:lastColumn="0" w:noHBand="0" w:noVBand="1"/>
      </w:tblPr>
      <w:tblGrid>
        <w:gridCol w:w="1831"/>
        <w:gridCol w:w="872"/>
        <w:gridCol w:w="1986"/>
        <w:gridCol w:w="3033"/>
        <w:gridCol w:w="3172"/>
      </w:tblGrid>
      <w:tr w:rsidR="00B1606C" w:rsidTr="00180606">
        <w:trPr>
          <w:cantSplit/>
        </w:trPr>
        <w:tc>
          <w:tcPr>
            <w:tcW w:w="1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30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3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180606" w:rsidTr="00180606">
        <w:tc>
          <w:tcPr>
            <w:tcW w:w="1831"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proofErr w:type="spellStart"/>
            <w:r w:rsidRPr="00180606">
              <w:rPr>
                <w:rFonts w:cstheme="minorHAnsi"/>
                <w:lang w:val="en-US"/>
              </w:rPr>
              <w:t>KeepingVariant</w:t>
            </w:r>
            <w:proofErr w:type="spellEnd"/>
          </w:p>
        </w:tc>
        <w:tc>
          <w:tcPr>
            <w:tcW w:w="8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lang w:val="en-US"/>
              </w:rPr>
            </w:pPr>
            <w:r>
              <w:rPr>
                <w:rFonts w:cstheme="minorHAnsi"/>
                <w:lang w:val="en-US"/>
              </w:rPr>
              <w:t>NE</w:t>
            </w:r>
          </w:p>
        </w:tc>
        <w:tc>
          <w:tcPr>
            <w:tcW w:w="1986"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6A7D5A" w:rsidRDefault="009F6E60" w:rsidP="006A7D5A">
            <w:pPr>
              <w:keepNext/>
              <w:shd w:val="clear" w:color="auto" w:fill="FFFFFF" w:themeFill="background1"/>
              <w:rPr>
                <w:rFonts w:cstheme="minorHAnsi"/>
                <w:i/>
                <w:lang w:val="en-US"/>
              </w:rPr>
            </w:pPr>
            <w:hyperlink w:anchor="_KeepingVariant_1" w:history="1">
              <w:proofErr w:type="spellStart"/>
              <w:r w:rsidR="006A7D5A" w:rsidRPr="006A7D5A">
                <w:rPr>
                  <w:rStyle w:val="af5"/>
                  <w:rFonts w:cstheme="minorHAnsi"/>
                  <w:i/>
                  <w:lang w:val="en-US"/>
                </w:rPr>
                <w:t>KeepingVariant</w:t>
              </w:r>
              <w:proofErr w:type="spellEnd"/>
            </w:hyperlink>
          </w:p>
        </w:tc>
        <w:tc>
          <w:tcPr>
            <w:tcW w:w="3033"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Default="00180606" w:rsidP="00B1606C">
            <w:pPr>
              <w:keepNext/>
              <w:shd w:val="clear" w:color="auto" w:fill="FFFFFF" w:themeFill="background1"/>
              <w:rPr>
                <w:rFonts w:cstheme="minorHAnsi"/>
              </w:rPr>
            </w:pPr>
            <w:r>
              <w:rPr>
                <w:rFonts w:cstheme="minorHAnsi"/>
              </w:rPr>
              <w:t>Вариант упаковки</w:t>
            </w:r>
          </w:p>
        </w:tc>
        <w:tc>
          <w:tcPr>
            <w:tcW w:w="3172" w:type="dxa"/>
            <w:tcBorders>
              <w:top w:val="single" w:sz="4" w:space="0" w:color="auto"/>
              <w:left w:val="single" w:sz="4" w:space="0" w:color="auto"/>
              <w:bottom w:val="single" w:sz="4" w:space="0" w:color="auto"/>
              <w:right w:val="single" w:sz="4" w:space="0" w:color="auto"/>
            </w:tcBorders>
            <w:shd w:val="clear" w:color="auto" w:fill="FFFFFF" w:themeFill="background1"/>
          </w:tcPr>
          <w:p w:rsidR="00180606" w:rsidRPr="00A706B2" w:rsidRDefault="00180606" w:rsidP="00B1606C">
            <w:pPr>
              <w:keepNext/>
              <w:shd w:val="clear" w:color="auto" w:fill="FFFFFF" w:themeFill="background1"/>
              <w:rPr>
                <w:rFonts w:cstheme="minorHAnsi"/>
              </w:rPr>
            </w:pPr>
          </w:p>
        </w:tc>
      </w:tr>
    </w:tbl>
    <w:p w:rsidR="00B1606C" w:rsidRPr="008B710F" w:rsidRDefault="00B1606C" w:rsidP="00F735AD">
      <w:pPr>
        <w:pStyle w:val="3"/>
      </w:pPr>
      <w:bookmarkStart w:id="314" w:name="_Ref506547726"/>
      <w:bookmarkStart w:id="315" w:name="ReceivingAdvice"/>
      <w:proofErr w:type="spellStart"/>
      <w:r>
        <w:rPr>
          <w:lang w:val="en-US"/>
        </w:rPr>
        <w:t>ReceivingAdvice</w:t>
      </w:r>
      <w:bookmarkEnd w:id="314"/>
      <w:proofErr w:type="spellEnd"/>
    </w:p>
    <w:bookmarkEnd w:id="315"/>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16" w:name="_DispatchAdviceRow"/>
      <w:bookmarkStart w:id="317" w:name="_Ref497682151"/>
      <w:bookmarkStart w:id="318" w:name="ReservationAdvice"/>
      <w:bookmarkEnd w:id="316"/>
      <w:proofErr w:type="spellStart"/>
      <w:r>
        <w:rPr>
          <w:lang w:val="en-US"/>
        </w:rPr>
        <w:t>ReservationAdvice</w:t>
      </w:r>
      <w:bookmarkEnd w:id="317"/>
      <w:proofErr w:type="spellEnd"/>
    </w:p>
    <w:bookmarkEnd w:id="318"/>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r w:rsidR="007A5DFE" w:rsidRPr="00CC49AA" w:rsidTr="003B4731">
        <w:trPr>
          <w:cantSplit/>
        </w:trPr>
        <w:tc>
          <w:tcPr>
            <w:tcW w:w="1844" w:type="dxa"/>
          </w:tcPr>
          <w:p w:rsidR="007A5DFE" w:rsidRDefault="007A5DFE" w:rsidP="007A5DFE">
            <w:pPr>
              <w:ind w:left="34"/>
              <w:rPr>
                <w:lang w:val="en-US"/>
              </w:rPr>
            </w:pPr>
            <w:proofErr w:type="spellStart"/>
            <w:r w:rsidRPr="003C1D5C">
              <w:rPr>
                <w:lang w:val="en-US"/>
              </w:rPr>
              <w:t>ContractID</w:t>
            </w:r>
            <w:proofErr w:type="spellEnd"/>
          </w:p>
        </w:tc>
        <w:tc>
          <w:tcPr>
            <w:tcW w:w="709" w:type="dxa"/>
          </w:tcPr>
          <w:p w:rsidR="007A5DFE" w:rsidRPr="003C1D5C" w:rsidRDefault="007A5DFE" w:rsidP="007A5DFE">
            <w:pPr>
              <w:jc w:val="center"/>
              <w:rPr>
                <w:lang w:val="en-US"/>
              </w:rPr>
            </w:pPr>
            <w:r>
              <w:rPr>
                <w:lang w:val="en-US"/>
              </w:rPr>
              <w:t>NA</w:t>
            </w:r>
          </w:p>
        </w:tc>
        <w:tc>
          <w:tcPr>
            <w:tcW w:w="2126" w:type="dxa"/>
          </w:tcPr>
          <w:p w:rsidR="007A5DFE" w:rsidRDefault="007A5DFE" w:rsidP="007A5DFE">
            <w:pPr>
              <w:pStyle w:val="aff4"/>
              <w:rPr>
                <w:rStyle w:val="af0"/>
              </w:rPr>
            </w:pPr>
            <w:r w:rsidRPr="003C1D5C">
              <w:rPr>
                <w:i w:val="0"/>
                <w:color w:val="auto"/>
                <w:u w:val="none"/>
                <w:lang w:val="en-US"/>
              </w:rPr>
              <w:t>STR</w:t>
            </w:r>
          </w:p>
        </w:tc>
        <w:tc>
          <w:tcPr>
            <w:tcW w:w="2977" w:type="dxa"/>
          </w:tcPr>
          <w:p w:rsidR="007A5DFE" w:rsidRPr="007A5DFE" w:rsidRDefault="007A5DFE" w:rsidP="007A5DFE">
            <w:r>
              <w:t>Идентификатор договора</w:t>
            </w:r>
          </w:p>
        </w:tc>
        <w:tc>
          <w:tcPr>
            <w:tcW w:w="3118" w:type="dxa"/>
          </w:tcPr>
          <w:p w:rsidR="007A5DFE" w:rsidRDefault="007A5DFE" w:rsidP="007A5DFE"/>
        </w:tc>
      </w:tr>
    </w:tbl>
    <w:p w:rsidR="00633D40" w:rsidRDefault="00633D40" w:rsidP="00633D40">
      <w:pPr>
        <w:rPr>
          <w:rFonts w:asciiTheme="majorHAnsi" w:eastAsiaTheme="majorEastAsia" w:hAnsiTheme="majorHAnsi" w:cstheme="majorBidi"/>
          <w:sz w:val="26"/>
          <w:szCs w:val="26"/>
          <w:lang w:val="en-US"/>
        </w:rPr>
      </w:pPr>
      <w:r>
        <w:rPr>
          <w:lang w:val="en-US"/>
        </w:rPr>
        <w:lastRenderedPageBreak/>
        <w:br w:type="page"/>
      </w:r>
    </w:p>
    <w:p w:rsidR="00B1606C" w:rsidRPr="008B710F" w:rsidRDefault="00B1606C" w:rsidP="006F58FC">
      <w:pPr>
        <w:pStyle w:val="3"/>
      </w:pPr>
      <w:bookmarkStart w:id="319" w:name="_Ref506547770"/>
      <w:bookmarkStart w:id="320" w:name="ShipmentAdvice"/>
      <w:proofErr w:type="spellStart"/>
      <w:r>
        <w:rPr>
          <w:lang w:val="en-US"/>
        </w:rPr>
        <w:lastRenderedPageBreak/>
        <w:t>ShipmentAdvice</w:t>
      </w:r>
      <w:bookmarkEnd w:id="319"/>
      <w:proofErr w:type="spellEnd"/>
    </w:p>
    <w:bookmarkEnd w:id="320"/>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D5083" w:rsidRPr="00C9063C" w:rsidRDefault="00BD5083" w:rsidP="00BD5083">
      <w:pPr>
        <w:pStyle w:val="3"/>
      </w:pPr>
      <w:bookmarkStart w:id="321" w:name="_DispatchDiffRow"/>
      <w:bookmarkStart w:id="322" w:name="_Ref523841873"/>
      <w:bookmarkStart w:id="323" w:name="_Ref480274490"/>
      <w:bookmarkStart w:id="324" w:name="StockAdjustment"/>
      <w:bookmarkEnd w:id="321"/>
      <w:proofErr w:type="spellStart"/>
      <w:r>
        <w:rPr>
          <w:lang w:val="en-US"/>
        </w:rPr>
        <w:t>Order</w:t>
      </w:r>
      <w:bookmarkEnd w:id="322"/>
      <w:r w:rsidR="00363C61">
        <w:rPr>
          <w:lang w:val="en-US"/>
        </w:rPr>
        <w:t>Problem</w:t>
      </w:r>
      <w:proofErr w:type="spellEnd"/>
    </w:p>
    <w:p w:rsidR="00BD5083" w:rsidRPr="00767D97" w:rsidRDefault="00BD5083" w:rsidP="00BD5083">
      <w:pPr>
        <w:ind w:firstLine="708"/>
      </w:pPr>
      <w:r>
        <w:t>Данные</w:t>
      </w:r>
      <w:r w:rsidRPr="00BD5083">
        <w:t xml:space="preserve"> </w:t>
      </w:r>
      <w:r>
        <w:t>о проблеме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D5083" w:rsidRPr="00210AA5" w:rsidTr="00C43C55">
        <w:trPr>
          <w:cantSplit/>
        </w:trPr>
        <w:tc>
          <w:tcPr>
            <w:tcW w:w="1844" w:type="dxa"/>
            <w:shd w:val="clear" w:color="auto" w:fill="D9D9D9" w:themeFill="background1" w:themeFillShade="D9"/>
          </w:tcPr>
          <w:p w:rsidR="00BD5083" w:rsidRPr="00210AA5" w:rsidRDefault="00BD5083" w:rsidP="00BE295F">
            <w:pPr>
              <w:ind w:left="34"/>
              <w:rPr>
                <w:b/>
              </w:rPr>
            </w:pPr>
            <w:r>
              <w:rPr>
                <w:b/>
              </w:rPr>
              <w:t>Поле</w:t>
            </w:r>
          </w:p>
        </w:tc>
        <w:tc>
          <w:tcPr>
            <w:tcW w:w="709" w:type="dxa"/>
            <w:shd w:val="clear" w:color="auto" w:fill="D9D9D9" w:themeFill="background1" w:themeFillShade="D9"/>
          </w:tcPr>
          <w:p w:rsidR="00BD5083" w:rsidRPr="00BB7D56" w:rsidRDefault="00BD5083" w:rsidP="00BE295F">
            <w:pPr>
              <w:jc w:val="center"/>
              <w:rPr>
                <w:b/>
              </w:rPr>
            </w:pPr>
            <w:r>
              <w:rPr>
                <w:b/>
              </w:rPr>
              <w:t>Исп.</w:t>
            </w:r>
          </w:p>
        </w:tc>
        <w:tc>
          <w:tcPr>
            <w:tcW w:w="2126" w:type="dxa"/>
            <w:shd w:val="clear" w:color="auto" w:fill="D9D9D9" w:themeFill="background1" w:themeFillShade="D9"/>
          </w:tcPr>
          <w:p w:rsidR="00BD5083" w:rsidRPr="00210AA5" w:rsidRDefault="00BD5083" w:rsidP="00BE295F">
            <w:pPr>
              <w:jc w:val="center"/>
              <w:rPr>
                <w:b/>
              </w:rPr>
            </w:pPr>
            <w:r>
              <w:rPr>
                <w:b/>
              </w:rPr>
              <w:t>Тип значения</w:t>
            </w:r>
          </w:p>
        </w:tc>
        <w:tc>
          <w:tcPr>
            <w:tcW w:w="2977" w:type="dxa"/>
            <w:shd w:val="clear" w:color="auto" w:fill="D9D9D9" w:themeFill="background1" w:themeFillShade="D9"/>
          </w:tcPr>
          <w:p w:rsidR="00BD5083" w:rsidRPr="00210AA5" w:rsidRDefault="00BD5083" w:rsidP="00BE295F">
            <w:pPr>
              <w:rPr>
                <w:b/>
              </w:rPr>
            </w:pPr>
            <w:r>
              <w:rPr>
                <w:b/>
              </w:rPr>
              <w:t>Описание</w:t>
            </w:r>
          </w:p>
        </w:tc>
        <w:tc>
          <w:tcPr>
            <w:tcW w:w="3118" w:type="dxa"/>
            <w:shd w:val="clear" w:color="auto" w:fill="D9D9D9" w:themeFill="background1" w:themeFillShade="D9"/>
          </w:tcPr>
          <w:p w:rsidR="00BD5083" w:rsidRPr="00210AA5" w:rsidRDefault="00BD5083" w:rsidP="00BE295F">
            <w:pPr>
              <w:rPr>
                <w:b/>
              </w:rPr>
            </w:pPr>
            <w:r>
              <w:rPr>
                <w:b/>
              </w:rPr>
              <w:t>Комментарий</w:t>
            </w:r>
          </w:p>
        </w:tc>
      </w:tr>
      <w:tr w:rsidR="00603B32" w:rsidRPr="00CC49AA" w:rsidTr="00C43C55">
        <w:trPr>
          <w:cantSplit/>
        </w:trPr>
        <w:tc>
          <w:tcPr>
            <w:tcW w:w="1844" w:type="dxa"/>
          </w:tcPr>
          <w:p w:rsidR="00603B32" w:rsidRPr="00C9063C" w:rsidRDefault="00603B32" w:rsidP="00603B32">
            <w:pPr>
              <w:ind w:left="34"/>
            </w:pPr>
            <w:proofErr w:type="spellStart"/>
            <w:r>
              <w:rPr>
                <w:lang w:val="en-US"/>
              </w:rPr>
              <w:t>DocID</w:t>
            </w:r>
            <w:proofErr w:type="spellEnd"/>
          </w:p>
        </w:tc>
        <w:tc>
          <w:tcPr>
            <w:tcW w:w="709" w:type="dxa"/>
          </w:tcPr>
          <w:p w:rsidR="00603B32" w:rsidRPr="00C9063C" w:rsidRDefault="00603B32" w:rsidP="00603B32">
            <w:pPr>
              <w:jc w:val="center"/>
            </w:pPr>
            <w:r>
              <w:rPr>
                <w:lang w:val="en-US"/>
              </w:rPr>
              <w:t>MA</w:t>
            </w:r>
          </w:p>
        </w:tc>
        <w:tc>
          <w:tcPr>
            <w:tcW w:w="2126" w:type="dxa"/>
          </w:tcPr>
          <w:p w:rsidR="00603B32" w:rsidRPr="00C9063C" w:rsidRDefault="00603B32" w:rsidP="00603B32">
            <w:pPr>
              <w:jc w:val="center"/>
            </w:pPr>
            <w:r>
              <w:rPr>
                <w:lang w:val="en-US"/>
              </w:rPr>
              <w:t>STR</w:t>
            </w:r>
            <w:r w:rsidRPr="00C9063C">
              <w:t>(50)</w:t>
            </w:r>
          </w:p>
        </w:tc>
        <w:tc>
          <w:tcPr>
            <w:tcW w:w="2977" w:type="dxa"/>
          </w:tcPr>
          <w:p w:rsidR="00603B32" w:rsidRPr="00603B32" w:rsidRDefault="00603B32" w:rsidP="00603B32">
            <w:r>
              <w:t xml:space="preserve">Ссылка на документ Проблема в </w:t>
            </w:r>
            <w:r>
              <w:rPr>
                <w:lang w:val="en-US"/>
              </w:rPr>
              <w:t>WMS</w:t>
            </w:r>
          </w:p>
        </w:tc>
        <w:tc>
          <w:tcPr>
            <w:tcW w:w="3118" w:type="dxa"/>
          </w:tcPr>
          <w:p w:rsidR="00603B32" w:rsidRPr="00560769" w:rsidRDefault="00603B32" w:rsidP="00603B32"/>
        </w:tc>
      </w:tr>
      <w:tr w:rsidR="00603B32" w:rsidRPr="00CC49AA" w:rsidTr="00C43C55">
        <w:trPr>
          <w:cantSplit/>
        </w:trPr>
        <w:tc>
          <w:tcPr>
            <w:tcW w:w="1844" w:type="dxa"/>
          </w:tcPr>
          <w:p w:rsidR="00603B32" w:rsidRPr="00E077F3" w:rsidRDefault="00603B32" w:rsidP="00603B32">
            <w:pPr>
              <w:ind w:left="34"/>
            </w:pPr>
            <w:r>
              <w:rPr>
                <w:lang w:val="en-US"/>
              </w:rPr>
              <w:t>Order</w:t>
            </w:r>
          </w:p>
        </w:tc>
        <w:tc>
          <w:tcPr>
            <w:tcW w:w="709" w:type="dxa"/>
          </w:tcPr>
          <w:p w:rsidR="00603B32" w:rsidRDefault="00603B32" w:rsidP="00603B32">
            <w:pPr>
              <w:jc w:val="center"/>
              <w:rPr>
                <w:lang w:val="en-US"/>
              </w:rPr>
            </w:pPr>
            <w:r>
              <w:rPr>
                <w:lang w:val="en-US"/>
              </w:rPr>
              <w:t>ME</w:t>
            </w:r>
          </w:p>
        </w:tc>
        <w:tc>
          <w:tcPr>
            <w:tcW w:w="2126" w:type="dxa"/>
          </w:tcPr>
          <w:p w:rsidR="00603B32" w:rsidRPr="001941D5" w:rsidRDefault="00603B32" w:rsidP="00603B32">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603B32" w:rsidRPr="008A4445" w:rsidRDefault="00603B32" w:rsidP="00603B32">
            <w:r>
              <w:t>Ссылка на заказ</w:t>
            </w:r>
          </w:p>
        </w:tc>
        <w:tc>
          <w:tcPr>
            <w:tcW w:w="3118" w:type="dxa"/>
          </w:tcPr>
          <w:p w:rsidR="00603B32" w:rsidRPr="00560769" w:rsidRDefault="00603B32" w:rsidP="00603B32"/>
        </w:tc>
      </w:tr>
      <w:tr w:rsidR="00603B32" w:rsidRPr="00CC49AA" w:rsidTr="00C43C55">
        <w:trPr>
          <w:cantSplit/>
        </w:trPr>
        <w:tc>
          <w:tcPr>
            <w:tcW w:w="1844" w:type="dxa"/>
          </w:tcPr>
          <w:p w:rsidR="00603B32" w:rsidRPr="0063493A" w:rsidRDefault="00603B32" w:rsidP="00603B32">
            <w:proofErr w:type="spellStart"/>
            <w:r>
              <w:rPr>
                <w:lang w:val="en-US"/>
              </w:rPr>
              <w:t>GoodID</w:t>
            </w:r>
            <w:proofErr w:type="spellEnd"/>
          </w:p>
        </w:tc>
        <w:tc>
          <w:tcPr>
            <w:tcW w:w="709" w:type="dxa"/>
          </w:tcPr>
          <w:p w:rsidR="00603B32" w:rsidRPr="0063493A" w:rsidRDefault="00603B32" w:rsidP="00603B32">
            <w:pPr>
              <w:jc w:val="center"/>
            </w:pPr>
            <w:r>
              <w:rPr>
                <w:lang w:val="en-US"/>
              </w:rPr>
              <w:t>MA</w:t>
            </w:r>
          </w:p>
        </w:tc>
        <w:tc>
          <w:tcPr>
            <w:tcW w:w="2126" w:type="dxa"/>
          </w:tcPr>
          <w:p w:rsidR="00603B32" w:rsidRPr="0063493A" w:rsidRDefault="00603B32" w:rsidP="00603B32">
            <w:pPr>
              <w:jc w:val="center"/>
            </w:pPr>
            <w:r>
              <w:rPr>
                <w:lang w:val="en-US"/>
              </w:rPr>
              <w:t>STR</w:t>
            </w:r>
            <w:r w:rsidRPr="0063493A">
              <w:t>(</w:t>
            </w:r>
            <w:r>
              <w:rPr>
                <w:lang w:val="en-US"/>
              </w:rPr>
              <w:t>50</w:t>
            </w:r>
            <w:r>
              <w:t>)</w:t>
            </w:r>
          </w:p>
        </w:tc>
        <w:tc>
          <w:tcPr>
            <w:tcW w:w="2977" w:type="dxa"/>
          </w:tcPr>
          <w:p w:rsidR="00603B32" w:rsidRPr="00B54C9D" w:rsidRDefault="00603B32" w:rsidP="00603B32">
            <w:r w:rsidRPr="0063493A">
              <w:t>Уникальный идентификатор</w:t>
            </w:r>
            <w:r>
              <w:t xml:space="preserve"> (код)</w:t>
            </w:r>
            <w:r w:rsidRPr="0063493A">
              <w:t xml:space="preserve"> товара</w:t>
            </w:r>
          </w:p>
        </w:tc>
        <w:tc>
          <w:tcPr>
            <w:tcW w:w="3118" w:type="dxa"/>
          </w:tcPr>
          <w:p w:rsidR="00603B32" w:rsidRPr="000C66F8" w:rsidRDefault="00603B32" w:rsidP="00603B32"/>
        </w:tc>
      </w:tr>
      <w:tr w:rsidR="00603B32" w:rsidRPr="00CC49AA" w:rsidTr="00C43C55">
        <w:trPr>
          <w:cantSplit/>
        </w:trPr>
        <w:tc>
          <w:tcPr>
            <w:tcW w:w="1844" w:type="dxa"/>
          </w:tcPr>
          <w:p w:rsidR="00603B32" w:rsidRDefault="00603B32" w:rsidP="00603B32">
            <w:pPr>
              <w:rPr>
                <w:lang w:val="en-US"/>
              </w:rPr>
            </w:pPr>
            <w:proofErr w:type="spellStart"/>
            <w:r>
              <w:rPr>
                <w:lang w:val="en-US"/>
              </w:rPr>
              <w:t>FeatureID</w:t>
            </w:r>
            <w:proofErr w:type="spellEnd"/>
          </w:p>
        </w:tc>
        <w:tc>
          <w:tcPr>
            <w:tcW w:w="709" w:type="dxa"/>
          </w:tcPr>
          <w:p w:rsidR="00603B32" w:rsidRDefault="00603B32" w:rsidP="00603B32">
            <w:pPr>
              <w:jc w:val="center"/>
              <w:rPr>
                <w:lang w:val="en-US"/>
              </w:rPr>
            </w:pPr>
            <w:r>
              <w:rPr>
                <w:lang w:val="en-US"/>
              </w:rPr>
              <w:t>NA</w:t>
            </w:r>
          </w:p>
        </w:tc>
        <w:tc>
          <w:tcPr>
            <w:tcW w:w="2126" w:type="dxa"/>
          </w:tcPr>
          <w:p w:rsidR="00603B32" w:rsidRDefault="00603B32" w:rsidP="00603B32">
            <w:pPr>
              <w:jc w:val="center"/>
              <w:rPr>
                <w:lang w:val="en-US"/>
              </w:rPr>
            </w:pPr>
            <w:r>
              <w:rPr>
                <w:lang w:val="en-US"/>
              </w:rPr>
              <w:t>STR(50)</w:t>
            </w:r>
          </w:p>
        </w:tc>
        <w:tc>
          <w:tcPr>
            <w:tcW w:w="2977" w:type="dxa"/>
          </w:tcPr>
          <w:p w:rsidR="00603B32" w:rsidRPr="0063493A" w:rsidRDefault="00603B32" w:rsidP="00603B32">
            <w:r>
              <w:t>Уникальный идентификатор характеристики</w:t>
            </w:r>
          </w:p>
        </w:tc>
        <w:tc>
          <w:tcPr>
            <w:tcW w:w="3118" w:type="dxa"/>
          </w:tcPr>
          <w:p w:rsidR="00603B32" w:rsidRDefault="00603B32" w:rsidP="00603B32">
            <w:pPr>
              <w:rPr>
                <w:lang w:val="en-US"/>
              </w:rPr>
            </w:pPr>
          </w:p>
        </w:tc>
      </w:tr>
      <w:tr w:rsidR="00C43C55" w:rsidRPr="00CC49AA" w:rsidTr="00C43C55">
        <w:tc>
          <w:tcPr>
            <w:tcW w:w="1844" w:type="dxa"/>
          </w:tcPr>
          <w:p w:rsidR="00C43C55" w:rsidRPr="00F37EEF" w:rsidRDefault="00363C61" w:rsidP="00BE295F">
            <w:pPr>
              <w:rPr>
                <w:lang w:val="en-US"/>
              </w:rPr>
            </w:pPr>
            <w:proofErr w:type="spellStart"/>
            <w:r>
              <w:rPr>
                <w:lang w:val="en-US"/>
              </w:rPr>
              <w:t>Problem</w:t>
            </w:r>
            <w:r w:rsidR="00C43C55">
              <w:rPr>
                <w:lang w:val="en-US"/>
              </w:rPr>
              <w:t>ID</w:t>
            </w:r>
            <w:proofErr w:type="spellEnd"/>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INT</w:t>
            </w:r>
          </w:p>
        </w:tc>
        <w:tc>
          <w:tcPr>
            <w:tcW w:w="2977" w:type="dxa"/>
          </w:tcPr>
          <w:p w:rsidR="00C43C55" w:rsidRPr="00D033D2" w:rsidRDefault="00C43C55" w:rsidP="00BE295F">
            <w:r>
              <w:t>Код проблемы</w:t>
            </w:r>
          </w:p>
        </w:tc>
        <w:tc>
          <w:tcPr>
            <w:tcW w:w="3118" w:type="dxa"/>
          </w:tcPr>
          <w:p w:rsidR="00C43C55" w:rsidRDefault="00C43C55" w:rsidP="00BE295F"/>
        </w:tc>
      </w:tr>
      <w:tr w:rsidR="00C43C55" w:rsidRPr="00CC49AA" w:rsidTr="00C43C55">
        <w:tc>
          <w:tcPr>
            <w:tcW w:w="1844" w:type="dxa"/>
          </w:tcPr>
          <w:p w:rsidR="00C43C55" w:rsidRPr="00C9063C" w:rsidRDefault="00C43C55" w:rsidP="00BE295F">
            <w:r>
              <w:rPr>
                <w:lang w:val="en-US"/>
              </w:rPr>
              <w:t>Quantity</w:t>
            </w:r>
          </w:p>
        </w:tc>
        <w:tc>
          <w:tcPr>
            <w:tcW w:w="709" w:type="dxa"/>
          </w:tcPr>
          <w:p w:rsidR="00C43C55" w:rsidRPr="007100F5" w:rsidRDefault="00C43C55" w:rsidP="00BE295F">
            <w:pPr>
              <w:jc w:val="center"/>
              <w:rPr>
                <w:lang w:val="en-US"/>
              </w:rPr>
            </w:pPr>
            <w:r>
              <w:rPr>
                <w:lang w:val="en-US"/>
              </w:rPr>
              <w:t>MA</w:t>
            </w:r>
          </w:p>
        </w:tc>
        <w:tc>
          <w:tcPr>
            <w:tcW w:w="2126" w:type="dxa"/>
          </w:tcPr>
          <w:p w:rsidR="00C43C55" w:rsidRDefault="00C43C55" w:rsidP="00BE295F">
            <w:pPr>
              <w:jc w:val="center"/>
              <w:rPr>
                <w:lang w:val="en-US"/>
              </w:rPr>
            </w:pPr>
            <w:r>
              <w:rPr>
                <w:lang w:val="en-US"/>
              </w:rPr>
              <w:t>DEC</w:t>
            </w:r>
          </w:p>
        </w:tc>
        <w:tc>
          <w:tcPr>
            <w:tcW w:w="2977" w:type="dxa"/>
          </w:tcPr>
          <w:p w:rsidR="00C43C55" w:rsidRPr="007100F5" w:rsidRDefault="00C43C55" w:rsidP="00BE295F">
            <w:r>
              <w:t>Количество в базовых единицах</w:t>
            </w:r>
          </w:p>
        </w:tc>
        <w:tc>
          <w:tcPr>
            <w:tcW w:w="3118" w:type="dxa"/>
          </w:tcPr>
          <w:p w:rsidR="00C43C55" w:rsidRDefault="00C43C55" w:rsidP="00BE295F"/>
        </w:tc>
      </w:tr>
      <w:tr w:rsidR="00E469E3" w:rsidRPr="00CC49AA" w:rsidTr="00C43C55">
        <w:tc>
          <w:tcPr>
            <w:tcW w:w="1844" w:type="dxa"/>
          </w:tcPr>
          <w:p w:rsidR="00E469E3" w:rsidRDefault="00E469E3" w:rsidP="00BE295F">
            <w:pPr>
              <w:rPr>
                <w:lang w:val="en-US"/>
              </w:rPr>
            </w:pPr>
            <w:proofErr w:type="spellStart"/>
            <w:r w:rsidRPr="00E469E3">
              <w:rPr>
                <w:lang w:val="en-US"/>
              </w:rPr>
              <w:t>DocDate</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DATETIME</w:t>
            </w:r>
          </w:p>
        </w:tc>
        <w:tc>
          <w:tcPr>
            <w:tcW w:w="2977" w:type="dxa"/>
          </w:tcPr>
          <w:p w:rsidR="00E469E3" w:rsidRPr="00E469E3" w:rsidRDefault="00E469E3" w:rsidP="00BE295F">
            <w:r>
              <w:t xml:space="preserve">Дата документа Проблема в </w:t>
            </w:r>
            <w:r>
              <w:rPr>
                <w:lang w:val="en-US"/>
              </w:rPr>
              <w:t>WMS</w:t>
            </w:r>
          </w:p>
        </w:tc>
        <w:tc>
          <w:tcPr>
            <w:tcW w:w="3118" w:type="dxa"/>
          </w:tcPr>
          <w:p w:rsidR="00E469E3" w:rsidRDefault="00E469E3" w:rsidP="00BE295F"/>
        </w:tc>
      </w:tr>
      <w:tr w:rsidR="00E469E3" w:rsidRPr="00CC49AA" w:rsidTr="00C43C55">
        <w:tc>
          <w:tcPr>
            <w:tcW w:w="1844" w:type="dxa"/>
          </w:tcPr>
          <w:p w:rsidR="00E469E3" w:rsidRPr="00E469E3" w:rsidRDefault="00E469E3" w:rsidP="00BE295F">
            <w:pPr>
              <w:rPr>
                <w:lang w:val="en-US"/>
              </w:rPr>
            </w:pPr>
            <w:proofErr w:type="spellStart"/>
            <w:r w:rsidRPr="00E469E3">
              <w:rPr>
                <w:lang w:val="en-US"/>
              </w:rPr>
              <w:t>StatusID</w:t>
            </w:r>
            <w:proofErr w:type="spellEnd"/>
          </w:p>
        </w:tc>
        <w:tc>
          <w:tcPr>
            <w:tcW w:w="709" w:type="dxa"/>
          </w:tcPr>
          <w:p w:rsidR="00E469E3" w:rsidRDefault="00E469E3" w:rsidP="00BE295F">
            <w:pPr>
              <w:jc w:val="center"/>
              <w:rPr>
                <w:lang w:val="en-US"/>
              </w:rPr>
            </w:pPr>
            <w:r>
              <w:rPr>
                <w:lang w:val="en-US"/>
              </w:rPr>
              <w:t>MA</w:t>
            </w:r>
          </w:p>
        </w:tc>
        <w:tc>
          <w:tcPr>
            <w:tcW w:w="2126" w:type="dxa"/>
          </w:tcPr>
          <w:p w:rsidR="00E469E3" w:rsidRDefault="00E469E3" w:rsidP="00BE295F">
            <w:pPr>
              <w:jc w:val="center"/>
              <w:rPr>
                <w:lang w:val="en-US"/>
              </w:rPr>
            </w:pPr>
            <w:r>
              <w:rPr>
                <w:lang w:val="en-US"/>
              </w:rPr>
              <w:t>INTEGER</w:t>
            </w:r>
          </w:p>
        </w:tc>
        <w:tc>
          <w:tcPr>
            <w:tcW w:w="2977" w:type="dxa"/>
          </w:tcPr>
          <w:p w:rsidR="00E469E3" w:rsidRDefault="00E469E3" w:rsidP="00BE295F">
            <w:r>
              <w:t>Состояние документа Проблема</w:t>
            </w:r>
          </w:p>
        </w:tc>
        <w:tc>
          <w:tcPr>
            <w:tcW w:w="3118" w:type="dxa"/>
          </w:tcPr>
          <w:p w:rsidR="00E469E3" w:rsidRDefault="00E469E3" w:rsidP="00BE295F">
            <w:r>
              <w:t>1 – Завершен</w:t>
            </w:r>
          </w:p>
          <w:p w:rsidR="00E469E3" w:rsidRDefault="00E469E3" w:rsidP="00BE295F">
            <w:r>
              <w:t>0 – Другое состояние</w:t>
            </w:r>
          </w:p>
        </w:tc>
      </w:tr>
      <w:tr w:rsidR="00E469E3" w:rsidRPr="00CC49AA" w:rsidTr="00C43C55">
        <w:tc>
          <w:tcPr>
            <w:tcW w:w="1844" w:type="dxa"/>
          </w:tcPr>
          <w:p w:rsidR="00E469E3" w:rsidRPr="00E469E3" w:rsidRDefault="00E469E3" w:rsidP="00BE295F">
            <w:pPr>
              <w:rPr>
                <w:lang w:val="en-US"/>
              </w:rPr>
            </w:pPr>
            <w:proofErr w:type="spellStart"/>
            <w:r w:rsidRPr="00E469E3">
              <w:rPr>
                <w:lang w:val="en-US"/>
              </w:rPr>
              <w:t>OrderRowID</w:t>
            </w:r>
            <w:proofErr w:type="spellEnd"/>
          </w:p>
        </w:tc>
        <w:tc>
          <w:tcPr>
            <w:tcW w:w="709" w:type="dxa"/>
          </w:tcPr>
          <w:p w:rsidR="00E469E3" w:rsidRDefault="00E469E3" w:rsidP="00BE295F">
            <w:pPr>
              <w:jc w:val="center"/>
              <w:rPr>
                <w:lang w:val="en-US"/>
              </w:rPr>
            </w:pPr>
            <w:r>
              <w:rPr>
                <w:lang w:val="en-US"/>
              </w:rPr>
              <w:t>NA</w:t>
            </w:r>
          </w:p>
        </w:tc>
        <w:tc>
          <w:tcPr>
            <w:tcW w:w="2126" w:type="dxa"/>
          </w:tcPr>
          <w:p w:rsidR="00E469E3" w:rsidRPr="00E469E3" w:rsidRDefault="00E469E3" w:rsidP="00BE295F">
            <w:pPr>
              <w:jc w:val="center"/>
            </w:pPr>
            <w:r>
              <w:rPr>
                <w:lang w:val="en-US"/>
              </w:rPr>
              <w:t>STR</w:t>
            </w:r>
            <w:r>
              <w:t>(50)</w:t>
            </w:r>
          </w:p>
        </w:tc>
        <w:tc>
          <w:tcPr>
            <w:tcW w:w="2977" w:type="dxa"/>
          </w:tcPr>
          <w:p w:rsidR="00E469E3" w:rsidRDefault="00E469E3" w:rsidP="00BE295F">
            <w:r>
              <w:t>Код строки заказа</w:t>
            </w:r>
          </w:p>
        </w:tc>
        <w:tc>
          <w:tcPr>
            <w:tcW w:w="3118" w:type="dxa"/>
          </w:tcPr>
          <w:p w:rsidR="00E469E3" w:rsidRDefault="00E469E3" w:rsidP="00BE295F"/>
        </w:tc>
      </w:tr>
    </w:tbl>
    <w:p w:rsidR="00B1606C" w:rsidRPr="00331D15" w:rsidRDefault="00B1606C" w:rsidP="005F1B0B">
      <w:pPr>
        <w:pStyle w:val="3"/>
      </w:pPr>
      <w:bookmarkStart w:id="325" w:name="_StockAdjustment"/>
      <w:bookmarkEnd w:id="325"/>
      <w:proofErr w:type="spellStart"/>
      <w:r>
        <w:rPr>
          <w:lang w:val="en-US"/>
        </w:rPr>
        <w:t>StockAdjustment</w:t>
      </w:r>
      <w:bookmarkEnd w:id="323"/>
      <w:proofErr w:type="spellEnd"/>
    </w:p>
    <w:bookmarkEnd w:id="324"/>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lastRenderedPageBreak/>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Pr="0040129F" w:rsidRDefault="00B1606C" w:rsidP="003516D0">
            <w:pPr>
              <w:jc w:val="center"/>
              <w:rPr>
                <w:lang w:val="en-US"/>
              </w:rPr>
            </w:pPr>
            <w:r>
              <w:rPr>
                <w:lang w:val="en-US"/>
              </w:rPr>
              <w:t>INT</w:t>
            </w:r>
            <w:r w:rsidR="0040129F">
              <w:rPr>
                <w:lang w:val="en-US"/>
              </w:rPr>
              <w:t>EGER</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DocNum</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STR</w:t>
            </w:r>
          </w:p>
        </w:tc>
        <w:tc>
          <w:tcPr>
            <w:tcW w:w="3260" w:type="dxa"/>
          </w:tcPr>
          <w:p w:rsidR="00E97448" w:rsidRPr="00E97448" w:rsidRDefault="00E97448" w:rsidP="002C64A2">
            <w:r>
              <w:t>Номер документа</w:t>
            </w:r>
          </w:p>
        </w:tc>
        <w:tc>
          <w:tcPr>
            <w:tcW w:w="2410" w:type="dxa"/>
          </w:tcPr>
          <w:p w:rsidR="00E97448" w:rsidRDefault="00E97448" w:rsidP="003516D0"/>
        </w:tc>
      </w:tr>
      <w:tr w:rsidR="00E97448" w:rsidRPr="00CC49AA" w:rsidTr="002C64A2">
        <w:trPr>
          <w:cantSplit/>
        </w:trPr>
        <w:tc>
          <w:tcPr>
            <w:tcW w:w="1986" w:type="dxa"/>
          </w:tcPr>
          <w:p w:rsidR="00E97448" w:rsidRDefault="00E97448" w:rsidP="003516D0">
            <w:pPr>
              <w:ind w:left="34"/>
              <w:rPr>
                <w:lang w:val="en-US"/>
              </w:rPr>
            </w:pPr>
            <w:proofErr w:type="spellStart"/>
            <w:r w:rsidRPr="00E97448">
              <w:rPr>
                <w:lang w:val="en-US"/>
              </w:rPr>
              <w:t>CompletionDate</w:t>
            </w:r>
            <w:proofErr w:type="spellEnd"/>
          </w:p>
        </w:tc>
        <w:tc>
          <w:tcPr>
            <w:tcW w:w="708" w:type="dxa"/>
          </w:tcPr>
          <w:p w:rsidR="00E97448" w:rsidRDefault="00E97448" w:rsidP="003516D0">
            <w:pPr>
              <w:jc w:val="center"/>
              <w:rPr>
                <w:lang w:val="en-US"/>
              </w:rPr>
            </w:pPr>
            <w:r>
              <w:rPr>
                <w:lang w:val="en-US"/>
              </w:rPr>
              <w:t>NA</w:t>
            </w:r>
          </w:p>
        </w:tc>
        <w:tc>
          <w:tcPr>
            <w:tcW w:w="2410" w:type="dxa"/>
          </w:tcPr>
          <w:p w:rsidR="00E97448" w:rsidRDefault="00E97448" w:rsidP="00E97448">
            <w:pPr>
              <w:jc w:val="center"/>
              <w:rPr>
                <w:lang w:val="en-US"/>
              </w:rPr>
            </w:pPr>
            <w:r>
              <w:rPr>
                <w:lang w:val="en-US"/>
              </w:rPr>
              <w:t>DATE</w:t>
            </w:r>
          </w:p>
        </w:tc>
        <w:tc>
          <w:tcPr>
            <w:tcW w:w="3260" w:type="dxa"/>
          </w:tcPr>
          <w:p w:rsidR="00E97448" w:rsidRDefault="00E97448" w:rsidP="002C64A2">
            <w:r>
              <w:t>Дата выполнения</w:t>
            </w:r>
          </w:p>
        </w:tc>
        <w:tc>
          <w:tcPr>
            <w:tcW w:w="2410" w:type="dxa"/>
          </w:tcPr>
          <w:p w:rsidR="00E97448" w:rsidRDefault="00E97448" w:rsidP="003516D0"/>
        </w:tc>
      </w:tr>
      <w:tr w:rsidR="0099441C" w:rsidRPr="00CC49AA" w:rsidTr="002C64A2">
        <w:trPr>
          <w:cantSplit/>
        </w:trPr>
        <w:tc>
          <w:tcPr>
            <w:tcW w:w="1986" w:type="dxa"/>
          </w:tcPr>
          <w:p w:rsidR="0099441C" w:rsidRPr="00E97448" w:rsidRDefault="0099441C" w:rsidP="003516D0">
            <w:pPr>
              <w:ind w:left="34"/>
              <w:rPr>
                <w:lang w:val="en-US"/>
              </w:rPr>
            </w:pPr>
            <w:proofErr w:type="spellStart"/>
            <w:r w:rsidRPr="0099441C">
              <w:rPr>
                <w:lang w:val="en-US"/>
              </w:rPr>
              <w:t>MovementType</w:t>
            </w:r>
            <w:proofErr w:type="spellEnd"/>
          </w:p>
        </w:tc>
        <w:tc>
          <w:tcPr>
            <w:tcW w:w="708" w:type="dxa"/>
          </w:tcPr>
          <w:p w:rsidR="0099441C" w:rsidRDefault="0099441C" w:rsidP="003516D0">
            <w:pPr>
              <w:jc w:val="center"/>
              <w:rPr>
                <w:lang w:val="en-US"/>
              </w:rPr>
            </w:pPr>
            <w:r>
              <w:rPr>
                <w:lang w:val="en-US"/>
              </w:rPr>
              <w:t>NA</w:t>
            </w:r>
          </w:p>
        </w:tc>
        <w:tc>
          <w:tcPr>
            <w:tcW w:w="2410" w:type="dxa"/>
          </w:tcPr>
          <w:p w:rsidR="0099441C" w:rsidRDefault="0099441C" w:rsidP="00E97448">
            <w:pPr>
              <w:jc w:val="center"/>
              <w:rPr>
                <w:lang w:val="en-US"/>
              </w:rPr>
            </w:pPr>
            <w:r>
              <w:rPr>
                <w:lang w:val="en-US"/>
              </w:rPr>
              <w:t>INT</w:t>
            </w:r>
          </w:p>
        </w:tc>
        <w:tc>
          <w:tcPr>
            <w:tcW w:w="3260" w:type="dxa"/>
          </w:tcPr>
          <w:p w:rsidR="0099441C" w:rsidRPr="0099441C" w:rsidRDefault="0099441C" w:rsidP="002C64A2">
            <w:r>
              <w:t xml:space="preserve">Вид корректировки </w:t>
            </w:r>
          </w:p>
        </w:tc>
        <w:tc>
          <w:tcPr>
            <w:tcW w:w="2410" w:type="dxa"/>
          </w:tcPr>
          <w:p w:rsidR="0099441C" w:rsidRDefault="0099441C" w:rsidP="003516D0">
            <w:r w:rsidRPr="0099441C">
              <w:t xml:space="preserve">1 - Списание, </w:t>
            </w:r>
          </w:p>
          <w:p w:rsidR="0099441C" w:rsidRDefault="0099441C" w:rsidP="003516D0">
            <w:r w:rsidRPr="0099441C">
              <w:t>2 - Оприходование</w:t>
            </w:r>
          </w:p>
        </w:tc>
      </w:tr>
    </w:tbl>
    <w:p w:rsidR="00B1606C" w:rsidRPr="002C64A2" w:rsidRDefault="00B1606C" w:rsidP="002C64A2">
      <w:pPr>
        <w:rPr>
          <w:lang w:val="en-US"/>
        </w:rPr>
      </w:pPr>
    </w:p>
    <w:p w:rsidR="00B1606C" w:rsidRDefault="00B1606C" w:rsidP="00B1214A">
      <w:pPr>
        <w:pStyle w:val="3"/>
        <w:rPr>
          <w:lang w:val="en-US"/>
        </w:rPr>
      </w:pPr>
      <w:bookmarkStart w:id="326" w:name="_Ref480387220"/>
      <w:bookmarkStart w:id="327" w:name="StockAdjustmentRow"/>
      <w:bookmarkStart w:id="328" w:name="_Ref480386261"/>
      <w:proofErr w:type="spellStart"/>
      <w:r>
        <w:rPr>
          <w:lang w:val="en-US"/>
        </w:rPr>
        <w:t>StockAdjustmentRow</w:t>
      </w:r>
      <w:bookmarkEnd w:id="326"/>
      <w:proofErr w:type="spellEnd"/>
    </w:p>
    <w:bookmarkEnd w:id="327"/>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9F6E60"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r w:rsidR="00D1229E" w:rsidRPr="00CC49AA" w:rsidTr="003516D0">
        <w:tc>
          <w:tcPr>
            <w:tcW w:w="1986" w:type="dxa"/>
          </w:tcPr>
          <w:p w:rsidR="00D1229E" w:rsidRDefault="00D1229E" w:rsidP="003516D0">
            <w:pPr>
              <w:ind w:left="34"/>
              <w:rPr>
                <w:lang w:val="en-US"/>
              </w:rPr>
            </w:pPr>
            <w:proofErr w:type="spellStart"/>
            <w:r w:rsidRPr="00D1229E">
              <w:rPr>
                <w:lang w:val="en-US"/>
              </w:rPr>
              <w:t>KeepingVariantID</w:t>
            </w:r>
            <w:proofErr w:type="spellEnd"/>
          </w:p>
        </w:tc>
        <w:tc>
          <w:tcPr>
            <w:tcW w:w="708" w:type="dxa"/>
          </w:tcPr>
          <w:p w:rsidR="00D1229E" w:rsidRDefault="00805A7A" w:rsidP="003516D0">
            <w:pPr>
              <w:jc w:val="center"/>
              <w:rPr>
                <w:lang w:val="en-US"/>
              </w:rPr>
            </w:pPr>
            <w:r>
              <w:rPr>
                <w:lang w:val="en-US"/>
              </w:rPr>
              <w:t>NA</w:t>
            </w:r>
          </w:p>
        </w:tc>
        <w:tc>
          <w:tcPr>
            <w:tcW w:w="1843" w:type="dxa"/>
          </w:tcPr>
          <w:p w:rsidR="00D1229E" w:rsidRDefault="00805A7A" w:rsidP="003516D0">
            <w:pPr>
              <w:jc w:val="center"/>
              <w:rPr>
                <w:lang w:val="en-US"/>
              </w:rPr>
            </w:pPr>
            <w:r>
              <w:rPr>
                <w:lang w:val="en-US"/>
              </w:rPr>
              <w:t>STR</w:t>
            </w:r>
          </w:p>
        </w:tc>
        <w:tc>
          <w:tcPr>
            <w:tcW w:w="3048" w:type="dxa"/>
          </w:tcPr>
          <w:p w:rsidR="00D1229E" w:rsidRDefault="00805A7A" w:rsidP="003516D0">
            <w:r>
              <w:t>Идентификатор варианта упаковки</w:t>
            </w:r>
          </w:p>
        </w:tc>
        <w:tc>
          <w:tcPr>
            <w:tcW w:w="3189" w:type="dxa"/>
          </w:tcPr>
          <w:p w:rsidR="00D1229E" w:rsidRDefault="00D1229E" w:rsidP="003516D0"/>
        </w:tc>
      </w:tr>
    </w:tbl>
    <w:p w:rsidR="005D5765" w:rsidRDefault="005D5765" w:rsidP="005D5765">
      <w:pPr>
        <w:rPr>
          <w:lang w:val="en-US"/>
        </w:rPr>
      </w:pPr>
      <w:bookmarkStart w:id="329" w:name="_Ref477460651"/>
      <w:bookmarkEnd w:id="328"/>
      <w:r>
        <w:rPr>
          <w:lang w:val="en-US"/>
        </w:rPr>
        <w:br w:type="page"/>
      </w:r>
    </w:p>
    <w:p w:rsidR="00B1606C" w:rsidRDefault="00B1606C" w:rsidP="001B2F76">
      <w:pPr>
        <w:pStyle w:val="3"/>
        <w:rPr>
          <w:lang w:val="en-US"/>
        </w:rPr>
      </w:pPr>
      <w:bookmarkStart w:id="330" w:name="_Ref515534805"/>
      <w:bookmarkStart w:id="331" w:name="StockTaking"/>
      <w:proofErr w:type="spellStart"/>
      <w:r>
        <w:rPr>
          <w:lang w:val="en-US"/>
        </w:rPr>
        <w:lastRenderedPageBreak/>
        <w:t>StockTaking</w:t>
      </w:r>
      <w:bookmarkEnd w:id="329"/>
      <w:bookmarkEnd w:id="330"/>
      <w:proofErr w:type="spellEnd"/>
    </w:p>
    <w:bookmarkEnd w:id="331"/>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r w:rsidR="002927AC" w:rsidRPr="00CC49AA" w:rsidTr="004E091B">
        <w:trPr>
          <w:cantSplit/>
        </w:trPr>
        <w:tc>
          <w:tcPr>
            <w:tcW w:w="1560" w:type="dxa"/>
          </w:tcPr>
          <w:p w:rsidR="002927AC" w:rsidRPr="00E97448" w:rsidRDefault="002927AC" w:rsidP="002927AC">
            <w:pPr>
              <w:ind w:left="34"/>
              <w:rPr>
                <w:lang w:val="en-US"/>
              </w:rPr>
            </w:pPr>
            <w:proofErr w:type="spellStart"/>
            <w:r>
              <w:rPr>
                <w:lang w:val="en-US"/>
              </w:rPr>
              <w:t>Storeman</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Наименование ответственного</w:t>
            </w:r>
          </w:p>
        </w:tc>
        <w:tc>
          <w:tcPr>
            <w:tcW w:w="3118" w:type="dxa"/>
          </w:tcPr>
          <w:p w:rsidR="002927AC" w:rsidRDefault="002927AC" w:rsidP="002927AC"/>
        </w:tc>
      </w:tr>
      <w:tr w:rsidR="002927AC" w:rsidRPr="00CC49AA" w:rsidTr="004E091B">
        <w:trPr>
          <w:cantSplit/>
        </w:trPr>
        <w:tc>
          <w:tcPr>
            <w:tcW w:w="1560" w:type="dxa"/>
          </w:tcPr>
          <w:p w:rsidR="002927AC" w:rsidRDefault="002927AC" w:rsidP="002927AC">
            <w:pPr>
              <w:ind w:left="34"/>
              <w:rPr>
                <w:lang w:val="en-US"/>
              </w:rPr>
            </w:pPr>
            <w:proofErr w:type="spellStart"/>
            <w:r w:rsidRPr="002927AC">
              <w:rPr>
                <w:lang w:val="en-US"/>
              </w:rPr>
              <w:t>StoremanID</w:t>
            </w:r>
            <w:proofErr w:type="spellEnd"/>
          </w:p>
        </w:tc>
        <w:tc>
          <w:tcPr>
            <w:tcW w:w="851" w:type="dxa"/>
          </w:tcPr>
          <w:p w:rsidR="002927AC" w:rsidRDefault="002927AC" w:rsidP="002927AC">
            <w:pPr>
              <w:jc w:val="center"/>
              <w:rPr>
                <w:lang w:val="en-US"/>
              </w:rPr>
            </w:pPr>
            <w:r>
              <w:rPr>
                <w:lang w:val="en-US"/>
              </w:rPr>
              <w:t>NA</w:t>
            </w:r>
          </w:p>
        </w:tc>
        <w:tc>
          <w:tcPr>
            <w:tcW w:w="2268" w:type="dxa"/>
          </w:tcPr>
          <w:p w:rsidR="002927AC" w:rsidRPr="002927AC" w:rsidRDefault="002927AC" w:rsidP="002927AC">
            <w:pPr>
              <w:pStyle w:val="aff4"/>
              <w:rPr>
                <w:i w:val="0"/>
                <w:u w:val="none"/>
                <w:lang w:val="en-US"/>
              </w:rPr>
            </w:pPr>
            <w:r w:rsidRPr="002927AC">
              <w:rPr>
                <w:i w:val="0"/>
                <w:color w:val="auto"/>
                <w:u w:val="none"/>
                <w:lang w:val="en-US"/>
              </w:rPr>
              <w:t>STR</w:t>
            </w:r>
          </w:p>
        </w:tc>
        <w:tc>
          <w:tcPr>
            <w:tcW w:w="2977" w:type="dxa"/>
          </w:tcPr>
          <w:p w:rsidR="002927AC" w:rsidRDefault="002927AC" w:rsidP="002927AC">
            <w:r>
              <w:t>Идентификатор ответственного</w:t>
            </w:r>
          </w:p>
        </w:tc>
        <w:tc>
          <w:tcPr>
            <w:tcW w:w="3118" w:type="dxa"/>
          </w:tcPr>
          <w:p w:rsidR="002927AC" w:rsidRDefault="002927AC" w:rsidP="002927AC"/>
        </w:tc>
      </w:tr>
    </w:tbl>
    <w:p w:rsidR="00B1606C" w:rsidRPr="00237BE0" w:rsidRDefault="00B1606C" w:rsidP="00237BE0">
      <w:pPr>
        <w:pStyle w:val="3"/>
      </w:pPr>
      <w:bookmarkStart w:id="332" w:name="_Ref477269602"/>
      <w:bookmarkStart w:id="333" w:name="_Ref506548526"/>
      <w:bookmarkStart w:id="334" w:name="TripDeparture"/>
      <w:proofErr w:type="spellStart"/>
      <w:r>
        <w:rPr>
          <w:lang w:val="en-US"/>
        </w:rPr>
        <w:t>TripDeparture</w:t>
      </w:r>
      <w:bookmarkEnd w:id="332"/>
      <w:bookmarkEnd w:id="333"/>
      <w:proofErr w:type="spellEnd"/>
    </w:p>
    <w:bookmarkEnd w:id="334"/>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723"/>
        <w:gridCol w:w="709"/>
        <w:gridCol w:w="2268"/>
        <w:gridCol w:w="3260"/>
        <w:gridCol w:w="1814"/>
      </w:tblGrid>
      <w:tr w:rsidR="00B1606C" w:rsidRPr="00210AA5" w:rsidTr="00E97448">
        <w:trPr>
          <w:cantSplit/>
        </w:trPr>
        <w:tc>
          <w:tcPr>
            <w:tcW w:w="2723"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268" w:type="dxa"/>
            <w:shd w:val="clear" w:color="auto" w:fill="D9D9D9" w:themeFill="background1" w:themeFillShade="D9"/>
          </w:tcPr>
          <w:p w:rsidR="00B1606C" w:rsidRPr="00210AA5" w:rsidRDefault="00B1606C" w:rsidP="004C67DA">
            <w:pPr>
              <w:jc w:val="center"/>
              <w:rPr>
                <w:b/>
              </w:rPr>
            </w:pPr>
            <w:r>
              <w:rPr>
                <w:b/>
              </w:rPr>
              <w:t>Тип значения</w:t>
            </w:r>
          </w:p>
        </w:tc>
        <w:tc>
          <w:tcPr>
            <w:tcW w:w="3260" w:type="dxa"/>
            <w:shd w:val="clear" w:color="auto" w:fill="D9D9D9" w:themeFill="background1" w:themeFillShade="D9"/>
          </w:tcPr>
          <w:p w:rsidR="00B1606C" w:rsidRPr="00210AA5" w:rsidRDefault="00B1606C" w:rsidP="004C67DA">
            <w:pPr>
              <w:rPr>
                <w:b/>
              </w:rPr>
            </w:pPr>
            <w:r>
              <w:rPr>
                <w:b/>
              </w:rPr>
              <w:t>Описание</w:t>
            </w:r>
          </w:p>
        </w:tc>
        <w:tc>
          <w:tcPr>
            <w:tcW w:w="1814"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E97448">
        <w:trPr>
          <w:cantSplit/>
        </w:trPr>
        <w:tc>
          <w:tcPr>
            <w:tcW w:w="2723"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268"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260" w:type="dxa"/>
          </w:tcPr>
          <w:p w:rsidR="00B1606C" w:rsidRDefault="00B1606C" w:rsidP="004C67DA">
            <w:r>
              <w:t>Ссылка на документ Прибытие ТС</w:t>
            </w:r>
          </w:p>
        </w:tc>
        <w:tc>
          <w:tcPr>
            <w:tcW w:w="1814" w:type="dxa"/>
          </w:tcPr>
          <w:p w:rsidR="00B1606C" w:rsidRPr="00210AA5" w:rsidRDefault="00B1606C" w:rsidP="004C67DA"/>
        </w:tc>
      </w:tr>
      <w:tr w:rsidR="00B1606C" w:rsidRPr="00CC49AA" w:rsidTr="00E97448">
        <w:trPr>
          <w:cantSplit/>
        </w:trPr>
        <w:tc>
          <w:tcPr>
            <w:tcW w:w="2723"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268" w:type="dxa"/>
          </w:tcPr>
          <w:p w:rsidR="00B1606C" w:rsidRPr="00B463FC" w:rsidRDefault="00B1606C" w:rsidP="004C67DA">
            <w:pPr>
              <w:jc w:val="center"/>
              <w:rPr>
                <w:lang w:val="en-US"/>
              </w:rPr>
            </w:pPr>
            <w:r>
              <w:rPr>
                <w:lang w:val="en-US"/>
              </w:rPr>
              <w:t>DATE</w:t>
            </w:r>
          </w:p>
        </w:tc>
        <w:tc>
          <w:tcPr>
            <w:tcW w:w="3260" w:type="dxa"/>
          </w:tcPr>
          <w:p w:rsidR="00B1606C" w:rsidRPr="00065F6B" w:rsidRDefault="00B1606C" w:rsidP="004C67DA">
            <w:r>
              <w:t>Фактическая дата прибытия ТС</w:t>
            </w:r>
          </w:p>
        </w:tc>
        <w:tc>
          <w:tcPr>
            <w:tcW w:w="1814" w:type="dxa"/>
          </w:tcPr>
          <w:p w:rsidR="00B1606C" w:rsidRPr="00210AA5" w:rsidRDefault="00B1606C" w:rsidP="004C67DA"/>
        </w:tc>
      </w:tr>
      <w:tr w:rsidR="00B1606C" w:rsidRPr="00CC49AA" w:rsidTr="00E97448">
        <w:trPr>
          <w:cantSplit/>
        </w:trPr>
        <w:tc>
          <w:tcPr>
            <w:tcW w:w="2723"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268"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260" w:type="dxa"/>
          </w:tcPr>
          <w:p w:rsidR="00B1606C" w:rsidRPr="00065F6B" w:rsidRDefault="00B1606C" w:rsidP="004C67DA">
            <w:r>
              <w:t>Фактическая дата отбытия ТС</w:t>
            </w:r>
          </w:p>
        </w:tc>
        <w:tc>
          <w:tcPr>
            <w:tcW w:w="1814" w:type="dxa"/>
          </w:tcPr>
          <w:p w:rsidR="00B1606C" w:rsidRDefault="00B1606C" w:rsidP="004C67DA"/>
        </w:tc>
      </w:tr>
      <w:tr w:rsidR="00B1606C" w:rsidRPr="00CC49AA" w:rsidTr="00E97448">
        <w:trPr>
          <w:cantSplit/>
          <w:trHeight w:val="420"/>
        </w:trPr>
        <w:tc>
          <w:tcPr>
            <w:tcW w:w="2723"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260" w:type="dxa"/>
          </w:tcPr>
          <w:p w:rsidR="00B1606C" w:rsidRPr="00F7766C" w:rsidRDefault="00B1606C" w:rsidP="004C67DA">
            <w:pPr>
              <w:rPr>
                <w:lang w:val="en-US"/>
              </w:rPr>
            </w:pPr>
            <w:r>
              <w:t>Данные об отгруженных ГМ</w:t>
            </w:r>
          </w:p>
        </w:tc>
        <w:tc>
          <w:tcPr>
            <w:tcW w:w="1814" w:type="dxa"/>
          </w:tcPr>
          <w:p w:rsidR="00B1606C" w:rsidRDefault="00B1606C" w:rsidP="004C67DA"/>
        </w:tc>
      </w:tr>
      <w:tr w:rsidR="00B1606C" w:rsidRPr="00CC49AA" w:rsidTr="00E97448">
        <w:trPr>
          <w:cantSplit/>
          <w:trHeight w:val="420"/>
        </w:trPr>
        <w:tc>
          <w:tcPr>
            <w:tcW w:w="2723"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268"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260" w:type="dxa"/>
          </w:tcPr>
          <w:p w:rsidR="00B1606C" w:rsidRPr="00F37EEF" w:rsidRDefault="00B1606C" w:rsidP="004C67DA">
            <w:r>
              <w:t>Данные об отгруженных товарах с учетом принадлежности к ГМ</w:t>
            </w:r>
          </w:p>
        </w:tc>
        <w:tc>
          <w:tcPr>
            <w:tcW w:w="1814" w:type="dxa"/>
          </w:tcPr>
          <w:p w:rsidR="00B1606C" w:rsidRDefault="00B1606C" w:rsidP="004C67DA"/>
        </w:tc>
      </w:tr>
      <w:tr w:rsidR="00C639D3" w:rsidRPr="00CC49AA" w:rsidTr="00E97448">
        <w:trPr>
          <w:cantSplit/>
          <w:trHeight w:val="420"/>
        </w:trPr>
        <w:tc>
          <w:tcPr>
            <w:tcW w:w="2723"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260" w:type="dxa"/>
          </w:tcPr>
          <w:p w:rsidR="00C639D3" w:rsidRPr="00686901" w:rsidRDefault="00686901" w:rsidP="004C67DA">
            <w:r>
              <w:t>Информация о водителе ТС</w:t>
            </w:r>
          </w:p>
        </w:tc>
        <w:tc>
          <w:tcPr>
            <w:tcW w:w="1814" w:type="dxa"/>
          </w:tcPr>
          <w:p w:rsidR="00C639D3" w:rsidRDefault="00C639D3" w:rsidP="004C67DA"/>
        </w:tc>
      </w:tr>
      <w:tr w:rsidR="00C639D3" w:rsidRPr="00CC49AA" w:rsidTr="00E97448">
        <w:trPr>
          <w:cantSplit/>
          <w:trHeight w:val="420"/>
        </w:trPr>
        <w:tc>
          <w:tcPr>
            <w:tcW w:w="2723"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268"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260" w:type="dxa"/>
          </w:tcPr>
          <w:p w:rsidR="00C639D3" w:rsidRDefault="00686901" w:rsidP="004C67DA">
            <w:r>
              <w:t>Информация о ТС</w:t>
            </w:r>
          </w:p>
        </w:tc>
        <w:tc>
          <w:tcPr>
            <w:tcW w:w="1814" w:type="dxa"/>
          </w:tcPr>
          <w:p w:rsidR="00C639D3" w:rsidRDefault="00C639D3" w:rsidP="004C67DA"/>
        </w:tc>
      </w:tr>
      <w:tr w:rsidR="00686901" w:rsidRPr="00CC49AA" w:rsidTr="00E97448">
        <w:trPr>
          <w:cantSplit/>
          <w:trHeight w:val="420"/>
        </w:trPr>
        <w:tc>
          <w:tcPr>
            <w:tcW w:w="2723"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268" w:type="dxa"/>
          </w:tcPr>
          <w:p w:rsidR="00686901" w:rsidRPr="00686901" w:rsidRDefault="00686901" w:rsidP="004C67DA">
            <w:pPr>
              <w:jc w:val="center"/>
              <w:rPr>
                <w:lang w:val="en-US"/>
              </w:rPr>
            </w:pPr>
            <w:r>
              <w:rPr>
                <w:lang w:val="en-US"/>
              </w:rPr>
              <w:t>STR</w:t>
            </w:r>
          </w:p>
        </w:tc>
        <w:tc>
          <w:tcPr>
            <w:tcW w:w="3260" w:type="dxa"/>
          </w:tcPr>
          <w:p w:rsidR="00686901" w:rsidRDefault="00686901" w:rsidP="004C67DA">
            <w:r>
              <w:t>Информация о пломбе</w:t>
            </w:r>
          </w:p>
        </w:tc>
        <w:tc>
          <w:tcPr>
            <w:tcW w:w="1814" w:type="dxa"/>
          </w:tcPr>
          <w:p w:rsidR="00686901" w:rsidRDefault="00686901" w:rsidP="004C67DA"/>
        </w:tc>
      </w:tr>
      <w:tr w:rsidR="00E474EC" w:rsidRPr="00CC49AA" w:rsidTr="00E97448">
        <w:trPr>
          <w:cantSplit/>
          <w:trHeight w:val="420"/>
        </w:trPr>
        <w:tc>
          <w:tcPr>
            <w:tcW w:w="2723"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268" w:type="dxa"/>
          </w:tcPr>
          <w:p w:rsidR="00E474EC" w:rsidRDefault="00E474EC" w:rsidP="004C67DA">
            <w:pPr>
              <w:jc w:val="center"/>
              <w:rPr>
                <w:lang w:val="en-US"/>
              </w:rPr>
            </w:pPr>
            <w:r>
              <w:rPr>
                <w:lang w:val="en-US"/>
              </w:rPr>
              <w:t>STR</w:t>
            </w:r>
          </w:p>
        </w:tc>
        <w:tc>
          <w:tcPr>
            <w:tcW w:w="3260" w:type="dxa"/>
          </w:tcPr>
          <w:p w:rsidR="00E474EC" w:rsidRDefault="00E474EC" w:rsidP="00E474EC">
            <w:r>
              <w:t xml:space="preserve">Идентификатор отгрузочного документа (док Отгрузка в </w:t>
            </w:r>
            <w:r>
              <w:rPr>
                <w:lang w:val="en-US"/>
              </w:rPr>
              <w:t>WMS</w:t>
            </w:r>
            <w:r>
              <w:t>)</w:t>
            </w:r>
          </w:p>
        </w:tc>
        <w:tc>
          <w:tcPr>
            <w:tcW w:w="1814" w:type="dxa"/>
          </w:tcPr>
          <w:p w:rsidR="00E474EC" w:rsidRDefault="00E474EC" w:rsidP="004C67DA"/>
        </w:tc>
      </w:tr>
      <w:tr w:rsidR="00E97448" w:rsidRPr="00CC49AA" w:rsidTr="00E97448">
        <w:trPr>
          <w:cantSplit/>
          <w:trHeight w:val="420"/>
        </w:trPr>
        <w:tc>
          <w:tcPr>
            <w:tcW w:w="2723" w:type="dxa"/>
          </w:tcPr>
          <w:p w:rsidR="00E97448" w:rsidRDefault="00E97448" w:rsidP="004C67DA">
            <w:pPr>
              <w:ind w:left="34"/>
              <w:rPr>
                <w:lang w:val="en-US"/>
              </w:rPr>
            </w:pPr>
            <w:proofErr w:type="spellStart"/>
            <w:r w:rsidRPr="00E97448">
              <w:rPr>
                <w:lang w:val="en-US"/>
              </w:rPr>
              <w:t>TripDepartureOrderRow</w:t>
            </w:r>
            <w:proofErr w:type="spellEnd"/>
          </w:p>
        </w:tc>
        <w:tc>
          <w:tcPr>
            <w:tcW w:w="709" w:type="dxa"/>
          </w:tcPr>
          <w:p w:rsidR="00E97448" w:rsidRDefault="00E97448" w:rsidP="004C67DA">
            <w:pPr>
              <w:jc w:val="center"/>
              <w:rPr>
                <w:lang w:val="en-US"/>
              </w:rPr>
            </w:pPr>
            <w:r>
              <w:rPr>
                <w:lang w:val="en-US"/>
              </w:rPr>
              <w:t>NE*</w:t>
            </w:r>
          </w:p>
        </w:tc>
        <w:tc>
          <w:tcPr>
            <w:tcW w:w="2268" w:type="dxa"/>
          </w:tcPr>
          <w:p w:rsidR="00E97448" w:rsidRDefault="00E97448" w:rsidP="00E97448">
            <w:pPr>
              <w:pStyle w:val="aff4"/>
              <w:rPr>
                <w:lang w:val="en-US"/>
              </w:rPr>
            </w:pPr>
            <w:r>
              <w:rPr>
                <w:lang w:val="en-US"/>
              </w:rPr>
              <w:fldChar w:fldCharType="begin"/>
            </w:r>
            <w:r>
              <w:rPr>
                <w:lang w:val="en-US"/>
              </w:rPr>
              <w:instrText xml:space="preserve"> REF _Ref522181253 \h </w:instrText>
            </w:r>
            <w:r>
              <w:rPr>
                <w:lang w:val="en-US"/>
              </w:rPr>
            </w:r>
            <w:r>
              <w:rPr>
                <w:lang w:val="en-US"/>
              </w:rPr>
              <w:fldChar w:fldCharType="separate"/>
            </w:r>
            <w:proofErr w:type="spellStart"/>
            <w:r>
              <w:rPr>
                <w:lang w:val="en-US"/>
              </w:rPr>
              <w:t>TripDepartureOrderRow</w:t>
            </w:r>
            <w:proofErr w:type="spellEnd"/>
            <w:r>
              <w:rPr>
                <w:lang w:val="en-US"/>
              </w:rPr>
              <w:fldChar w:fldCharType="end"/>
            </w:r>
          </w:p>
        </w:tc>
        <w:tc>
          <w:tcPr>
            <w:tcW w:w="3260" w:type="dxa"/>
          </w:tcPr>
          <w:p w:rsidR="00E97448" w:rsidRDefault="00E97448" w:rsidP="00E474EC"/>
        </w:tc>
        <w:tc>
          <w:tcPr>
            <w:tcW w:w="1814" w:type="dxa"/>
          </w:tcPr>
          <w:p w:rsidR="00E97448" w:rsidRDefault="00E97448" w:rsidP="004C67DA"/>
        </w:tc>
      </w:tr>
      <w:tr w:rsidR="00D313E0" w:rsidRPr="00CC49AA" w:rsidTr="00E97448">
        <w:trPr>
          <w:cantSplit/>
          <w:trHeight w:val="420"/>
        </w:trPr>
        <w:tc>
          <w:tcPr>
            <w:tcW w:w="2723" w:type="dxa"/>
          </w:tcPr>
          <w:p w:rsidR="00D313E0" w:rsidRPr="00E97448" w:rsidRDefault="002927AC" w:rsidP="004C67DA">
            <w:pPr>
              <w:ind w:left="34"/>
              <w:rPr>
                <w:lang w:val="en-US"/>
              </w:rPr>
            </w:pPr>
            <w:proofErr w:type="spellStart"/>
            <w:r>
              <w:rPr>
                <w:lang w:val="en-US"/>
              </w:rPr>
              <w:t>Storeman</w:t>
            </w:r>
            <w:proofErr w:type="spellEnd"/>
          </w:p>
        </w:tc>
        <w:tc>
          <w:tcPr>
            <w:tcW w:w="709" w:type="dxa"/>
          </w:tcPr>
          <w:p w:rsidR="00D313E0" w:rsidRDefault="002927AC" w:rsidP="004C67DA">
            <w:pPr>
              <w:jc w:val="center"/>
              <w:rPr>
                <w:lang w:val="en-US"/>
              </w:rPr>
            </w:pPr>
            <w:r>
              <w:rPr>
                <w:lang w:val="en-US"/>
              </w:rPr>
              <w:t>NA</w:t>
            </w:r>
          </w:p>
        </w:tc>
        <w:tc>
          <w:tcPr>
            <w:tcW w:w="2268" w:type="dxa"/>
          </w:tcPr>
          <w:p w:rsidR="00D313E0" w:rsidRPr="002927AC" w:rsidRDefault="002927AC" w:rsidP="00E97448">
            <w:pPr>
              <w:pStyle w:val="aff4"/>
              <w:rPr>
                <w:i w:val="0"/>
                <w:u w:val="none"/>
                <w:lang w:val="en-US"/>
              </w:rPr>
            </w:pPr>
            <w:r w:rsidRPr="002927AC">
              <w:rPr>
                <w:i w:val="0"/>
                <w:color w:val="auto"/>
                <w:u w:val="none"/>
                <w:lang w:val="en-US"/>
              </w:rPr>
              <w:t>STR</w:t>
            </w:r>
          </w:p>
        </w:tc>
        <w:tc>
          <w:tcPr>
            <w:tcW w:w="3260" w:type="dxa"/>
          </w:tcPr>
          <w:p w:rsidR="00D313E0" w:rsidRDefault="002927AC" w:rsidP="00E474EC">
            <w:r>
              <w:t>Наименование ответственного</w:t>
            </w:r>
          </w:p>
        </w:tc>
        <w:tc>
          <w:tcPr>
            <w:tcW w:w="1814" w:type="dxa"/>
          </w:tcPr>
          <w:p w:rsidR="00D313E0" w:rsidRDefault="00D313E0" w:rsidP="004C67DA"/>
        </w:tc>
      </w:tr>
      <w:tr w:rsidR="002927AC" w:rsidRPr="00CC49AA" w:rsidTr="00E97448">
        <w:trPr>
          <w:cantSplit/>
          <w:trHeight w:val="420"/>
        </w:trPr>
        <w:tc>
          <w:tcPr>
            <w:tcW w:w="2723" w:type="dxa"/>
          </w:tcPr>
          <w:p w:rsidR="002927AC" w:rsidRDefault="002927AC" w:rsidP="004C67DA">
            <w:pPr>
              <w:ind w:left="34"/>
              <w:rPr>
                <w:lang w:val="en-US"/>
              </w:rPr>
            </w:pPr>
            <w:proofErr w:type="spellStart"/>
            <w:r w:rsidRPr="002927AC">
              <w:rPr>
                <w:lang w:val="en-US"/>
              </w:rPr>
              <w:t>StoremanID</w:t>
            </w:r>
            <w:proofErr w:type="spellEnd"/>
          </w:p>
        </w:tc>
        <w:tc>
          <w:tcPr>
            <w:tcW w:w="709" w:type="dxa"/>
          </w:tcPr>
          <w:p w:rsidR="002927AC" w:rsidRDefault="002927AC" w:rsidP="004C67DA">
            <w:pPr>
              <w:jc w:val="center"/>
              <w:rPr>
                <w:lang w:val="en-US"/>
              </w:rPr>
            </w:pPr>
            <w:r>
              <w:rPr>
                <w:lang w:val="en-US"/>
              </w:rPr>
              <w:t>NA</w:t>
            </w:r>
          </w:p>
        </w:tc>
        <w:tc>
          <w:tcPr>
            <w:tcW w:w="2268" w:type="dxa"/>
          </w:tcPr>
          <w:p w:rsidR="002927AC" w:rsidRPr="002927AC" w:rsidRDefault="002927AC" w:rsidP="00E97448">
            <w:pPr>
              <w:pStyle w:val="aff4"/>
              <w:rPr>
                <w:i w:val="0"/>
                <w:u w:val="none"/>
                <w:lang w:val="en-US"/>
              </w:rPr>
            </w:pPr>
            <w:r w:rsidRPr="002927AC">
              <w:rPr>
                <w:i w:val="0"/>
                <w:color w:val="auto"/>
                <w:u w:val="none"/>
                <w:lang w:val="en-US"/>
              </w:rPr>
              <w:t>STR</w:t>
            </w:r>
          </w:p>
        </w:tc>
        <w:tc>
          <w:tcPr>
            <w:tcW w:w="3260" w:type="dxa"/>
          </w:tcPr>
          <w:p w:rsidR="002927AC" w:rsidRDefault="002927AC" w:rsidP="00E474EC">
            <w:r>
              <w:t>Идентификатор ответственного</w:t>
            </w:r>
          </w:p>
        </w:tc>
        <w:tc>
          <w:tcPr>
            <w:tcW w:w="1814" w:type="dxa"/>
          </w:tcPr>
          <w:p w:rsidR="002927AC" w:rsidRDefault="002927AC" w:rsidP="004C67DA"/>
        </w:tc>
      </w:tr>
      <w:tr w:rsidR="0099441C" w:rsidRPr="00CC49AA" w:rsidTr="00E97448">
        <w:trPr>
          <w:cantSplit/>
          <w:trHeight w:val="420"/>
        </w:trPr>
        <w:tc>
          <w:tcPr>
            <w:tcW w:w="2723" w:type="dxa"/>
          </w:tcPr>
          <w:p w:rsidR="0099441C" w:rsidRPr="002927AC" w:rsidRDefault="0099441C" w:rsidP="004C67DA">
            <w:pPr>
              <w:ind w:left="34"/>
              <w:rPr>
                <w:lang w:val="en-US"/>
              </w:rPr>
            </w:pPr>
            <w:r w:rsidRPr="0099441C">
              <w:rPr>
                <w:lang w:val="en-US"/>
              </w:rPr>
              <w:t>Doc</w:t>
            </w:r>
          </w:p>
        </w:tc>
        <w:tc>
          <w:tcPr>
            <w:tcW w:w="709" w:type="dxa"/>
          </w:tcPr>
          <w:p w:rsidR="0099441C" w:rsidRDefault="0099441C" w:rsidP="004C67DA">
            <w:pPr>
              <w:jc w:val="center"/>
              <w:rPr>
                <w:lang w:val="en-US"/>
              </w:rPr>
            </w:pPr>
            <w:r>
              <w:rPr>
                <w:lang w:val="en-US"/>
              </w:rPr>
              <w:t>NE</w:t>
            </w:r>
          </w:p>
        </w:tc>
        <w:tc>
          <w:tcPr>
            <w:tcW w:w="2268" w:type="dxa"/>
          </w:tcPr>
          <w:p w:rsidR="0099441C" w:rsidRPr="002927AC" w:rsidRDefault="0099441C" w:rsidP="00E97448">
            <w:pPr>
              <w:pStyle w:val="aff4"/>
              <w:rPr>
                <w:i w:val="0"/>
                <w:color w:val="auto"/>
                <w:u w:val="none"/>
                <w:lang w:val="en-US"/>
              </w:rPr>
            </w:pPr>
            <w:proofErr w:type="spellStart"/>
            <w:r w:rsidRPr="0099441C">
              <w:rPr>
                <w:i w:val="0"/>
                <w:color w:val="auto"/>
                <w:u w:val="none"/>
                <w:lang w:val="en-US"/>
              </w:rPr>
              <w:t>AdviceDoc</w:t>
            </w:r>
            <w:proofErr w:type="spellEnd"/>
          </w:p>
        </w:tc>
        <w:tc>
          <w:tcPr>
            <w:tcW w:w="3260" w:type="dxa"/>
          </w:tcPr>
          <w:p w:rsidR="0099441C" w:rsidRDefault="0040129F" w:rsidP="00E474EC">
            <w:r>
              <w:t>Документ отгрузки</w:t>
            </w:r>
          </w:p>
        </w:tc>
        <w:tc>
          <w:tcPr>
            <w:tcW w:w="1814" w:type="dxa"/>
          </w:tcPr>
          <w:p w:rsidR="0099441C" w:rsidRDefault="0099441C" w:rsidP="004C67DA"/>
        </w:tc>
      </w:tr>
    </w:tbl>
    <w:p w:rsidR="00E97448" w:rsidRDefault="00E97448">
      <w:pPr>
        <w:pStyle w:val="3"/>
        <w:rPr>
          <w:lang w:val="en-US"/>
        </w:rPr>
      </w:pPr>
      <w:bookmarkStart w:id="335" w:name="_Ref522181253"/>
      <w:bookmarkStart w:id="336" w:name="_Ref515897363"/>
      <w:proofErr w:type="spellStart"/>
      <w:r>
        <w:rPr>
          <w:lang w:val="en-US"/>
        </w:rPr>
        <w:t>TripDepartureOrderRow</w:t>
      </w:r>
      <w:bookmarkEnd w:id="335"/>
      <w:proofErr w:type="spellEnd"/>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E97448" w:rsidRPr="00210AA5" w:rsidTr="00C40819">
        <w:trPr>
          <w:cantSplit/>
        </w:trPr>
        <w:tc>
          <w:tcPr>
            <w:tcW w:w="2298" w:type="dxa"/>
            <w:shd w:val="clear" w:color="auto" w:fill="D9D9D9" w:themeFill="background1" w:themeFillShade="D9"/>
          </w:tcPr>
          <w:p w:rsidR="00E97448" w:rsidRPr="00210AA5" w:rsidRDefault="00E97448" w:rsidP="00C40819">
            <w:pPr>
              <w:ind w:left="34"/>
              <w:rPr>
                <w:b/>
              </w:rPr>
            </w:pPr>
            <w:r>
              <w:rPr>
                <w:b/>
              </w:rPr>
              <w:t>Поле</w:t>
            </w:r>
          </w:p>
        </w:tc>
        <w:tc>
          <w:tcPr>
            <w:tcW w:w="850" w:type="dxa"/>
            <w:shd w:val="clear" w:color="auto" w:fill="D9D9D9" w:themeFill="background1" w:themeFillShade="D9"/>
          </w:tcPr>
          <w:p w:rsidR="00E97448" w:rsidRPr="00BB7D56" w:rsidRDefault="00E97448" w:rsidP="00C40819">
            <w:pPr>
              <w:jc w:val="center"/>
              <w:rPr>
                <w:b/>
              </w:rPr>
            </w:pPr>
            <w:r>
              <w:rPr>
                <w:b/>
              </w:rPr>
              <w:t>Исп.</w:t>
            </w:r>
          </w:p>
        </w:tc>
        <w:tc>
          <w:tcPr>
            <w:tcW w:w="1531" w:type="dxa"/>
            <w:shd w:val="clear" w:color="auto" w:fill="D9D9D9" w:themeFill="background1" w:themeFillShade="D9"/>
          </w:tcPr>
          <w:p w:rsidR="00E97448" w:rsidRPr="00210AA5" w:rsidRDefault="00E97448" w:rsidP="00C40819">
            <w:pPr>
              <w:jc w:val="center"/>
              <w:rPr>
                <w:b/>
              </w:rPr>
            </w:pPr>
            <w:r>
              <w:rPr>
                <w:b/>
              </w:rPr>
              <w:t>Тип значения</w:t>
            </w:r>
          </w:p>
        </w:tc>
        <w:tc>
          <w:tcPr>
            <w:tcW w:w="3685" w:type="dxa"/>
            <w:shd w:val="clear" w:color="auto" w:fill="D9D9D9" w:themeFill="background1" w:themeFillShade="D9"/>
          </w:tcPr>
          <w:p w:rsidR="00E97448" w:rsidRPr="00210AA5" w:rsidRDefault="00E97448" w:rsidP="00C40819">
            <w:pPr>
              <w:rPr>
                <w:b/>
              </w:rPr>
            </w:pPr>
            <w:r>
              <w:rPr>
                <w:b/>
              </w:rPr>
              <w:t>Описание</w:t>
            </w:r>
          </w:p>
        </w:tc>
        <w:tc>
          <w:tcPr>
            <w:tcW w:w="2410" w:type="dxa"/>
            <w:shd w:val="clear" w:color="auto" w:fill="D9D9D9" w:themeFill="background1" w:themeFillShade="D9"/>
          </w:tcPr>
          <w:p w:rsidR="00E97448" w:rsidRPr="00210AA5" w:rsidRDefault="00E97448" w:rsidP="00C40819">
            <w:pPr>
              <w:rPr>
                <w:b/>
              </w:rPr>
            </w:pPr>
            <w:r>
              <w:rPr>
                <w:b/>
              </w:rPr>
              <w:t>Комментарий</w:t>
            </w:r>
          </w:p>
        </w:tc>
      </w:tr>
      <w:tr w:rsidR="00E97448" w:rsidRPr="00210AA5" w:rsidTr="00C40819">
        <w:trPr>
          <w:cantSplit/>
        </w:trPr>
        <w:tc>
          <w:tcPr>
            <w:tcW w:w="2298" w:type="dxa"/>
          </w:tcPr>
          <w:p w:rsidR="00E97448" w:rsidRPr="00D348BC" w:rsidRDefault="00E97448" w:rsidP="00C40819">
            <w:pPr>
              <w:ind w:left="34"/>
              <w:rPr>
                <w:lang w:val="en-US"/>
              </w:rPr>
            </w:pPr>
            <w:proofErr w:type="spellStart"/>
            <w:r w:rsidRPr="00E97448">
              <w:rPr>
                <w:lang w:val="en-US"/>
              </w:rPr>
              <w:t>ShipmentOrderID</w:t>
            </w:r>
            <w:proofErr w:type="spellEnd"/>
          </w:p>
        </w:tc>
        <w:tc>
          <w:tcPr>
            <w:tcW w:w="850" w:type="dxa"/>
          </w:tcPr>
          <w:p w:rsidR="00E97448" w:rsidRPr="00130B14" w:rsidRDefault="00E97448" w:rsidP="00C40819">
            <w:pPr>
              <w:jc w:val="center"/>
            </w:pPr>
            <w:r>
              <w:rPr>
                <w:lang w:val="en-US"/>
              </w:rPr>
              <w:t>MA</w:t>
            </w:r>
          </w:p>
        </w:tc>
        <w:tc>
          <w:tcPr>
            <w:tcW w:w="1531" w:type="dxa"/>
          </w:tcPr>
          <w:p w:rsidR="00E97448" w:rsidRPr="00D348BC" w:rsidRDefault="00E97448" w:rsidP="00C40819">
            <w:pPr>
              <w:jc w:val="center"/>
              <w:rPr>
                <w:i/>
                <w:lang w:val="en-US"/>
              </w:rPr>
            </w:pPr>
            <w:r w:rsidRPr="00D348BC">
              <w:rPr>
                <w:rStyle w:val="aff5"/>
                <w:i w:val="0"/>
                <w:color w:val="auto"/>
                <w:u w:val="none"/>
                <w:lang w:val="en-US"/>
              </w:rPr>
              <w:t>STR(36)</w:t>
            </w:r>
          </w:p>
        </w:tc>
        <w:tc>
          <w:tcPr>
            <w:tcW w:w="3685" w:type="dxa"/>
          </w:tcPr>
          <w:p w:rsidR="00E97448" w:rsidRPr="00D348BC" w:rsidRDefault="001B0702" w:rsidP="00C40819">
            <w:r>
              <w:t>Идентификатор заказа</w:t>
            </w:r>
          </w:p>
        </w:tc>
        <w:tc>
          <w:tcPr>
            <w:tcW w:w="2410" w:type="dxa"/>
          </w:tcPr>
          <w:p w:rsidR="00E97448" w:rsidRPr="00210AA5" w:rsidRDefault="00E97448" w:rsidP="00C40819"/>
        </w:tc>
      </w:tr>
      <w:tr w:rsidR="00E97448" w:rsidRPr="00210AA5" w:rsidTr="00C40819">
        <w:trPr>
          <w:cantSplit/>
        </w:trPr>
        <w:tc>
          <w:tcPr>
            <w:tcW w:w="2298" w:type="dxa"/>
          </w:tcPr>
          <w:p w:rsidR="00E97448" w:rsidRPr="00D348BC" w:rsidRDefault="00E97448" w:rsidP="00C40819">
            <w:pPr>
              <w:ind w:left="34"/>
              <w:rPr>
                <w:lang w:val="en-US"/>
              </w:rPr>
            </w:pPr>
            <w:r w:rsidRPr="00E97448">
              <w:rPr>
                <w:lang w:val="en-US"/>
              </w:rPr>
              <w:t>Weight</w:t>
            </w:r>
          </w:p>
        </w:tc>
        <w:tc>
          <w:tcPr>
            <w:tcW w:w="850" w:type="dxa"/>
          </w:tcPr>
          <w:p w:rsidR="00E97448" w:rsidRDefault="00E97448" w:rsidP="00C40819">
            <w:pPr>
              <w:jc w:val="center"/>
              <w:rPr>
                <w:lang w:val="en-US"/>
              </w:rPr>
            </w:pPr>
            <w:r>
              <w:rPr>
                <w:lang w:val="en-US"/>
              </w:rPr>
              <w:t>NA</w:t>
            </w:r>
          </w:p>
        </w:tc>
        <w:tc>
          <w:tcPr>
            <w:tcW w:w="1531" w:type="dxa"/>
          </w:tcPr>
          <w:p w:rsidR="00E97448" w:rsidRPr="00D348BC" w:rsidRDefault="00E97448" w:rsidP="00C40819">
            <w:pPr>
              <w:pStyle w:val="aff4"/>
              <w:rPr>
                <w:rStyle w:val="aff5"/>
                <w:i/>
              </w:rPr>
            </w:pPr>
            <w:r>
              <w:rPr>
                <w:rStyle w:val="aff5"/>
                <w:color w:val="auto"/>
                <w:u w:val="none"/>
                <w:lang w:val="en-US"/>
              </w:rPr>
              <w:t>DEC</w:t>
            </w:r>
          </w:p>
        </w:tc>
        <w:tc>
          <w:tcPr>
            <w:tcW w:w="3685" w:type="dxa"/>
          </w:tcPr>
          <w:p w:rsidR="00E97448" w:rsidRPr="00D348BC" w:rsidRDefault="001B0702" w:rsidP="00C40819">
            <w:r>
              <w:t>Вес</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r w:rsidRPr="00E97448">
              <w:rPr>
                <w:lang w:val="en-US"/>
              </w:rPr>
              <w:t>Volume</w:t>
            </w:r>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DEC</w:t>
            </w:r>
          </w:p>
        </w:tc>
        <w:tc>
          <w:tcPr>
            <w:tcW w:w="3685" w:type="dxa"/>
          </w:tcPr>
          <w:p w:rsidR="00E97448" w:rsidRPr="00D348BC" w:rsidRDefault="001B0702" w:rsidP="00C40819">
            <w:r>
              <w:t>Объем</w:t>
            </w:r>
          </w:p>
        </w:tc>
        <w:tc>
          <w:tcPr>
            <w:tcW w:w="2410" w:type="dxa"/>
          </w:tcPr>
          <w:p w:rsidR="00E97448" w:rsidRPr="00210AA5" w:rsidRDefault="00E97448" w:rsidP="00C40819"/>
        </w:tc>
      </w:tr>
      <w:tr w:rsidR="00E97448" w:rsidRPr="00210AA5" w:rsidTr="00C40819">
        <w:trPr>
          <w:cantSplit/>
        </w:trPr>
        <w:tc>
          <w:tcPr>
            <w:tcW w:w="2298" w:type="dxa"/>
          </w:tcPr>
          <w:p w:rsidR="00E97448" w:rsidRPr="00E97448" w:rsidRDefault="00E97448" w:rsidP="00C40819">
            <w:pPr>
              <w:ind w:left="34"/>
              <w:rPr>
                <w:lang w:val="en-US"/>
              </w:rPr>
            </w:pPr>
            <w:proofErr w:type="spellStart"/>
            <w:r w:rsidRPr="00E97448">
              <w:rPr>
                <w:lang w:val="en-US"/>
              </w:rPr>
              <w:t>StackOrder</w:t>
            </w:r>
            <w:proofErr w:type="spellEnd"/>
          </w:p>
        </w:tc>
        <w:tc>
          <w:tcPr>
            <w:tcW w:w="850" w:type="dxa"/>
          </w:tcPr>
          <w:p w:rsidR="00E97448" w:rsidRDefault="00E97448" w:rsidP="00C40819">
            <w:pPr>
              <w:jc w:val="center"/>
              <w:rPr>
                <w:lang w:val="en-US"/>
              </w:rPr>
            </w:pPr>
            <w:r>
              <w:rPr>
                <w:lang w:val="en-US"/>
              </w:rPr>
              <w:t>NA</w:t>
            </w:r>
          </w:p>
        </w:tc>
        <w:tc>
          <w:tcPr>
            <w:tcW w:w="1531" w:type="dxa"/>
          </w:tcPr>
          <w:p w:rsidR="00E97448" w:rsidRDefault="00E97448" w:rsidP="00C40819">
            <w:pPr>
              <w:pStyle w:val="aff4"/>
              <w:rPr>
                <w:rStyle w:val="aff5"/>
                <w:color w:val="auto"/>
                <w:u w:val="none"/>
                <w:lang w:val="en-US"/>
              </w:rPr>
            </w:pPr>
            <w:r>
              <w:rPr>
                <w:rStyle w:val="aff5"/>
                <w:color w:val="auto"/>
                <w:u w:val="none"/>
                <w:lang w:val="en-US"/>
              </w:rPr>
              <w:t>INT</w:t>
            </w:r>
          </w:p>
        </w:tc>
        <w:tc>
          <w:tcPr>
            <w:tcW w:w="3685" w:type="dxa"/>
          </w:tcPr>
          <w:p w:rsidR="00E97448" w:rsidRPr="00D348BC" w:rsidRDefault="001B0702" w:rsidP="00C40819">
            <w:r>
              <w:t>Порядок укладки</w:t>
            </w:r>
          </w:p>
        </w:tc>
        <w:tc>
          <w:tcPr>
            <w:tcW w:w="2410" w:type="dxa"/>
          </w:tcPr>
          <w:p w:rsidR="00E97448" w:rsidRPr="00210AA5" w:rsidRDefault="00E97448" w:rsidP="00C40819"/>
        </w:tc>
      </w:tr>
      <w:tr w:rsidR="007A5DFE" w:rsidRPr="00210AA5" w:rsidTr="007A5DFE">
        <w:trPr>
          <w:cantSplit/>
          <w:trHeight w:val="378"/>
        </w:trPr>
        <w:tc>
          <w:tcPr>
            <w:tcW w:w="2298" w:type="dxa"/>
          </w:tcPr>
          <w:p w:rsidR="007A5DFE" w:rsidRDefault="007A5DFE" w:rsidP="007A5DFE">
            <w:pPr>
              <w:ind w:left="34"/>
              <w:rPr>
                <w:lang w:val="en-US"/>
              </w:rPr>
            </w:pPr>
            <w:proofErr w:type="spellStart"/>
            <w:r w:rsidRPr="003C1D5C">
              <w:rPr>
                <w:lang w:val="en-US"/>
              </w:rPr>
              <w:t>ContractID</w:t>
            </w:r>
            <w:proofErr w:type="spellEnd"/>
          </w:p>
        </w:tc>
        <w:tc>
          <w:tcPr>
            <w:tcW w:w="850" w:type="dxa"/>
          </w:tcPr>
          <w:p w:rsidR="007A5DFE" w:rsidRPr="003C1D5C" w:rsidRDefault="007A5DFE" w:rsidP="007A5DFE">
            <w:pPr>
              <w:jc w:val="center"/>
              <w:rPr>
                <w:lang w:val="en-US"/>
              </w:rPr>
            </w:pPr>
            <w:r>
              <w:rPr>
                <w:lang w:val="en-US"/>
              </w:rPr>
              <w:t>NA</w:t>
            </w:r>
          </w:p>
        </w:tc>
        <w:tc>
          <w:tcPr>
            <w:tcW w:w="1531" w:type="dxa"/>
          </w:tcPr>
          <w:p w:rsidR="007A5DFE" w:rsidRDefault="007A5DFE" w:rsidP="007A5DFE">
            <w:pPr>
              <w:pStyle w:val="aff4"/>
              <w:rPr>
                <w:rStyle w:val="af0"/>
              </w:rPr>
            </w:pPr>
            <w:r w:rsidRPr="003C1D5C">
              <w:rPr>
                <w:i w:val="0"/>
                <w:color w:val="auto"/>
                <w:u w:val="none"/>
                <w:lang w:val="en-US"/>
              </w:rPr>
              <w:t>STR</w:t>
            </w:r>
          </w:p>
        </w:tc>
        <w:tc>
          <w:tcPr>
            <w:tcW w:w="3685" w:type="dxa"/>
          </w:tcPr>
          <w:p w:rsidR="007A5DFE" w:rsidRPr="00D348BC" w:rsidRDefault="001B0702" w:rsidP="007A5DFE">
            <w:r>
              <w:t>Идентификатор договора</w:t>
            </w:r>
          </w:p>
        </w:tc>
        <w:tc>
          <w:tcPr>
            <w:tcW w:w="2410" w:type="dxa"/>
          </w:tcPr>
          <w:p w:rsidR="007A5DFE" w:rsidRPr="00210AA5" w:rsidRDefault="007A5DFE" w:rsidP="007A5DFE"/>
        </w:tc>
      </w:tr>
      <w:tr w:rsidR="007A5DFE" w:rsidRPr="00210AA5" w:rsidTr="00C40819">
        <w:trPr>
          <w:cantSplit/>
        </w:trPr>
        <w:tc>
          <w:tcPr>
            <w:tcW w:w="2298" w:type="dxa"/>
          </w:tcPr>
          <w:p w:rsidR="007A5DFE" w:rsidRPr="003C1D5C" w:rsidRDefault="007A5DFE" w:rsidP="007A5DFE">
            <w:pPr>
              <w:ind w:left="34"/>
              <w:rPr>
                <w:lang w:val="en-US"/>
              </w:rPr>
            </w:pPr>
            <w:proofErr w:type="spellStart"/>
            <w:r w:rsidRPr="007A5DFE">
              <w:rPr>
                <w:lang w:val="en-US"/>
              </w:rPr>
              <w:t>TripOrder</w:t>
            </w:r>
            <w:proofErr w:type="spellEnd"/>
          </w:p>
        </w:tc>
        <w:tc>
          <w:tcPr>
            <w:tcW w:w="850" w:type="dxa"/>
          </w:tcPr>
          <w:p w:rsidR="007A5DFE" w:rsidRDefault="007A5DFE" w:rsidP="007A5DFE">
            <w:pPr>
              <w:jc w:val="center"/>
              <w:rPr>
                <w:lang w:val="en-US"/>
              </w:rPr>
            </w:pPr>
            <w:r>
              <w:rPr>
                <w:lang w:val="en-US"/>
              </w:rPr>
              <w:t>NE</w:t>
            </w:r>
          </w:p>
        </w:tc>
        <w:tc>
          <w:tcPr>
            <w:tcW w:w="1531" w:type="dxa"/>
          </w:tcPr>
          <w:p w:rsidR="007A5DFE" w:rsidRPr="001B0702" w:rsidRDefault="009F6E60" w:rsidP="007A5DFE">
            <w:pPr>
              <w:pStyle w:val="aff4"/>
              <w:rPr>
                <w:color w:val="auto"/>
                <w:u w:val="none"/>
                <w:lang w:val="en-US"/>
              </w:rPr>
            </w:pPr>
            <w:hyperlink w:anchor="_OrderLink_1" w:history="1">
              <w:proofErr w:type="spellStart"/>
              <w:r w:rsidR="007A5DFE" w:rsidRPr="001B0702">
                <w:rPr>
                  <w:rStyle w:val="af5"/>
                  <w:lang w:val="en-US"/>
                </w:rPr>
                <w:t>OrderLink</w:t>
              </w:r>
              <w:proofErr w:type="spellEnd"/>
            </w:hyperlink>
          </w:p>
        </w:tc>
        <w:tc>
          <w:tcPr>
            <w:tcW w:w="3685" w:type="dxa"/>
          </w:tcPr>
          <w:p w:rsidR="007A5DFE" w:rsidRPr="00D348BC" w:rsidRDefault="001B0702" w:rsidP="007A5DFE">
            <w:r>
              <w:t>Заказ на отгрузку</w:t>
            </w:r>
          </w:p>
        </w:tc>
        <w:tc>
          <w:tcPr>
            <w:tcW w:w="2410" w:type="dxa"/>
          </w:tcPr>
          <w:p w:rsidR="007A5DFE" w:rsidRPr="00210AA5" w:rsidRDefault="007A5DFE" w:rsidP="007A5DFE"/>
        </w:tc>
      </w:tr>
      <w:tr w:rsidR="007A5DFE" w:rsidRPr="00210AA5" w:rsidTr="00C40819">
        <w:trPr>
          <w:cantSplit/>
        </w:trPr>
        <w:tc>
          <w:tcPr>
            <w:tcW w:w="2298" w:type="dxa"/>
          </w:tcPr>
          <w:p w:rsidR="007A5DFE" w:rsidRPr="001B0702" w:rsidRDefault="007A5DFE" w:rsidP="001B0702">
            <w:pPr>
              <w:ind w:left="34"/>
              <w:rPr>
                <w:lang w:val="en-US"/>
              </w:rPr>
            </w:pPr>
            <w:proofErr w:type="spellStart"/>
            <w:r w:rsidRPr="007A5DFE">
              <w:rPr>
                <w:lang w:val="en-US"/>
              </w:rPr>
              <w:t>Owner</w:t>
            </w:r>
            <w:r w:rsidR="001B0702">
              <w:rPr>
                <w:lang w:val="en-US"/>
              </w:rPr>
              <w: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1B0702" w:rsidRDefault="001B0702" w:rsidP="007A5DFE">
            <w:r>
              <w:t>Идентификатор собственника</w:t>
            </w:r>
          </w:p>
        </w:tc>
        <w:tc>
          <w:tcPr>
            <w:tcW w:w="2410" w:type="dxa"/>
          </w:tcPr>
          <w:p w:rsidR="007A5DFE" w:rsidRPr="00210AA5" w:rsidRDefault="007A5DFE" w:rsidP="007A5DFE"/>
        </w:tc>
      </w:tr>
      <w:tr w:rsidR="007A5DFE" w:rsidRPr="00210AA5" w:rsidTr="00C40819">
        <w:trPr>
          <w:cantSplit/>
        </w:trPr>
        <w:tc>
          <w:tcPr>
            <w:tcW w:w="2298" w:type="dxa"/>
          </w:tcPr>
          <w:p w:rsidR="007A5DFE" w:rsidRPr="007A5DFE" w:rsidRDefault="007A5DFE" w:rsidP="007A5DFE">
            <w:pPr>
              <w:ind w:left="34"/>
              <w:rPr>
                <w:lang w:val="en-US"/>
              </w:rPr>
            </w:pPr>
            <w:proofErr w:type="spellStart"/>
            <w:r w:rsidRPr="007A5DFE">
              <w:rPr>
                <w:lang w:val="en-US"/>
              </w:rPr>
              <w:t>ClientID</w:t>
            </w:r>
            <w:proofErr w:type="spellEnd"/>
          </w:p>
        </w:tc>
        <w:tc>
          <w:tcPr>
            <w:tcW w:w="850" w:type="dxa"/>
          </w:tcPr>
          <w:p w:rsidR="007A5DFE" w:rsidRDefault="007A5DFE" w:rsidP="007A5DFE">
            <w:pPr>
              <w:jc w:val="center"/>
              <w:rPr>
                <w:lang w:val="en-US"/>
              </w:rPr>
            </w:pPr>
            <w:r>
              <w:rPr>
                <w:lang w:val="en-US"/>
              </w:rPr>
              <w:t>NA</w:t>
            </w:r>
          </w:p>
        </w:tc>
        <w:tc>
          <w:tcPr>
            <w:tcW w:w="1531" w:type="dxa"/>
          </w:tcPr>
          <w:p w:rsidR="007A5DFE" w:rsidRPr="003C1D5C" w:rsidRDefault="007A5DFE" w:rsidP="007A5DFE">
            <w:pPr>
              <w:pStyle w:val="aff4"/>
              <w:rPr>
                <w:i w:val="0"/>
                <w:color w:val="auto"/>
                <w:u w:val="none"/>
                <w:lang w:val="en-US"/>
              </w:rPr>
            </w:pPr>
            <w:r w:rsidRPr="003C1D5C">
              <w:rPr>
                <w:i w:val="0"/>
                <w:color w:val="auto"/>
                <w:u w:val="none"/>
                <w:lang w:val="en-US"/>
              </w:rPr>
              <w:t>STR</w:t>
            </w:r>
          </w:p>
        </w:tc>
        <w:tc>
          <w:tcPr>
            <w:tcW w:w="3685" w:type="dxa"/>
          </w:tcPr>
          <w:p w:rsidR="007A5DFE" w:rsidRPr="00D348BC" w:rsidRDefault="001B0702" w:rsidP="007A5DFE">
            <w:r>
              <w:t>Идентификатор контрагента в заказе</w:t>
            </w:r>
          </w:p>
        </w:tc>
        <w:tc>
          <w:tcPr>
            <w:tcW w:w="2410" w:type="dxa"/>
          </w:tcPr>
          <w:p w:rsidR="007A5DFE" w:rsidRPr="00210AA5" w:rsidRDefault="007A5DFE" w:rsidP="007A5DFE"/>
        </w:tc>
      </w:tr>
    </w:tbl>
    <w:p w:rsidR="00D348BC" w:rsidRPr="00C700FB" w:rsidRDefault="00D348BC" w:rsidP="00D348BC">
      <w:pPr>
        <w:pStyle w:val="3"/>
      </w:pPr>
      <w:proofErr w:type="spellStart"/>
      <w:r>
        <w:rPr>
          <w:lang w:val="en-US"/>
        </w:rPr>
        <w:t>TripDepartureRow</w:t>
      </w:r>
      <w:bookmarkEnd w:id="33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9F6E60"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F47284" w:rsidRPr="00C700FB" w:rsidRDefault="00F47284" w:rsidP="00F47284">
      <w:pPr>
        <w:pStyle w:val="3"/>
      </w:pPr>
      <w:proofErr w:type="spellStart"/>
      <w:r w:rsidRPr="00F47284">
        <w:rPr>
          <w:lang w:val="en-US"/>
        </w:rPr>
        <w:t>createAssemblyAdviceResult</w:t>
      </w:r>
      <w:proofErr w:type="spellEnd"/>
    </w:p>
    <w:p w:rsidR="00F47284" w:rsidRPr="00D348BC" w:rsidRDefault="00F47284" w:rsidP="00F47284">
      <w:r w:rsidRPr="00146238">
        <w:tab/>
      </w:r>
      <w:r>
        <w:t>Результат сборки комплекта</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F47284">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F47284">
        <w:trPr>
          <w:cantSplit/>
        </w:trPr>
        <w:tc>
          <w:tcPr>
            <w:tcW w:w="2298" w:type="dxa"/>
          </w:tcPr>
          <w:p w:rsidR="00F47284" w:rsidRPr="009E139B" w:rsidRDefault="00F47284" w:rsidP="00F47284">
            <w:pPr>
              <w:ind w:left="284"/>
              <w:rPr>
                <w:lang w:val="en-US"/>
              </w:rPr>
            </w:pPr>
            <w:r>
              <w:rPr>
                <w:lang w:val="en-US"/>
              </w:rPr>
              <w:t>Update</w:t>
            </w:r>
          </w:p>
        </w:tc>
        <w:tc>
          <w:tcPr>
            <w:tcW w:w="850" w:type="dxa"/>
          </w:tcPr>
          <w:p w:rsidR="00F47284" w:rsidRPr="009E139B" w:rsidRDefault="00F47284" w:rsidP="00F47284">
            <w:pPr>
              <w:jc w:val="center"/>
              <w:rPr>
                <w:lang w:val="en-US"/>
              </w:rPr>
            </w:pPr>
            <w:r>
              <w:rPr>
                <w:lang w:val="en-US"/>
              </w:rPr>
              <w:t>NA</w:t>
            </w:r>
          </w:p>
        </w:tc>
        <w:tc>
          <w:tcPr>
            <w:tcW w:w="2127" w:type="dxa"/>
          </w:tcPr>
          <w:p w:rsidR="00F47284" w:rsidRPr="00532601" w:rsidRDefault="00F47284" w:rsidP="00F47284">
            <w:pPr>
              <w:jc w:val="center"/>
              <w:rPr>
                <w:lang w:val="en-US"/>
              </w:rPr>
            </w:pPr>
            <w:r>
              <w:rPr>
                <w:lang w:val="en-US"/>
              </w:rPr>
              <w:t>BOOL</w:t>
            </w:r>
          </w:p>
        </w:tc>
        <w:tc>
          <w:tcPr>
            <w:tcW w:w="3325" w:type="dxa"/>
          </w:tcPr>
          <w:p w:rsidR="00F47284" w:rsidRPr="00D36A48" w:rsidRDefault="00F47284" w:rsidP="00F47284">
            <w:r>
              <w:t>Режим обновления</w:t>
            </w:r>
          </w:p>
        </w:tc>
        <w:tc>
          <w:tcPr>
            <w:tcW w:w="2410" w:type="dxa"/>
          </w:tcPr>
          <w:p w:rsidR="00F47284" w:rsidRPr="00210AA5" w:rsidRDefault="00F47284" w:rsidP="00F47284"/>
        </w:tc>
      </w:tr>
      <w:tr w:rsidR="00F47284" w:rsidRPr="00210AA5" w:rsidTr="00F47284">
        <w:trPr>
          <w:cantSplit/>
        </w:trPr>
        <w:tc>
          <w:tcPr>
            <w:tcW w:w="2298" w:type="dxa"/>
          </w:tcPr>
          <w:p w:rsidR="00F47284" w:rsidRPr="00D348BC" w:rsidRDefault="00F47284" w:rsidP="00F47284">
            <w:pPr>
              <w:ind w:left="34"/>
              <w:rPr>
                <w:lang w:val="en-US"/>
              </w:rPr>
            </w:pPr>
            <w:proofErr w:type="spellStart"/>
            <w:r w:rsidRPr="00F47284">
              <w:rPr>
                <w:lang w:val="en-US"/>
              </w:rPr>
              <w:t>OwnerID</w:t>
            </w:r>
            <w:proofErr w:type="spellEnd"/>
          </w:p>
        </w:tc>
        <w:tc>
          <w:tcPr>
            <w:tcW w:w="850" w:type="dxa"/>
          </w:tcPr>
          <w:p w:rsidR="00F47284" w:rsidRDefault="00F47284" w:rsidP="00F47284">
            <w:pPr>
              <w:jc w:val="center"/>
              <w:rPr>
                <w:lang w:val="en-US"/>
              </w:rPr>
            </w:pPr>
            <w:r>
              <w:rPr>
                <w:lang w:val="en-US"/>
              </w:rPr>
              <w:t>NA</w:t>
            </w:r>
          </w:p>
        </w:tc>
        <w:tc>
          <w:tcPr>
            <w:tcW w:w="2127" w:type="dxa"/>
          </w:tcPr>
          <w:p w:rsidR="00F47284" w:rsidRPr="00F47284" w:rsidRDefault="00F47284" w:rsidP="00F47284">
            <w:pPr>
              <w:pStyle w:val="aff4"/>
              <w:rPr>
                <w:rStyle w:val="aff5"/>
              </w:rPr>
            </w:pPr>
            <w:r w:rsidRPr="00F47284">
              <w:rPr>
                <w:rStyle w:val="aff5"/>
                <w:color w:val="auto"/>
                <w:u w:val="none"/>
                <w:lang w:val="en-US"/>
              </w:rPr>
              <w:t>STR(50)</w:t>
            </w:r>
          </w:p>
        </w:tc>
        <w:tc>
          <w:tcPr>
            <w:tcW w:w="3325" w:type="dxa"/>
          </w:tcPr>
          <w:p w:rsidR="00F47284" w:rsidRPr="00F47284" w:rsidRDefault="00F47284" w:rsidP="00F47284">
            <w:r>
              <w:t>Идентификатор собственника</w:t>
            </w:r>
          </w:p>
        </w:tc>
        <w:tc>
          <w:tcPr>
            <w:tcW w:w="2410" w:type="dxa"/>
          </w:tcPr>
          <w:p w:rsidR="00F47284" w:rsidRPr="00210AA5" w:rsidRDefault="00F47284" w:rsidP="00F47284"/>
        </w:tc>
      </w:tr>
      <w:tr w:rsidR="00F47284" w:rsidRPr="00210AA5" w:rsidTr="00F47284">
        <w:trPr>
          <w:cantSplit/>
        </w:trPr>
        <w:tc>
          <w:tcPr>
            <w:tcW w:w="2298" w:type="dxa"/>
          </w:tcPr>
          <w:p w:rsidR="00F47284" w:rsidRPr="00F47284" w:rsidRDefault="00F47284" w:rsidP="00F47284">
            <w:pPr>
              <w:ind w:left="34"/>
              <w:rPr>
                <w:lang w:val="en-US"/>
              </w:rPr>
            </w:pPr>
            <w:proofErr w:type="spellStart"/>
            <w:r w:rsidRPr="00F47284">
              <w:rPr>
                <w:lang w:val="en-US"/>
              </w:rPr>
              <w:t>AssemblyAdvice</w:t>
            </w:r>
            <w:proofErr w:type="spellEnd"/>
          </w:p>
        </w:tc>
        <w:tc>
          <w:tcPr>
            <w:tcW w:w="850" w:type="dxa"/>
          </w:tcPr>
          <w:p w:rsidR="00F47284" w:rsidRPr="00F47284" w:rsidRDefault="00F47284" w:rsidP="00F47284">
            <w:pPr>
              <w:jc w:val="center"/>
              <w:rPr>
                <w:lang w:val="en-US"/>
              </w:rPr>
            </w:pPr>
            <w:r>
              <w:rPr>
                <w:lang w:val="en-US"/>
              </w:rPr>
              <w:t>ME*</w:t>
            </w:r>
          </w:p>
        </w:tc>
        <w:tc>
          <w:tcPr>
            <w:tcW w:w="2127" w:type="dxa"/>
          </w:tcPr>
          <w:p w:rsidR="00F47284" w:rsidRPr="00F47284" w:rsidRDefault="009F6E60" w:rsidP="00F47284">
            <w:pPr>
              <w:pStyle w:val="aff4"/>
              <w:rPr>
                <w:rStyle w:val="aff5"/>
                <w:color w:val="auto"/>
                <w:u w:val="none"/>
                <w:lang w:val="en-US"/>
              </w:rPr>
            </w:pPr>
            <w:hyperlink w:anchor="_AssemblyAdvice" w:history="1">
              <w:proofErr w:type="spellStart"/>
              <w:r w:rsidR="00F47284" w:rsidRPr="006D5B0B">
                <w:rPr>
                  <w:rStyle w:val="af5"/>
                  <w:lang w:val="en-US"/>
                </w:rPr>
                <w:t>AssemblyAdvice</w:t>
              </w:r>
              <w:proofErr w:type="spellEnd"/>
            </w:hyperlink>
          </w:p>
        </w:tc>
        <w:tc>
          <w:tcPr>
            <w:tcW w:w="3325" w:type="dxa"/>
          </w:tcPr>
          <w:p w:rsidR="00F47284" w:rsidRDefault="00F47284" w:rsidP="005F531D">
            <w:r>
              <w:t xml:space="preserve">Данные </w:t>
            </w:r>
            <w:r w:rsidR="005F531D">
              <w:t>заказа на комплектацию</w:t>
            </w:r>
          </w:p>
        </w:tc>
        <w:tc>
          <w:tcPr>
            <w:tcW w:w="2410" w:type="dxa"/>
          </w:tcPr>
          <w:p w:rsidR="00F47284" w:rsidRPr="00210AA5" w:rsidRDefault="00F47284" w:rsidP="00F47284"/>
        </w:tc>
      </w:tr>
    </w:tbl>
    <w:p w:rsidR="00F47284" w:rsidRDefault="00F47284" w:rsidP="00D348BC"/>
    <w:p w:rsidR="00F47284" w:rsidRPr="00F47284" w:rsidRDefault="00F47284" w:rsidP="00F47284">
      <w:pPr>
        <w:pStyle w:val="3"/>
        <w:rPr>
          <w:i/>
        </w:rPr>
      </w:pPr>
      <w:bookmarkStart w:id="337" w:name="_AssemblyAdvice"/>
      <w:bookmarkEnd w:id="337"/>
      <w:proofErr w:type="spellStart"/>
      <w:r w:rsidRPr="00F47284">
        <w:rPr>
          <w:rStyle w:val="aff5"/>
          <w:i w:val="0"/>
          <w:color w:val="auto"/>
          <w:u w:val="none"/>
          <w:lang w:val="en-US"/>
        </w:rPr>
        <w:t>AssemblyAdvice</w:t>
      </w:r>
      <w:proofErr w:type="spellEnd"/>
    </w:p>
    <w:p w:rsidR="00F47284" w:rsidRPr="005F531D" w:rsidRDefault="00F47284" w:rsidP="00F47284">
      <w:r w:rsidRPr="00146238">
        <w:tab/>
      </w:r>
      <w:r w:rsidR="005F531D">
        <w:t>Заказ на комплектацию</w:t>
      </w:r>
    </w:p>
    <w:tbl>
      <w:tblPr>
        <w:tblStyle w:val="af4"/>
        <w:tblW w:w="11010" w:type="dxa"/>
        <w:tblInd w:w="-318" w:type="dxa"/>
        <w:tblLayout w:type="fixed"/>
        <w:tblLook w:val="04A0" w:firstRow="1" w:lastRow="0" w:firstColumn="1" w:lastColumn="0" w:noHBand="0" w:noVBand="1"/>
      </w:tblPr>
      <w:tblGrid>
        <w:gridCol w:w="2298"/>
        <w:gridCol w:w="850"/>
        <w:gridCol w:w="2127"/>
        <w:gridCol w:w="3325"/>
        <w:gridCol w:w="2410"/>
      </w:tblGrid>
      <w:tr w:rsidR="00F47284" w:rsidRPr="00210AA5" w:rsidTr="003C1D5C">
        <w:trPr>
          <w:cantSplit/>
        </w:trPr>
        <w:tc>
          <w:tcPr>
            <w:tcW w:w="2298" w:type="dxa"/>
            <w:shd w:val="clear" w:color="auto" w:fill="D9D9D9" w:themeFill="background1" w:themeFillShade="D9"/>
          </w:tcPr>
          <w:p w:rsidR="00F47284" w:rsidRPr="00210AA5" w:rsidRDefault="00F47284" w:rsidP="003C1D5C">
            <w:pPr>
              <w:ind w:left="34"/>
              <w:rPr>
                <w:b/>
              </w:rPr>
            </w:pPr>
            <w:r>
              <w:rPr>
                <w:b/>
              </w:rPr>
              <w:t>Поле</w:t>
            </w:r>
          </w:p>
        </w:tc>
        <w:tc>
          <w:tcPr>
            <w:tcW w:w="850" w:type="dxa"/>
            <w:shd w:val="clear" w:color="auto" w:fill="D9D9D9" w:themeFill="background1" w:themeFillShade="D9"/>
          </w:tcPr>
          <w:p w:rsidR="00F47284" w:rsidRPr="00BB7D56" w:rsidRDefault="00F47284" w:rsidP="003C1D5C">
            <w:pPr>
              <w:jc w:val="center"/>
              <w:rPr>
                <w:b/>
              </w:rPr>
            </w:pPr>
            <w:r>
              <w:rPr>
                <w:b/>
              </w:rPr>
              <w:t>Исп.</w:t>
            </w:r>
          </w:p>
        </w:tc>
        <w:tc>
          <w:tcPr>
            <w:tcW w:w="2127" w:type="dxa"/>
            <w:shd w:val="clear" w:color="auto" w:fill="D9D9D9" w:themeFill="background1" w:themeFillShade="D9"/>
          </w:tcPr>
          <w:p w:rsidR="00F47284" w:rsidRPr="00210AA5" w:rsidRDefault="00F47284" w:rsidP="003C1D5C">
            <w:pPr>
              <w:jc w:val="center"/>
              <w:rPr>
                <w:b/>
              </w:rPr>
            </w:pPr>
            <w:r>
              <w:rPr>
                <w:b/>
              </w:rPr>
              <w:t>Тип значения</w:t>
            </w:r>
          </w:p>
        </w:tc>
        <w:tc>
          <w:tcPr>
            <w:tcW w:w="3325" w:type="dxa"/>
            <w:shd w:val="clear" w:color="auto" w:fill="D9D9D9" w:themeFill="background1" w:themeFillShade="D9"/>
          </w:tcPr>
          <w:p w:rsidR="00F47284" w:rsidRPr="00210AA5" w:rsidRDefault="00F47284" w:rsidP="003C1D5C">
            <w:pPr>
              <w:rPr>
                <w:b/>
              </w:rPr>
            </w:pPr>
            <w:r>
              <w:rPr>
                <w:b/>
              </w:rPr>
              <w:t>Описание</w:t>
            </w:r>
          </w:p>
        </w:tc>
        <w:tc>
          <w:tcPr>
            <w:tcW w:w="2410" w:type="dxa"/>
            <w:shd w:val="clear" w:color="auto" w:fill="D9D9D9" w:themeFill="background1" w:themeFillShade="D9"/>
          </w:tcPr>
          <w:p w:rsidR="00F47284" w:rsidRPr="00210AA5" w:rsidRDefault="00F47284" w:rsidP="003C1D5C">
            <w:pPr>
              <w:rPr>
                <w:b/>
              </w:rPr>
            </w:pPr>
            <w:r>
              <w:rPr>
                <w:b/>
              </w:rPr>
              <w:t>Комментарий</w:t>
            </w:r>
          </w:p>
        </w:tc>
      </w:tr>
      <w:tr w:rsidR="00F47284" w:rsidRPr="00210AA5" w:rsidTr="003C1D5C">
        <w:trPr>
          <w:cantSplit/>
        </w:trPr>
        <w:tc>
          <w:tcPr>
            <w:tcW w:w="2298" w:type="dxa"/>
          </w:tcPr>
          <w:p w:rsidR="00F47284" w:rsidRPr="009E139B" w:rsidRDefault="005F531D" w:rsidP="005F531D">
            <w:pPr>
              <w:rPr>
                <w:lang w:val="en-US"/>
              </w:rPr>
            </w:pPr>
            <w:proofErr w:type="spellStart"/>
            <w:r w:rsidRPr="005F531D">
              <w:rPr>
                <w:lang w:val="en-US"/>
              </w:rPr>
              <w:t>DocID</w:t>
            </w:r>
            <w:proofErr w:type="spellEnd"/>
          </w:p>
        </w:tc>
        <w:tc>
          <w:tcPr>
            <w:tcW w:w="850" w:type="dxa"/>
          </w:tcPr>
          <w:p w:rsidR="00F47284" w:rsidRPr="005F531D" w:rsidRDefault="005F531D" w:rsidP="003C1D5C">
            <w:pPr>
              <w:jc w:val="center"/>
              <w:rPr>
                <w:lang w:val="en-US"/>
              </w:rPr>
            </w:pPr>
            <w:r>
              <w:rPr>
                <w:lang w:val="en-US"/>
              </w:rPr>
              <w:t>MA</w:t>
            </w:r>
          </w:p>
        </w:tc>
        <w:tc>
          <w:tcPr>
            <w:tcW w:w="2127" w:type="dxa"/>
          </w:tcPr>
          <w:p w:rsidR="00F47284" w:rsidRPr="005F531D" w:rsidRDefault="005F531D" w:rsidP="003C1D5C">
            <w:pPr>
              <w:jc w:val="center"/>
              <w:rPr>
                <w:i/>
                <w:lang w:val="en-US"/>
              </w:rPr>
            </w:pPr>
            <w:r w:rsidRPr="005F531D">
              <w:rPr>
                <w:rStyle w:val="aff5"/>
                <w:i w:val="0"/>
                <w:color w:val="auto"/>
                <w:u w:val="none"/>
                <w:lang w:val="en-US"/>
              </w:rPr>
              <w:t>STR(50)</w:t>
            </w:r>
          </w:p>
        </w:tc>
        <w:tc>
          <w:tcPr>
            <w:tcW w:w="3325" w:type="dxa"/>
          </w:tcPr>
          <w:p w:rsidR="00F47284" w:rsidRPr="00D36A48" w:rsidRDefault="005F531D" w:rsidP="005F531D">
            <w:r>
              <w:t>Идентификатор документа Комплектация</w:t>
            </w:r>
          </w:p>
        </w:tc>
        <w:tc>
          <w:tcPr>
            <w:tcW w:w="2410" w:type="dxa"/>
          </w:tcPr>
          <w:p w:rsidR="00F47284" w:rsidRPr="00210AA5" w:rsidRDefault="00F47284" w:rsidP="003C1D5C"/>
        </w:tc>
      </w:tr>
      <w:tr w:rsidR="00F47284" w:rsidRPr="00210AA5" w:rsidTr="003C1D5C">
        <w:trPr>
          <w:cantSplit/>
        </w:trPr>
        <w:tc>
          <w:tcPr>
            <w:tcW w:w="2298" w:type="dxa"/>
          </w:tcPr>
          <w:p w:rsidR="00F47284" w:rsidRPr="00D348BC" w:rsidRDefault="005F531D" w:rsidP="003C1D5C">
            <w:pPr>
              <w:ind w:left="34"/>
              <w:rPr>
                <w:lang w:val="en-US"/>
              </w:rPr>
            </w:pPr>
            <w:proofErr w:type="spellStart"/>
            <w:r w:rsidRPr="005F531D">
              <w:rPr>
                <w:lang w:val="en-US"/>
              </w:rPr>
              <w:t>OrderID</w:t>
            </w:r>
            <w:proofErr w:type="spellEnd"/>
          </w:p>
        </w:tc>
        <w:tc>
          <w:tcPr>
            <w:tcW w:w="850" w:type="dxa"/>
          </w:tcPr>
          <w:p w:rsidR="00F47284" w:rsidRDefault="005F531D" w:rsidP="003C1D5C">
            <w:pPr>
              <w:jc w:val="center"/>
              <w:rPr>
                <w:lang w:val="en-US"/>
              </w:rPr>
            </w:pPr>
            <w:r>
              <w:rPr>
                <w:lang w:val="en-US"/>
              </w:rPr>
              <w:t>MA</w:t>
            </w:r>
          </w:p>
        </w:tc>
        <w:tc>
          <w:tcPr>
            <w:tcW w:w="2127" w:type="dxa"/>
          </w:tcPr>
          <w:p w:rsidR="00F47284" w:rsidRPr="00F47284" w:rsidRDefault="00F47284" w:rsidP="003C1D5C">
            <w:pPr>
              <w:pStyle w:val="aff4"/>
              <w:rPr>
                <w:rStyle w:val="aff5"/>
              </w:rPr>
            </w:pPr>
            <w:r w:rsidRPr="00F47284">
              <w:rPr>
                <w:rStyle w:val="aff5"/>
                <w:color w:val="auto"/>
                <w:u w:val="none"/>
                <w:lang w:val="en-US"/>
              </w:rPr>
              <w:t>STR(50)</w:t>
            </w:r>
          </w:p>
        </w:tc>
        <w:tc>
          <w:tcPr>
            <w:tcW w:w="3325" w:type="dxa"/>
          </w:tcPr>
          <w:p w:rsidR="00F47284" w:rsidRPr="00F47284" w:rsidRDefault="00F47284" w:rsidP="005F531D">
            <w:r>
              <w:t xml:space="preserve">Идентификатор </w:t>
            </w:r>
            <w:r w:rsidR="005F531D">
              <w:t>заказа</w:t>
            </w:r>
          </w:p>
        </w:tc>
        <w:tc>
          <w:tcPr>
            <w:tcW w:w="2410" w:type="dxa"/>
          </w:tcPr>
          <w:p w:rsidR="00F47284" w:rsidRPr="00210AA5" w:rsidRDefault="00F47284" w:rsidP="003C1D5C"/>
        </w:tc>
      </w:tr>
      <w:tr w:rsidR="00F47284" w:rsidRPr="00210AA5" w:rsidTr="003C1D5C">
        <w:trPr>
          <w:cantSplit/>
        </w:trPr>
        <w:tc>
          <w:tcPr>
            <w:tcW w:w="2298" w:type="dxa"/>
          </w:tcPr>
          <w:p w:rsidR="00F47284" w:rsidRPr="00F47284" w:rsidRDefault="005F531D" w:rsidP="003C1D5C">
            <w:pPr>
              <w:ind w:left="34"/>
              <w:rPr>
                <w:lang w:val="en-US"/>
              </w:rPr>
            </w:pPr>
            <w:r w:rsidRPr="005F531D">
              <w:rPr>
                <w:lang w:val="en-US"/>
              </w:rPr>
              <w:t>Kit</w:t>
            </w:r>
          </w:p>
        </w:tc>
        <w:tc>
          <w:tcPr>
            <w:tcW w:w="850" w:type="dxa"/>
          </w:tcPr>
          <w:p w:rsidR="00F47284" w:rsidRPr="00F47284" w:rsidRDefault="00F47284" w:rsidP="003C1D5C">
            <w:pPr>
              <w:jc w:val="center"/>
              <w:rPr>
                <w:lang w:val="en-US"/>
              </w:rPr>
            </w:pPr>
            <w:r>
              <w:rPr>
                <w:lang w:val="en-US"/>
              </w:rPr>
              <w:t>ME*</w:t>
            </w:r>
          </w:p>
        </w:tc>
        <w:tc>
          <w:tcPr>
            <w:tcW w:w="2127" w:type="dxa"/>
          </w:tcPr>
          <w:p w:rsidR="00F47284" w:rsidRPr="00F47284" w:rsidRDefault="009F6E60" w:rsidP="003C1D5C">
            <w:pPr>
              <w:pStyle w:val="aff4"/>
              <w:rPr>
                <w:rStyle w:val="aff5"/>
                <w:color w:val="auto"/>
                <w:u w:val="none"/>
                <w:lang w:val="en-US"/>
              </w:rPr>
            </w:pPr>
            <w:hyperlink w:anchor="_Kit" w:history="1">
              <w:r w:rsidR="005F531D" w:rsidRPr="006D5B0B">
                <w:rPr>
                  <w:rStyle w:val="af5"/>
                  <w:lang w:val="en-US"/>
                </w:rPr>
                <w:t>Kit</w:t>
              </w:r>
            </w:hyperlink>
          </w:p>
        </w:tc>
        <w:tc>
          <w:tcPr>
            <w:tcW w:w="3325" w:type="dxa"/>
          </w:tcPr>
          <w:p w:rsidR="00F47284" w:rsidRPr="005F531D" w:rsidRDefault="005F531D" w:rsidP="005F531D">
            <w:r>
              <w:t>Данные по сборке комплекта</w:t>
            </w:r>
          </w:p>
        </w:tc>
        <w:tc>
          <w:tcPr>
            <w:tcW w:w="2410" w:type="dxa"/>
          </w:tcPr>
          <w:p w:rsidR="00F47284" w:rsidRPr="00210AA5" w:rsidRDefault="00F47284" w:rsidP="003C1D5C"/>
        </w:tc>
      </w:tr>
    </w:tbl>
    <w:p w:rsidR="002D6168" w:rsidRPr="00F47284" w:rsidRDefault="002D6168" w:rsidP="002D6168">
      <w:pPr>
        <w:pStyle w:val="3"/>
        <w:rPr>
          <w:i/>
        </w:rPr>
      </w:pPr>
      <w:bookmarkStart w:id="338" w:name="_Kit"/>
      <w:bookmarkEnd w:id="338"/>
      <w:r w:rsidRPr="005F531D">
        <w:rPr>
          <w:lang w:val="en-US"/>
        </w:rPr>
        <w:t>Kit</w:t>
      </w:r>
    </w:p>
    <w:p w:rsidR="002D6168" w:rsidRPr="005F531D" w:rsidRDefault="002D6168" w:rsidP="002D6168">
      <w:r w:rsidRPr="00146238">
        <w:tab/>
      </w:r>
      <w:r>
        <w:t>Данные по сборке комплекта</w:t>
      </w:r>
    </w:p>
    <w:tbl>
      <w:tblPr>
        <w:tblStyle w:val="af4"/>
        <w:tblW w:w="11010" w:type="dxa"/>
        <w:tblInd w:w="-318" w:type="dxa"/>
        <w:tblLayout w:type="fixed"/>
        <w:tblLook w:val="04A0" w:firstRow="1" w:lastRow="0" w:firstColumn="1" w:lastColumn="0" w:noHBand="0" w:noVBand="1"/>
      </w:tblPr>
      <w:tblGrid>
        <w:gridCol w:w="2298"/>
        <w:gridCol w:w="850"/>
        <w:gridCol w:w="2552"/>
        <w:gridCol w:w="2900"/>
        <w:gridCol w:w="2410"/>
      </w:tblGrid>
      <w:tr w:rsidR="002D6168" w:rsidRPr="00210AA5" w:rsidTr="00216A9B">
        <w:trPr>
          <w:cantSplit/>
        </w:trPr>
        <w:tc>
          <w:tcPr>
            <w:tcW w:w="2298" w:type="dxa"/>
            <w:shd w:val="clear" w:color="auto" w:fill="D9D9D9" w:themeFill="background1" w:themeFillShade="D9"/>
          </w:tcPr>
          <w:p w:rsidR="002D6168" w:rsidRPr="00210AA5" w:rsidRDefault="002D6168" w:rsidP="003C1D5C">
            <w:pPr>
              <w:ind w:left="34"/>
              <w:rPr>
                <w:b/>
              </w:rPr>
            </w:pPr>
            <w:r>
              <w:rPr>
                <w:b/>
              </w:rPr>
              <w:t>Поле</w:t>
            </w:r>
          </w:p>
        </w:tc>
        <w:tc>
          <w:tcPr>
            <w:tcW w:w="850" w:type="dxa"/>
            <w:shd w:val="clear" w:color="auto" w:fill="D9D9D9" w:themeFill="background1" w:themeFillShade="D9"/>
          </w:tcPr>
          <w:p w:rsidR="002D6168" w:rsidRPr="00BB7D56" w:rsidRDefault="002D6168" w:rsidP="003C1D5C">
            <w:pPr>
              <w:jc w:val="center"/>
              <w:rPr>
                <w:b/>
              </w:rPr>
            </w:pPr>
            <w:r>
              <w:rPr>
                <w:b/>
              </w:rPr>
              <w:t>Исп.</w:t>
            </w:r>
          </w:p>
        </w:tc>
        <w:tc>
          <w:tcPr>
            <w:tcW w:w="2552" w:type="dxa"/>
            <w:shd w:val="clear" w:color="auto" w:fill="D9D9D9" w:themeFill="background1" w:themeFillShade="D9"/>
          </w:tcPr>
          <w:p w:rsidR="002D6168" w:rsidRPr="00210AA5" w:rsidRDefault="002D6168" w:rsidP="003C1D5C">
            <w:pPr>
              <w:jc w:val="center"/>
              <w:rPr>
                <w:b/>
              </w:rPr>
            </w:pPr>
            <w:r>
              <w:rPr>
                <w:b/>
              </w:rPr>
              <w:t>Тип значения</w:t>
            </w:r>
          </w:p>
        </w:tc>
        <w:tc>
          <w:tcPr>
            <w:tcW w:w="2900" w:type="dxa"/>
            <w:shd w:val="clear" w:color="auto" w:fill="D9D9D9" w:themeFill="background1" w:themeFillShade="D9"/>
          </w:tcPr>
          <w:p w:rsidR="002D6168" w:rsidRPr="00210AA5" w:rsidRDefault="002D6168" w:rsidP="003C1D5C">
            <w:pPr>
              <w:rPr>
                <w:b/>
              </w:rPr>
            </w:pPr>
            <w:r>
              <w:rPr>
                <w:b/>
              </w:rPr>
              <w:t>Описание</w:t>
            </w:r>
          </w:p>
        </w:tc>
        <w:tc>
          <w:tcPr>
            <w:tcW w:w="2410" w:type="dxa"/>
            <w:shd w:val="clear" w:color="auto" w:fill="D9D9D9" w:themeFill="background1" w:themeFillShade="D9"/>
          </w:tcPr>
          <w:p w:rsidR="002D6168" w:rsidRPr="00210AA5" w:rsidRDefault="002D6168" w:rsidP="003C1D5C">
            <w:pPr>
              <w:rPr>
                <w:b/>
              </w:rPr>
            </w:pPr>
            <w:r>
              <w:rPr>
                <w:b/>
              </w:rPr>
              <w:t>Комментарий</w:t>
            </w:r>
          </w:p>
        </w:tc>
      </w:tr>
      <w:tr w:rsidR="002D6168" w:rsidRPr="00210AA5" w:rsidTr="00216A9B">
        <w:trPr>
          <w:cantSplit/>
        </w:trPr>
        <w:tc>
          <w:tcPr>
            <w:tcW w:w="2298" w:type="dxa"/>
          </w:tcPr>
          <w:p w:rsidR="002D6168" w:rsidRPr="009E139B" w:rsidRDefault="00216A9B" w:rsidP="003C1D5C">
            <w:pPr>
              <w:rPr>
                <w:lang w:val="en-US"/>
              </w:rPr>
            </w:pPr>
            <w:proofErr w:type="spellStart"/>
            <w:r w:rsidRPr="00216A9B">
              <w:rPr>
                <w:lang w:val="en-US"/>
              </w:rPr>
              <w:t>GoodID</w:t>
            </w:r>
            <w:proofErr w:type="spellEnd"/>
          </w:p>
        </w:tc>
        <w:tc>
          <w:tcPr>
            <w:tcW w:w="850" w:type="dxa"/>
          </w:tcPr>
          <w:p w:rsidR="002D6168" w:rsidRPr="005F531D" w:rsidRDefault="002D6168" w:rsidP="003C1D5C">
            <w:pPr>
              <w:jc w:val="center"/>
              <w:rPr>
                <w:lang w:val="en-US"/>
              </w:rPr>
            </w:pPr>
            <w:r>
              <w:rPr>
                <w:lang w:val="en-US"/>
              </w:rPr>
              <w:t>MA</w:t>
            </w:r>
          </w:p>
        </w:tc>
        <w:tc>
          <w:tcPr>
            <w:tcW w:w="2552" w:type="dxa"/>
          </w:tcPr>
          <w:p w:rsidR="002D6168" w:rsidRPr="005F531D" w:rsidRDefault="002D6168" w:rsidP="003C1D5C">
            <w:pPr>
              <w:jc w:val="center"/>
              <w:rPr>
                <w:i/>
                <w:lang w:val="en-US"/>
              </w:rPr>
            </w:pPr>
            <w:r w:rsidRPr="005F531D">
              <w:rPr>
                <w:rStyle w:val="aff5"/>
                <w:i w:val="0"/>
                <w:color w:val="auto"/>
                <w:u w:val="none"/>
                <w:lang w:val="en-US"/>
              </w:rPr>
              <w:t>STR(50)</w:t>
            </w:r>
          </w:p>
        </w:tc>
        <w:tc>
          <w:tcPr>
            <w:tcW w:w="2900" w:type="dxa"/>
          </w:tcPr>
          <w:p w:rsidR="002D6168" w:rsidRPr="00D36A48" w:rsidRDefault="002D6168" w:rsidP="00216A9B">
            <w:r>
              <w:t xml:space="preserve">Идентификатор </w:t>
            </w:r>
            <w:r w:rsidR="00216A9B">
              <w:t>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D348BC" w:rsidRDefault="00216A9B" w:rsidP="003C1D5C">
            <w:pPr>
              <w:ind w:left="34"/>
              <w:rPr>
                <w:lang w:val="en-US"/>
              </w:rPr>
            </w:pPr>
            <w:proofErr w:type="spellStart"/>
            <w:r w:rsidRPr="00216A9B">
              <w:rPr>
                <w:lang w:val="en-US"/>
              </w:rPr>
              <w:t>GoodName</w:t>
            </w:r>
            <w:proofErr w:type="spellEnd"/>
          </w:p>
        </w:tc>
        <w:tc>
          <w:tcPr>
            <w:tcW w:w="850" w:type="dxa"/>
          </w:tcPr>
          <w:p w:rsidR="002D6168" w:rsidRPr="00216A9B" w:rsidRDefault="00216A9B" w:rsidP="003C1D5C">
            <w:pPr>
              <w:jc w:val="center"/>
              <w:rPr>
                <w:lang w:val="en-US"/>
              </w:rPr>
            </w:pPr>
            <w:r>
              <w:rPr>
                <w:lang w:val="en-US"/>
              </w:rPr>
              <w:t>NA</w:t>
            </w:r>
          </w:p>
        </w:tc>
        <w:tc>
          <w:tcPr>
            <w:tcW w:w="2552" w:type="dxa"/>
          </w:tcPr>
          <w:p w:rsidR="002D6168" w:rsidRPr="00F47284" w:rsidRDefault="002D6168" w:rsidP="003C1D5C">
            <w:pPr>
              <w:pStyle w:val="aff4"/>
              <w:rPr>
                <w:rStyle w:val="aff5"/>
              </w:rPr>
            </w:pPr>
            <w:r w:rsidRPr="00F47284">
              <w:rPr>
                <w:rStyle w:val="aff5"/>
                <w:color w:val="auto"/>
                <w:u w:val="none"/>
                <w:lang w:val="en-US"/>
              </w:rPr>
              <w:t>STR(50)</w:t>
            </w:r>
          </w:p>
        </w:tc>
        <w:tc>
          <w:tcPr>
            <w:tcW w:w="2900" w:type="dxa"/>
          </w:tcPr>
          <w:p w:rsidR="002D6168" w:rsidRPr="00F47284" w:rsidRDefault="00216A9B" w:rsidP="00216A9B">
            <w:r>
              <w:t>Наименование комплекта</w:t>
            </w:r>
          </w:p>
        </w:tc>
        <w:tc>
          <w:tcPr>
            <w:tcW w:w="2410" w:type="dxa"/>
          </w:tcPr>
          <w:p w:rsidR="002D6168" w:rsidRPr="00210AA5" w:rsidRDefault="002D6168" w:rsidP="003C1D5C"/>
        </w:tc>
      </w:tr>
      <w:tr w:rsidR="002D6168" w:rsidRPr="00210AA5" w:rsidTr="00216A9B">
        <w:trPr>
          <w:cantSplit/>
        </w:trPr>
        <w:tc>
          <w:tcPr>
            <w:tcW w:w="2298" w:type="dxa"/>
          </w:tcPr>
          <w:p w:rsidR="002D6168" w:rsidRPr="00F47284" w:rsidRDefault="00216A9B" w:rsidP="003C1D5C">
            <w:pPr>
              <w:ind w:left="34"/>
              <w:rPr>
                <w:lang w:val="en-US"/>
              </w:rPr>
            </w:pPr>
            <w:r w:rsidRPr="00216A9B">
              <w:rPr>
                <w:lang w:val="en-US"/>
              </w:rPr>
              <w:t>Quantity</w:t>
            </w:r>
          </w:p>
        </w:tc>
        <w:tc>
          <w:tcPr>
            <w:tcW w:w="850" w:type="dxa"/>
          </w:tcPr>
          <w:p w:rsidR="002D6168" w:rsidRPr="00F47284" w:rsidRDefault="00216A9B" w:rsidP="00216A9B">
            <w:pPr>
              <w:jc w:val="center"/>
              <w:rPr>
                <w:lang w:val="en-US"/>
              </w:rPr>
            </w:pPr>
            <w:r>
              <w:rPr>
                <w:lang w:val="en-US"/>
              </w:rPr>
              <w:t>MA</w:t>
            </w:r>
          </w:p>
        </w:tc>
        <w:tc>
          <w:tcPr>
            <w:tcW w:w="2552" w:type="dxa"/>
          </w:tcPr>
          <w:p w:rsidR="002D6168" w:rsidRPr="00F47284" w:rsidRDefault="00216A9B" w:rsidP="003C1D5C">
            <w:pPr>
              <w:pStyle w:val="aff4"/>
              <w:rPr>
                <w:rStyle w:val="aff5"/>
                <w:color w:val="auto"/>
                <w:u w:val="none"/>
                <w:lang w:val="en-US"/>
              </w:rPr>
            </w:pPr>
            <w:r>
              <w:rPr>
                <w:rStyle w:val="aff5"/>
                <w:color w:val="auto"/>
                <w:u w:val="none"/>
                <w:lang w:val="en-US"/>
              </w:rPr>
              <w:t>INT</w:t>
            </w:r>
          </w:p>
        </w:tc>
        <w:tc>
          <w:tcPr>
            <w:tcW w:w="2900" w:type="dxa"/>
          </w:tcPr>
          <w:p w:rsidR="002D6168" w:rsidRPr="005F531D" w:rsidRDefault="00216A9B" w:rsidP="00216A9B">
            <w:r>
              <w:t>Количество комплектов</w:t>
            </w:r>
          </w:p>
        </w:tc>
        <w:tc>
          <w:tcPr>
            <w:tcW w:w="2410" w:type="dxa"/>
          </w:tcPr>
          <w:p w:rsidR="002D6168" w:rsidRPr="00210AA5" w:rsidRDefault="002D6168"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Reservation</w:t>
            </w:r>
          </w:p>
        </w:tc>
        <w:tc>
          <w:tcPr>
            <w:tcW w:w="850" w:type="dxa"/>
          </w:tcPr>
          <w:p w:rsidR="00216A9B" w:rsidRDefault="00216A9B" w:rsidP="003C1D5C">
            <w:pPr>
              <w:jc w:val="center"/>
              <w:rPr>
                <w:lang w:val="en-US"/>
              </w:rPr>
            </w:pPr>
            <w:r>
              <w:rPr>
                <w:lang w:val="en-US"/>
              </w:rPr>
              <w:t>NE</w:t>
            </w:r>
          </w:p>
        </w:tc>
        <w:tc>
          <w:tcPr>
            <w:tcW w:w="2552" w:type="dxa"/>
          </w:tcPr>
          <w:p w:rsidR="00216A9B" w:rsidRPr="005F531D" w:rsidRDefault="009F6E60" w:rsidP="003C1D5C">
            <w:pPr>
              <w:pStyle w:val="aff4"/>
              <w:rPr>
                <w:rStyle w:val="aff5"/>
                <w:color w:val="auto"/>
                <w:u w:val="none"/>
                <w:lang w:val="en-US"/>
              </w:rPr>
            </w:pPr>
            <w:hyperlink w:anchor="_Reservation" w:history="1">
              <w:r w:rsidR="00216A9B" w:rsidRPr="000701EB">
                <w:rPr>
                  <w:rStyle w:val="af5"/>
                  <w:lang w:val="en-US"/>
                </w:rPr>
                <w:t>Reservation</w:t>
              </w:r>
            </w:hyperlink>
          </w:p>
        </w:tc>
        <w:tc>
          <w:tcPr>
            <w:tcW w:w="2900" w:type="dxa"/>
          </w:tcPr>
          <w:p w:rsidR="00216A9B" w:rsidRDefault="00216A9B" w:rsidP="003C1D5C">
            <w:r>
              <w:t>Резерв</w:t>
            </w:r>
          </w:p>
        </w:tc>
        <w:tc>
          <w:tcPr>
            <w:tcW w:w="2410" w:type="dxa"/>
          </w:tcPr>
          <w:p w:rsidR="00216A9B" w:rsidRPr="00210AA5" w:rsidRDefault="00216A9B" w:rsidP="003C1D5C"/>
        </w:tc>
      </w:tr>
      <w:tr w:rsidR="00216A9B" w:rsidRPr="00210AA5" w:rsidTr="00216A9B">
        <w:trPr>
          <w:cantSplit/>
        </w:trPr>
        <w:tc>
          <w:tcPr>
            <w:tcW w:w="2298" w:type="dxa"/>
          </w:tcPr>
          <w:p w:rsidR="00216A9B" w:rsidRPr="00216A9B" w:rsidRDefault="00216A9B" w:rsidP="003C1D5C">
            <w:pPr>
              <w:ind w:left="34"/>
              <w:rPr>
                <w:lang w:val="en-US"/>
              </w:rPr>
            </w:pPr>
            <w:r w:rsidRPr="00216A9B">
              <w:rPr>
                <w:lang w:val="en-US"/>
              </w:rPr>
              <w:t>Component</w:t>
            </w:r>
          </w:p>
        </w:tc>
        <w:tc>
          <w:tcPr>
            <w:tcW w:w="850" w:type="dxa"/>
          </w:tcPr>
          <w:p w:rsidR="00216A9B" w:rsidRDefault="00216A9B" w:rsidP="003C1D5C">
            <w:pPr>
              <w:jc w:val="center"/>
              <w:rPr>
                <w:lang w:val="en-US"/>
              </w:rPr>
            </w:pPr>
            <w:r>
              <w:rPr>
                <w:lang w:val="en-US"/>
              </w:rPr>
              <w:t>ME*</w:t>
            </w:r>
          </w:p>
        </w:tc>
        <w:tc>
          <w:tcPr>
            <w:tcW w:w="2552" w:type="dxa"/>
          </w:tcPr>
          <w:p w:rsidR="00216A9B" w:rsidRPr="00216A9B" w:rsidRDefault="009F6E60" w:rsidP="003C1D5C">
            <w:pPr>
              <w:pStyle w:val="aff4"/>
              <w:rPr>
                <w:rStyle w:val="aff5"/>
                <w:color w:val="auto"/>
                <w:u w:val="none"/>
                <w:lang w:val="en-US"/>
              </w:rPr>
            </w:pPr>
            <w:hyperlink w:anchor="_AssemblyOrderRow" w:history="1">
              <w:proofErr w:type="spellStart"/>
              <w:r w:rsidR="00216A9B" w:rsidRPr="006D5B0B">
                <w:rPr>
                  <w:rStyle w:val="af5"/>
                  <w:lang w:val="en-US"/>
                </w:rPr>
                <w:t>AssemblyOrderRow</w:t>
              </w:r>
              <w:proofErr w:type="spellEnd"/>
            </w:hyperlink>
          </w:p>
        </w:tc>
        <w:tc>
          <w:tcPr>
            <w:tcW w:w="2900" w:type="dxa"/>
          </w:tcPr>
          <w:p w:rsidR="00216A9B" w:rsidRDefault="00216A9B" w:rsidP="003C1D5C">
            <w:r>
              <w:t>Данные комплектующих</w:t>
            </w:r>
          </w:p>
        </w:tc>
        <w:tc>
          <w:tcPr>
            <w:tcW w:w="2410" w:type="dxa"/>
          </w:tcPr>
          <w:p w:rsidR="00216A9B" w:rsidRPr="00210AA5" w:rsidRDefault="00216A9B" w:rsidP="003C1D5C"/>
        </w:tc>
      </w:tr>
    </w:tbl>
    <w:p w:rsidR="00BE18EA" w:rsidRDefault="00BE18EA" w:rsidP="00D348BC">
      <w:pPr>
        <w:rPr>
          <w:lang w:val="en-US"/>
        </w:rPr>
      </w:pPr>
    </w:p>
    <w:p w:rsidR="00BE18EA" w:rsidRPr="00F47284" w:rsidRDefault="00BE18EA" w:rsidP="00BE18EA">
      <w:pPr>
        <w:pStyle w:val="3"/>
        <w:rPr>
          <w:i/>
        </w:rPr>
      </w:pPr>
      <w:proofErr w:type="spellStart"/>
      <w:r w:rsidRPr="00BE18EA">
        <w:rPr>
          <w:i/>
        </w:rPr>
        <w:t>StocktackingPlan</w:t>
      </w:r>
      <w:proofErr w:type="spellEnd"/>
      <w:r>
        <w:rPr>
          <w:i/>
        </w:rPr>
        <w:t xml:space="preserve">   </w:t>
      </w:r>
    </w:p>
    <w:p w:rsidR="00BE18EA" w:rsidRPr="005F531D" w:rsidRDefault="00BE18EA" w:rsidP="00BE18EA">
      <w:r w:rsidRPr="00146238">
        <w:tab/>
      </w:r>
      <w:r w:rsidR="00562DC9">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BE18EA" w:rsidRPr="00210AA5" w:rsidTr="00BE18EA">
        <w:trPr>
          <w:cantSplit/>
        </w:trPr>
        <w:tc>
          <w:tcPr>
            <w:tcW w:w="2440" w:type="dxa"/>
            <w:shd w:val="clear" w:color="auto" w:fill="D9D9D9" w:themeFill="background1" w:themeFillShade="D9"/>
          </w:tcPr>
          <w:p w:rsidR="00BE18EA" w:rsidRPr="00210AA5" w:rsidRDefault="00BE18EA" w:rsidP="003C1D5C">
            <w:pPr>
              <w:ind w:left="34"/>
              <w:rPr>
                <w:b/>
              </w:rPr>
            </w:pPr>
            <w:r>
              <w:rPr>
                <w:b/>
              </w:rPr>
              <w:t>Поле</w:t>
            </w:r>
          </w:p>
        </w:tc>
        <w:tc>
          <w:tcPr>
            <w:tcW w:w="708" w:type="dxa"/>
            <w:shd w:val="clear" w:color="auto" w:fill="D9D9D9" w:themeFill="background1" w:themeFillShade="D9"/>
          </w:tcPr>
          <w:p w:rsidR="00BE18EA" w:rsidRPr="00BB7D56" w:rsidRDefault="00BE18EA" w:rsidP="003C1D5C">
            <w:pPr>
              <w:jc w:val="center"/>
              <w:rPr>
                <w:b/>
              </w:rPr>
            </w:pPr>
            <w:r>
              <w:rPr>
                <w:b/>
              </w:rPr>
              <w:t>Исп.</w:t>
            </w:r>
          </w:p>
        </w:tc>
        <w:tc>
          <w:tcPr>
            <w:tcW w:w="2552" w:type="dxa"/>
            <w:shd w:val="clear" w:color="auto" w:fill="D9D9D9" w:themeFill="background1" w:themeFillShade="D9"/>
          </w:tcPr>
          <w:p w:rsidR="00BE18EA" w:rsidRPr="00210AA5" w:rsidRDefault="00BE18EA" w:rsidP="003C1D5C">
            <w:pPr>
              <w:jc w:val="center"/>
              <w:rPr>
                <w:b/>
              </w:rPr>
            </w:pPr>
            <w:r>
              <w:rPr>
                <w:b/>
              </w:rPr>
              <w:t>Тип значения</w:t>
            </w:r>
          </w:p>
        </w:tc>
        <w:tc>
          <w:tcPr>
            <w:tcW w:w="2900" w:type="dxa"/>
            <w:shd w:val="clear" w:color="auto" w:fill="D9D9D9" w:themeFill="background1" w:themeFillShade="D9"/>
          </w:tcPr>
          <w:p w:rsidR="00BE18EA" w:rsidRPr="00210AA5" w:rsidRDefault="00BE18EA" w:rsidP="003C1D5C">
            <w:pPr>
              <w:rPr>
                <w:b/>
              </w:rPr>
            </w:pPr>
            <w:r>
              <w:rPr>
                <w:b/>
              </w:rPr>
              <w:t>Описание</w:t>
            </w:r>
          </w:p>
        </w:tc>
        <w:tc>
          <w:tcPr>
            <w:tcW w:w="2410" w:type="dxa"/>
            <w:shd w:val="clear" w:color="auto" w:fill="D9D9D9" w:themeFill="background1" w:themeFillShade="D9"/>
          </w:tcPr>
          <w:p w:rsidR="00BE18EA" w:rsidRPr="00210AA5" w:rsidRDefault="00BE18EA" w:rsidP="003C1D5C">
            <w:pPr>
              <w:rPr>
                <w:b/>
              </w:rPr>
            </w:pPr>
            <w:r>
              <w:rPr>
                <w:b/>
              </w:rPr>
              <w:t>Комментарий</w:t>
            </w:r>
          </w:p>
        </w:tc>
      </w:tr>
      <w:tr w:rsidR="00BE18EA" w:rsidRPr="00210AA5" w:rsidTr="00BE18EA">
        <w:trPr>
          <w:cantSplit/>
        </w:trPr>
        <w:tc>
          <w:tcPr>
            <w:tcW w:w="2440" w:type="dxa"/>
          </w:tcPr>
          <w:p w:rsidR="00BE18EA" w:rsidRPr="009E139B" w:rsidRDefault="00BE18EA" w:rsidP="003C1D5C">
            <w:pPr>
              <w:rPr>
                <w:lang w:val="en-US"/>
              </w:rPr>
            </w:pPr>
            <w:proofErr w:type="spellStart"/>
            <w:r w:rsidRPr="00BE18EA">
              <w:rPr>
                <w:lang w:val="en-US"/>
              </w:rPr>
              <w:t>DocID</w:t>
            </w:r>
            <w:proofErr w:type="spellEnd"/>
          </w:p>
        </w:tc>
        <w:tc>
          <w:tcPr>
            <w:tcW w:w="708" w:type="dxa"/>
          </w:tcPr>
          <w:p w:rsidR="00BE18EA" w:rsidRPr="005F531D" w:rsidRDefault="00562DC9" w:rsidP="003C1D5C">
            <w:pPr>
              <w:jc w:val="center"/>
              <w:rPr>
                <w:lang w:val="en-US"/>
              </w:rPr>
            </w:pPr>
            <w:r>
              <w:rPr>
                <w:lang w:val="en-US"/>
              </w:rPr>
              <w:t>NA</w:t>
            </w:r>
          </w:p>
        </w:tc>
        <w:tc>
          <w:tcPr>
            <w:tcW w:w="2552" w:type="dxa"/>
          </w:tcPr>
          <w:p w:rsidR="00BE18EA" w:rsidRPr="005F531D" w:rsidRDefault="00BE18EA" w:rsidP="003C1D5C">
            <w:pPr>
              <w:jc w:val="center"/>
              <w:rPr>
                <w:i/>
                <w:lang w:val="en-US"/>
              </w:rPr>
            </w:pPr>
            <w:r w:rsidRPr="005F531D">
              <w:rPr>
                <w:rStyle w:val="aff5"/>
                <w:i w:val="0"/>
                <w:color w:val="auto"/>
                <w:u w:val="none"/>
                <w:lang w:val="en-US"/>
              </w:rPr>
              <w:t>STR(50)</w:t>
            </w:r>
          </w:p>
        </w:tc>
        <w:tc>
          <w:tcPr>
            <w:tcW w:w="2900" w:type="dxa"/>
          </w:tcPr>
          <w:p w:rsidR="00BE18EA" w:rsidRPr="00D36A48" w:rsidRDefault="00BE18EA" w:rsidP="00562DC9">
            <w:r>
              <w:t xml:space="preserve">Идентификатор </w:t>
            </w:r>
            <w:r w:rsidR="00562DC9">
              <w:t>документа</w:t>
            </w:r>
          </w:p>
        </w:tc>
        <w:tc>
          <w:tcPr>
            <w:tcW w:w="2410" w:type="dxa"/>
          </w:tcPr>
          <w:p w:rsidR="00BE18EA" w:rsidRPr="00210AA5" w:rsidRDefault="00BE18EA" w:rsidP="003C1D5C"/>
        </w:tc>
      </w:tr>
      <w:tr w:rsidR="00BE18EA" w:rsidRPr="00210AA5" w:rsidTr="00BE18EA">
        <w:trPr>
          <w:cantSplit/>
        </w:trPr>
        <w:tc>
          <w:tcPr>
            <w:tcW w:w="2440" w:type="dxa"/>
          </w:tcPr>
          <w:p w:rsidR="00BE18EA" w:rsidRPr="00D348BC" w:rsidRDefault="00BE18EA" w:rsidP="003C1D5C">
            <w:pPr>
              <w:ind w:left="34"/>
              <w:rPr>
                <w:lang w:val="en-US"/>
              </w:rPr>
            </w:pPr>
            <w:proofErr w:type="spellStart"/>
            <w:r w:rsidRPr="00BE18EA">
              <w:rPr>
                <w:lang w:val="en-US"/>
              </w:rPr>
              <w:t>DocNum</w:t>
            </w:r>
            <w:proofErr w:type="spellEnd"/>
          </w:p>
        </w:tc>
        <w:tc>
          <w:tcPr>
            <w:tcW w:w="708" w:type="dxa"/>
          </w:tcPr>
          <w:p w:rsidR="00BE18EA" w:rsidRPr="00216A9B" w:rsidRDefault="00BE18EA" w:rsidP="003C1D5C">
            <w:pPr>
              <w:jc w:val="center"/>
              <w:rPr>
                <w:lang w:val="en-US"/>
              </w:rPr>
            </w:pPr>
            <w:r>
              <w:rPr>
                <w:lang w:val="en-US"/>
              </w:rPr>
              <w:t>NA</w:t>
            </w:r>
          </w:p>
        </w:tc>
        <w:tc>
          <w:tcPr>
            <w:tcW w:w="2552" w:type="dxa"/>
          </w:tcPr>
          <w:p w:rsidR="00BE18EA" w:rsidRPr="00F47284" w:rsidRDefault="00BE18EA" w:rsidP="003C1D5C">
            <w:pPr>
              <w:pStyle w:val="aff4"/>
              <w:rPr>
                <w:rStyle w:val="aff5"/>
              </w:rPr>
            </w:pPr>
            <w:r w:rsidRPr="00F47284">
              <w:rPr>
                <w:rStyle w:val="aff5"/>
                <w:color w:val="auto"/>
                <w:u w:val="none"/>
                <w:lang w:val="en-US"/>
              </w:rPr>
              <w:t>STR(50)</w:t>
            </w:r>
          </w:p>
        </w:tc>
        <w:tc>
          <w:tcPr>
            <w:tcW w:w="2900" w:type="dxa"/>
          </w:tcPr>
          <w:p w:rsidR="00BE18EA" w:rsidRPr="00F47284" w:rsidRDefault="00562DC9" w:rsidP="003C1D5C">
            <w:r>
              <w:t>Номер документа в КИС</w:t>
            </w:r>
          </w:p>
        </w:tc>
        <w:tc>
          <w:tcPr>
            <w:tcW w:w="2410" w:type="dxa"/>
          </w:tcPr>
          <w:p w:rsidR="00BE18EA" w:rsidRPr="00210AA5" w:rsidRDefault="00BE18EA" w:rsidP="003C1D5C"/>
        </w:tc>
      </w:tr>
      <w:tr w:rsidR="00BE18EA" w:rsidRPr="00210AA5" w:rsidTr="00BE18EA">
        <w:trPr>
          <w:cantSplit/>
        </w:trPr>
        <w:tc>
          <w:tcPr>
            <w:tcW w:w="2440" w:type="dxa"/>
          </w:tcPr>
          <w:p w:rsidR="00BE18EA" w:rsidRPr="00F47284" w:rsidRDefault="00BE18EA" w:rsidP="003C1D5C">
            <w:pPr>
              <w:ind w:left="34"/>
              <w:rPr>
                <w:lang w:val="en-US"/>
              </w:rPr>
            </w:pPr>
            <w:proofErr w:type="spellStart"/>
            <w:r w:rsidRPr="00BE18EA">
              <w:rPr>
                <w:lang w:val="en-US"/>
              </w:rPr>
              <w:t>StocktackingPlanRow</w:t>
            </w:r>
            <w:proofErr w:type="spellEnd"/>
          </w:p>
        </w:tc>
        <w:tc>
          <w:tcPr>
            <w:tcW w:w="708" w:type="dxa"/>
          </w:tcPr>
          <w:p w:rsidR="00BE18EA" w:rsidRPr="00F47284" w:rsidRDefault="00BE18EA" w:rsidP="00562DC9">
            <w:pPr>
              <w:jc w:val="center"/>
              <w:rPr>
                <w:lang w:val="en-US"/>
              </w:rPr>
            </w:pPr>
            <w:r>
              <w:rPr>
                <w:lang w:val="en-US"/>
              </w:rPr>
              <w:t>M</w:t>
            </w:r>
            <w:r w:rsidR="00562DC9">
              <w:rPr>
                <w:lang w:val="en-US"/>
              </w:rPr>
              <w:t>E*</w:t>
            </w:r>
          </w:p>
        </w:tc>
        <w:tc>
          <w:tcPr>
            <w:tcW w:w="2552" w:type="dxa"/>
          </w:tcPr>
          <w:p w:rsidR="00BE18EA" w:rsidRPr="00F47284" w:rsidRDefault="009F6E60" w:rsidP="003C1D5C">
            <w:pPr>
              <w:pStyle w:val="aff4"/>
              <w:rPr>
                <w:rStyle w:val="aff5"/>
                <w:color w:val="auto"/>
                <w:u w:val="none"/>
                <w:lang w:val="en-US"/>
              </w:rPr>
            </w:pPr>
            <w:hyperlink w:anchor="_StocktackingPlanRow" w:history="1">
              <w:proofErr w:type="spellStart"/>
              <w:r w:rsidR="00BE18EA" w:rsidRPr="006A7D5A">
                <w:rPr>
                  <w:rStyle w:val="af5"/>
                  <w:lang w:val="en-US"/>
                </w:rPr>
                <w:t>StocktackingPlanRow</w:t>
              </w:r>
              <w:proofErr w:type="spellEnd"/>
            </w:hyperlink>
          </w:p>
        </w:tc>
        <w:tc>
          <w:tcPr>
            <w:tcW w:w="2900" w:type="dxa"/>
          </w:tcPr>
          <w:p w:rsidR="00BE18EA" w:rsidRPr="005F531D" w:rsidRDefault="00562DC9" w:rsidP="003C1D5C">
            <w:r>
              <w:t>Перечень строк инвентаризации</w:t>
            </w:r>
          </w:p>
        </w:tc>
        <w:tc>
          <w:tcPr>
            <w:tcW w:w="2410" w:type="dxa"/>
          </w:tcPr>
          <w:p w:rsidR="00BE18EA" w:rsidRPr="00210AA5" w:rsidRDefault="00BE18EA" w:rsidP="003C1D5C"/>
        </w:tc>
      </w:tr>
      <w:tr w:rsidR="00BE18EA" w:rsidRPr="00210AA5" w:rsidTr="00BE18EA">
        <w:trPr>
          <w:cantSplit/>
        </w:trPr>
        <w:tc>
          <w:tcPr>
            <w:tcW w:w="2440" w:type="dxa"/>
          </w:tcPr>
          <w:p w:rsidR="00BE18EA" w:rsidRPr="00216A9B" w:rsidRDefault="00BE18EA" w:rsidP="003C1D5C">
            <w:pPr>
              <w:ind w:left="34"/>
              <w:rPr>
                <w:lang w:val="en-US"/>
              </w:rPr>
            </w:pPr>
            <w:r w:rsidRPr="00BE18EA">
              <w:rPr>
                <w:lang w:val="en-US"/>
              </w:rPr>
              <w:t>Stock</w:t>
            </w:r>
          </w:p>
        </w:tc>
        <w:tc>
          <w:tcPr>
            <w:tcW w:w="708" w:type="dxa"/>
          </w:tcPr>
          <w:p w:rsidR="00BE18EA" w:rsidRDefault="00BE18EA" w:rsidP="003C1D5C">
            <w:pPr>
              <w:jc w:val="center"/>
              <w:rPr>
                <w:lang w:val="en-US"/>
              </w:rPr>
            </w:pPr>
            <w:r>
              <w:rPr>
                <w:lang w:val="en-US"/>
              </w:rPr>
              <w:t>NE</w:t>
            </w:r>
          </w:p>
        </w:tc>
        <w:tc>
          <w:tcPr>
            <w:tcW w:w="2552" w:type="dxa"/>
          </w:tcPr>
          <w:p w:rsidR="00BE18EA" w:rsidRPr="005F531D" w:rsidRDefault="00BE18EA" w:rsidP="003C1D5C">
            <w:pPr>
              <w:pStyle w:val="aff4"/>
              <w:rPr>
                <w:rStyle w:val="aff5"/>
                <w:color w:val="auto"/>
                <w:u w:val="none"/>
                <w:lang w:val="en-US"/>
              </w:rPr>
            </w:pPr>
            <w:r w:rsidRPr="00BE18EA">
              <w:rPr>
                <w:rStyle w:val="aff5"/>
                <w:color w:val="auto"/>
                <w:u w:val="none"/>
                <w:lang w:val="en-US"/>
              </w:rPr>
              <w:t>Stock</w:t>
            </w:r>
          </w:p>
        </w:tc>
        <w:tc>
          <w:tcPr>
            <w:tcW w:w="2900" w:type="dxa"/>
          </w:tcPr>
          <w:p w:rsidR="00BE18EA" w:rsidRPr="001B0702" w:rsidRDefault="001B0702" w:rsidP="003C1D5C">
            <w:r>
              <w:t>Склад</w:t>
            </w:r>
          </w:p>
        </w:tc>
        <w:tc>
          <w:tcPr>
            <w:tcW w:w="2410" w:type="dxa"/>
          </w:tcPr>
          <w:p w:rsidR="00BE18EA" w:rsidRPr="00210AA5" w:rsidRDefault="00BE18EA" w:rsidP="003C1D5C"/>
        </w:tc>
      </w:tr>
    </w:tbl>
    <w:p w:rsidR="00562DC9" w:rsidRPr="00F47284" w:rsidRDefault="00562DC9" w:rsidP="00562DC9">
      <w:pPr>
        <w:pStyle w:val="3"/>
        <w:rPr>
          <w:i/>
        </w:rPr>
      </w:pPr>
      <w:bookmarkStart w:id="339" w:name="_StocktackingPlanRow"/>
      <w:bookmarkEnd w:id="339"/>
      <w:proofErr w:type="spellStart"/>
      <w:r w:rsidRPr="00BE18EA">
        <w:rPr>
          <w:i/>
        </w:rPr>
        <w:t>Stocktack</w:t>
      </w:r>
      <w:r w:rsidRPr="00562DC9">
        <w:rPr>
          <w:i/>
        </w:rPr>
        <w:t>ingPlan</w:t>
      </w:r>
      <w:proofErr w:type="spellEnd"/>
      <w:r w:rsidRPr="00562DC9">
        <w:rPr>
          <w:rStyle w:val="aff5"/>
          <w:color w:val="auto"/>
          <w:sz w:val="26"/>
          <w:szCs w:val="26"/>
          <w:u w:val="none"/>
          <w:lang w:val="en-US"/>
        </w:rPr>
        <w:t>Row</w:t>
      </w:r>
      <w:r>
        <w:rPr>
          <w:i/>
        </w:rPr>
        <w:t xml:space="preserve">   </w:t>
      </w:r>
    </w:p>
    <w:p w:rsidR="00562DC9" w:rsidRPr="005F531D" w:rsidRDefault="00562DC9" w:rsidP="00562DC9">
      <w:r w:rsidRPr="00146238">
        <w:tab/>
      </w:r>
      <w:r>
        <w:t>Документ Плановая инвентаризация</w:t>
      </w:r>
    </w:p>
    <w:tbl>
      <w:tblPr>
        <w:tblStyle w:val="af4"/>
        <w:tblW w:w="11010" w:type="dxa"/>
        <w:tblInd w:w="-318" w:type="dxa"/>
        <w:tblLayout w:type="fixed"/>
        <w:tblLook w:val="04A0" w:firstRow="1" w:lastRow="0" w:firstColumn="1" w:lastColumn="0" w:noHBand="0" w:noVBand="1"/>
      </w:tblPr>
      <w:tblGrid>
        <w:gridCol w:w="2440"/>
        <w:gridCol w:w="708"/>
        <w:gridCol w:w="2552"/>
        <w:gridCol w:w="2900"/>
        <w:gridCol w:w="2410"/>
      </w:tblGrid>
      <w:tr w:rsidR="00562DC9" w:rsidRPr="00210AA5" w:rsidTr="003C1D5C">
        <w:trPr>
          <w:cantSplit/>
        </w:trPr>
        <w:tc>
          <w:tcPr>
            <w:tcW w:w="2440" w:type="dxa"/>
            <w:shd w:val="clear" w:color="auto" w:fill="D9D9D9" w:themeFill="background1" w:themeFillShade="D9"/>
          </w:tcPr>
          <w:p w:rsidR="00562DC9" w:rsidRPr="00210AA5" w:rsidRDefault="00562DC9" w:rsidP="003C1D5C">
            <w:pPr>
              <w:ind w:left="34"/>
              <w:rPr>
                <w:b/>
              </w:rPr>
            </w:pPr>
            <w:r>
              <w:rPr>
                <w:b/>
              </w:rPr>
              <w:t>Поле</w:t>
            </w:r>
          </w:p>
        </w:tc>
        <w:tc>
          <w:tcPr>
            <w:tcW w:w="708" w:type="dxa"/>
            <w:shd w:val="clear" w:color="auto" w:fill="D9D9D9" w:themeFill="background1" w:themeFillShade="D9"/>
          </w:tcPr>
          <w:p w:rsidR="00562DC9" w:rsidRPr="00BB7D56" w:rsidRDefault="00562DC9" w:rsidP="003C1D5C">
            <w:pPr>
              <w:jc w:val="center"/>
              <w:rPr>
                <w:b/>
              </w:rPr>
            </w:pPr>
            <w:r>
              <w:rPr>
                <w:b/>
              </w:rPr>
              <w:t>Исп.</w:t>
            </w:r>
          </w:p>
        </w:tc>
        <w:tc>
          <w:tcPr>
            <w:tcW w:w="2552" w:type="dxa"/>
            <w:shd w:val="clear" w:color="auto" w:fill="D9D9D9" w:themeFill="background1" w:themeFillShade="D9"/>
          </w:tcPr>
          <w:p w:rsidR="00562DC9" w:rsidRPr="00210AA5" w:rsidRDefault="00562DC9" w:rsidP="003C1D5C">
            <w:pPr>
              <w:jc w:val="center"/>
              <w:rPr>
                <w:b/>
              </w:rPr>
            </w:pPr>
            <w:r>
              <w:rPr>
                <w:b/>
              </w:rPr>
              <w:t>Тип значения</w:t>
            </w:r>
          </w:p>
        </w:tc>
        <w:tc>
          <w:tcPr>
            <w:tcW w:w="2900" w:type="dxa"/>
            <w:shd w:val="clear" w:color="auto" w:fill="D9D9D9" w:themeFill="background1" w:themeFillShade="D9"/>
          </w:tcPr>
          <w:p w:rsidR="00562DC9" w:rsidRPr="00210AA5" w:rsidRDefault="00562DC9" w:rsidP="003C1D5C">
            <w:pPr>
              <w:rPr>
                <w:b/>
              </w:rPr>
            </w:pPr>
            <w:r>
              <w:rPr>
                <w:b/>
              </w:rPr>
              <w:t>Описание</w:t>
            </w:r>
          </w:p>
        </w:tc>
        <w:tc>
          <w:tcPr>
            <w:tcW w:w="2410" w:type="dxa"/>
            <w:shd w:val="clear" w:color="auto" w:fill="D9D9D9" w:themeFill="background1" w:themeFillShade="D9"/>
          </w:tcPr>
          <w:p w:rsidR="00562DC9" w:rsidRPr="00210AA5" w:rsidRDefault="00562DC9" w:rsidP="003C1D5C">
            <w:pPr>
              <w:rPr>
                <w:b/>
              </w:rPr>
            </w:pPr>
            <w:r>
              <w:rPr>
                <w:b/>
              </w:rPr>
              <w:t>Комментарий</w:t>
            </w:r>
          </w:p>
        </w:tc>
      </w:tr>
      <w:tr w:rsidR="00562DC9" w:rsidRPr="00210AA5" w:rsidTr="003C1D5C">
        <w:trPr>
          <w:cantSplit/>
        </w:trPr>
        <w:tc>
          <w:tcPr>
            <w:tcW w:w="2440" w:type="dxa"/>
          </w:tcPr>
          <w:p w:rsidR="00562DC9" w:rsidRPr="009E139B" w:rsidRDefault="00562DC9" w:rsidP="003C1D5C">
            <w:pPr>
              <w:rPr>
                <w:lang w:val="en-US"/>
              </w:rPr>
            </w:pPr>
            <w:proofErr w:type="spellStart"/>
            <w:r w:rsidRPr="00562DC9">
              <w:rPr>
                <w:lang w:val="en-US"/>
              </w:rPr>
              <w:t>GoodID</w:t>
            </w:r>
            <w:proofErr w:type="spellEnd"/>
          </w:p>
        </w:tc>
        <w:tc>
          <w:tcPr>
            <w:tcW w:w="708" w:type="dxa"/>
          </w:tcPr>
          <w:p w:rsidR="00562DC9" w:rsidRPr="005F531D" w:rsidRDefault="00562DC9" w:rsidP="003C1D5C">
            <w:pPr>
              <w:jc w:val="center"/>
              <w:rPr>
                <w:lang w:val="en-US"/>
              </w:rPr>
            </w:pPr>
            <w:r>
              <w:rPr>
                <w:lang w:val="en-US"/>
              </w:rPr>
              <w:t>MA</w:t>
            </w:r>
          </w:p>
        </w:tc>
        <w:tc>
          <w:tcPr>
            <w:tcW w:w="2552" w:type="dxa"/>
          </w:tcPr>
          <w:p w:rsidR="00562DC9" w:rsidRPr="005F531D" w:rsidRDefault="00562DC9" w:rsidP="003C1D5C">
            <w:pPr>
              <w:jc w:val="center"/>
              <w:rPr>
                <w:i/>
                <w:lang w:val="en-US"/>
              </w:rPr>
            </w:pPr>
            <w:r w:rsidRPr="005F531D">
              <w:rPr>
                <w:rStyle w:val="aff5"/>
                <w:i w:val="0"/>
                <w:color w:val="auto"/>
                <w:u w:val="none"/>
                <w:lang w:val="en-US"/>
              </w:rPr>
              <w:t>STR(50)</w:t>
            </w:r>
          </w:p>
        </w:tc>
        <w:tc>
          <w:tcPr>
            <w:tcW w:w="2900" w:type="dxa"/>
          </w:tcPr>
          <w:p w:rsidR="00562DC9" w:rsidRPr="00D36A48" w:rsidRDefault="00562DC9" w:rsidP="00562DC9">
            <w:r>
              <w:t>Идентификатор товара</w:t>
            </w:r>
          </w:p>
        </w:tc>
        <w:tc>
          <w:tcPr>
            <w:tcW w:w="2410" w:type="dxa"/>
          </w:tcPr>
          <w:p w:rsidR="00562DC9" w:rsidRPr="00210AA5" w:rsidRDefault="00562DC9" w:rsidP="003C1D5C"/>
        </w:tc>
      </w:tr>
      <w:tr w:rsidR="00562DC9" w:rsidRPr="00210AA5" w:rsidTr="003C1D5C">
        <w:trPr>
          <w:cantSplit/>
        </w:trPr>
        <w:tc>
          <w:tcPr>
            <w:tcW w:w="2440" w:type="dxa"/>
          </w:tcPr>
          <w:p w:rsidR="00562DC9" w:rsidRPr="00D348BC" w:rsidRDefault="00562DC9" w:rsidP="003C1D5C">
            <w:pPr>
              <w:ind w:left="34"/>
              <w:rPr>
                <w:lang w:val="en-US"/>
              </w:rPr>
            </w:pPr>
            <w:r w:rsidRPr="00562DC9">
              <w:rPr>
                <w:lang w:val="en-US"/>
              </w:rPr>
              <w:t>Requirements</w:t>
            </w:r>
          </w:p>
        </w:tc>
        <w:tc>
          <w:tcPr>
            <w:tcW w:w="708" w:type="dxa"/>
          </w:tcPr>
          <w:p w:rsidR="00562DC9" w:rsidRPr="00562DC9" w:rsidRDefault="00562DC9" w:rsidP="00562DC9">
            <w:pPr>
              <w:jc w:val="center"/>
              <w:rPr>
                <w:lang w:val="en-US"/>
              </w:rPr>
            </w:pPr>
            <w:r>
              <w:rPr>
                <w:lang w:val="en-US"/>
              </w:rPr>
              <w:t>NE*</w:t>
            </w:r>
          </w:p>
        </w:tc>
        <w:tc>
          <w:tcPr>
            <w:tcW w:w="2552" w:type="dxa"/>
          </w:tcPr>
          <w:p w:rsidR="00562DC9" w:rsidRPr="006A7D5A" w:rsidRDefault="009F6E60" w:rsidP="006A7D5A">
            <w:pPr>
              <w:pStyle w:val="aff4"/>
              <w:rPr>
                <w:rStyle w:val="aff5"/>
                <w:i/>
                <w:color w:val="auto"/>
                <w:u w:val="none"/>
                <w:lang w:val="en-US"/>
              </w:rPr>
            </w:pPr>
            <w:hyperlink w:anchor="_Requirement" w:history="1">
              <w:r w:rsidR="006A7D5A" w:rsidRPr="006A7D5A">
                <w:rPr>
                  <w:rStyle w:val="af5"/>
                  <w:lang w:val="en-US"/>
                </w:rPr>
                <w:t>Requirement</w:t>
              </w:r>
            </w:hyperlink>
            <w:r w:rsidR="00562DC9" w:rsidRPr="00562DC9">
              <w:rPr>
                <w:rStyle w:val="aff5"/>
                <w:color w:val="auto"/>
                <w:u w:val="none"/>
                <w:lang w:val="en-US"/>
              </w:rPr>
              <w:t xml:space="preserve"> </w:t>
            </w:r>
          </w:p>
        </w:tc>
        <w:tc>
          <w:tcPr>
            <w:tcW w:w="2900" w:type="dxa"/>
          </w:tcPr>
          <w:p w:rsidR="00562DC9" w:rsidRPr="00F47284" w:rsidRDefault="00562DC9" w:rsidP="003C1D5C">
            <w:r>
              <w:t>Требования</w:t>
            </w:r>
          </w:p>
        </w:tc>
        <w:tc>
          <w:tcPr>
            <w:tcW w:w="2410" w:type="dxa"/>
          </w:tcPr>
          <w:p w:rsidR="00562DC9" w:rsidRPr="00210AA5" w:rsidRDefault="00562DC9" w:rsidP="003C1D5C"/>
        </w:tc>
      </w:tr>
    </w:tbl>
    <w:p w:rsidR="00B512F1" w:rsidRDefault="00B512F1" w:rsidP="00B512F1">
      <w:pPr>
        <w:pStyle w:val="2"/>
      </w:pPr>
      <w:r>
        <w:t>Статусы</w:t>
      </w:r>
    </w:p>
    <w:p w:rsidR="00F735AD" w:rsidRDefault="008A4445" w:rsidP="00E516ED">
      <w:pPr>
        <w:pStyle w:val="3"/>
      </w:pPr>
      <w:bookmarkStart w:id="340" w:name="_Ref477460642"/>
      <w:bookmarkStart w:id="341" w:name="OrderStatus"/>
      <w:proofErr w:type="spellStart"/>
      <w:r>
        <w:rPr>
          <w:lang w:val="en-US"/>
        </w:rPr>
        <w:t>OrderStatus</w:t>
      </w:r>
      <w:bookmarkEnd w:id="34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41"/>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42" w:name="_Error"/>
      <w:bookmarkEnd w:id="342"/>
    </w:p>
    <w:p w:rsidR="00CD6739" w:rsidRPr="00CD6739" w:rsidRDefault="00CD6739" w:rsidP="00CD6739">
      <w:pPr>
        <w:pStyle w:val="3"/>
        <w:rPr>
          <w:lang w:val="en-US"/>
        </w:rPr>
      </w:pPr>
      <w:bookmarkStart w:id="343" w:name="_Ref514773165"/>
      <w:bookmarkStart w:id="344" w:name="StatusSKU"/>
      <w:proofErr w:type="spellStart"/>
      <w:r>
        <w:rPr>
          <w:lang w:val="en-US"/>
        </w:rPr>
        <w:t>StatusSKU</w:t>
      </w:r>
      <w:bookmarkEnd w:id="343"/>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44"/>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45" w:name="_Виды_документов"/>
      <w:bookmarkStart w:id="346" w:name="_Ref477461204"/>
      <w:bookmarkStart w:id="347" w:name="КодыОшибок"/>
      <w:bookmarkEnd w:id="345"/>
      <w:r>
        <w:t>Коды ошибок</w:t>
      </w:r>
      <w:bookmarkEnd w:id="346"/>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47"/>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48" w:name="_Статусы_ответов"/>
      <w:bookmarkStart w:id="349" w:name="_Ref477461199"/>
      <w:bookmarkStart w:id="350" w:name="СтатусыОтветов"/>
      <w:bookmarkEnd w:id="348"/>
      <w:r>
        <w:t>Статусы ответов</w:t>
      </w:r>
      <w:bookmarkEnd w:id="349"/>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50"/>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51" w:name="_Коды_ошибок"/>
      <w:bookmarkStart w:id="352" w:name="_Ref482456275"/>
      <w:bookmarkStart w:id="353" w:name="ТипыВариантовХранения"/>
      <w:bookmarkEnd w:id="351"/>
      <w:r>
        <w:t>Типы вариантов хранения(</w:t>
      </w:r>
      <w:proofErr w:type="spellStart"/>
      <w:r>
        <w:rPr>
          <w:lang w:val="en-US"/>
        </w:rPr>
        <w:t>KeepingVariantType</w:t>
      </w:r>
      <w:proofErr w:type="spellEnd"/>
      <w:r>
        <w:t>)</w:t>
      </w:r>
      <w:bookmarkEnd w:id="352"/>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53"/>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54" w:name="_Ref515537208"/>
      <w:bookmarkStart w:id="355" w:name="УровниРезервирования"/>
      <w:r>
        <w:t>Уровни резервирования</w:t>
      </w:r>
      <w:bookmarkEnd w:id="354"/>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55"/>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56" w:name="_Статусы_заказов"/>
      <w:bookmarkEnd w:id="356"/>
      <w:r>
        <w:br w:type="page"/>
      </w:r>
    </w:p>
    <w:p w:rsidR="001B2F76" w:rsidRDefault="00677BA3" w:rsidP="001B2F76">
      <w:pPr>
        <w:pStyle w:val="2"/>
      </w:pPr>
      <w:r>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57" w:name="_Ref477461013"/>
      <w:bookmarkStart w:id="358" w:name="СтатусыЗаказовWMS"/>
      <w:r>
        <w:t xml:space="preserve">Статусы заказов </w:t>
      </w:r>
      <w:r>
        <w:rPr>
          <w:lang w:val="en-US"/>
        </w:rPr>
        <w:t>WMS</w:t>
      </w:r>
      <w:bookmarkEnd w:id="357"/>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58"/>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59" w:name="_Дополнительные_свойства_заказов"/>
      <w:bookmarkStart w:id="360" w:name="_Ref477176504"/>
      <w:bookmarkStart w:id="361" w:name="ДополнительныеСвойстваОбъектов"/>
      <w:bookmarkEnd w:id="359"/>
      <w:r>
        <w:t>Дополнительные свойства объектов</w:t>
      </w:r>
      <w:bookmarkEnd w:id="360"/>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61"/>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62" w:name="_Способы_доставки"/>
      <w:bookmarkStart w:id="363" w:name="_Ref477460735"/>
      <w:bookmarkStart w:id="364" w:name="СпособыДоставки"/>
      <w:bookmarkEnd w:id="362"/>
      <w:r>
        <w:t>Способы доставки</w:t>
      </w:r>
      <w:bookmarkEnd w:id="36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64"/>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65" w:name="_Ref480274436"/>
      <w:bookmarkStart w:id="366" w:name="ВидыКорректировкиОстатков"/>
      <w:r>
        <w:t>Виды корректировки остатков</w:t>
      </w:r>
      <w:bookmarkEnd w:id="36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66"/>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67" w:name="_Ref494807950"/>
      <w:bookmarkStart w:id="368" w:name="ВидыТребований"/>
      <w:r>
        <w:t>Виды требований</w:t>
      </w:r>
      <w:bookmarkEnd w:id="367"/>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68"/>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69" w:name="_Ref495571901"/>
      <w:bookmarkStart w:id="370" w:name="ВидыТехническихДокументов"/>
      <w:r>
        <w:t>Виды технических документов</w:t>
      </w:r>
      <w:bookmarkEnd w:id="369"/>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70"/>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71" w:name="_Ref506991366"/>
      <w:bookmarkStart w:id="372" w:name="СкладскиеОперации"/>
      <w:r>
        <w:t>Складские операции</w:t>
      </w:r>
      <w:bookmarkEnd w:id="371"/>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72"/>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73" w:name="_Ref477460802"/>
      <w:bookmarkStart w:id="374" w:name="ВидыДокументов"/>
      <w:r>
        <w:t>Виды документов</w:t>
      </w:r>
      <w:bookmarkEnd w:id="373"/>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74"/>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75" w:name="_Ref515542000"/>
      <w:r>
        <w:t>Типоразмеры товаров</w:t>
      </w:r>
      <w:bookmarkEnd w:id="375"/>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76" w:name="_Ref515542107"/>
      <w:r>
        <w:t>Статусы партий</w:t>
      </w:r>
      <w:bookmarkEnd w:id="376"/>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5"/>
      <w:footerReference w:type="default" r:id="rId16"/>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E60" w:rsidRDefault="009F6E60" w:rsidP="00F54B1C">
      <w:r>
        <w:separator/>
      </w:r>
    </w:p>
  </w:endnote>
  <w:endnote w:type="continuationSeparator" w:id="0">
    <w:p w:rsidR="009F6E60" w:rsidRDefault="009F6E60"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F21040" w:rsidRDefault="00F21040">
        <w:pPr>
          <w:pStyle w:val="aff1"/>
          <w:jc w:val="right"/>
        </w:pPr>
        <w:r>
          <w:fldChar w:fldCharType="begin"/>
        </w:r>
        <w:r>
          <w:instrText>PAGE   \* MERGEFORMAT</w:instrText>
        </w:r>
        <w:r>
          <w:fldChar w:fldCharType="separate"/>
        </w:r>
        <w:r w:rsidR="004C5543">
          <w:rPr>
            <w:noProof/>
          </w:rPr>
          <w:t>45</w:t>
        </w:r>
        <w:r>
          <w:fldChar w:fldCharType="end"/>
        </w:r>
      </w:p>
    </w:sdtContent>
  </w:sdt>
  <w:p w:rsidR="00F21040" w:rsidRDefault="00F21040">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E60" w:rsidRDefault="009F6E60" w:rsidP="00F54B1C">
      <w:r>
        <w:separator/>
      </w:r>
    </w:p>
  </w:footnote>
  <w:footnote w:type="continuationSeparator" w:id="0">
    <w:p w:rsidR="009F6E60" w:rsidRDefault="009F6E60"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040" w:rsidRPr="007E0786" w:rsidRDefault="00F21040"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F21040" w:rsidRPr="0089396E" w:rsidRDefault="00F21040">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131078" w:nlCheck="1" w:checkStyle="0"/>
  <w:activeWritingStyle w:appName="MSWord" w:lang="en-US" w:vendorID="64" w:dllVersion="131078" w:nlCheck="1" w:checkStyle="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0721D"/>
    <w:rsid w:val="00012CE0"/>
    <w:rsid w:val="00013283"/>
    <w:rsid w:val="00013AC8"/>
    <w:rsid w:val="0002030E"/>
    <w:rsid w:val="00027D84"/>
    <w:rsid w:val="00031342"/>
    <w:rsid w:val="00031EEC"/>
    <w:rsid w:val="00033EEC"/>
    <w:rsid w:val="000346C4"/>
    <w:rsid w:val="00037431"/>
    <w:rsid w:val="00043F54"/>
    <w:rsid w:val="000440F0"/>
    <w:rsid w:val="00046CB2"/>
    <w:rsid w:val="00047C4D"/>
    <w:rsid w:val="00054E20"/>
    <w:rsid w:val="00061330"/>
    <w:rsid w:val="0006585B"/>
    <w:rsid w:val="00065F6B"/>
    <w:rsid w:val="000701E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D6CDA"/>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64CF0"/>
    <w:rsid w:val="001754EA"/>
    <w:rsid w:val="00176348"/>
    <w:rsid w:val="00176D22"/>
    <w:rsid w:val="00177584"/>
    <w:rsid w:val="001777C7"/>
    <w:rsid w:val="00180170"/>
    <w:rsid w:val="00180606"/>
    <w:rsid w:val="00181B58"/>
    <w:rsid w:val="0018381D"/>
    <w:rsid w:val="0018502B"/>
    <w:rsid w:val="001865BC"/>
    <w:rsid w:val="00191C88"/>
    <w:rsid w:val="00192842"/>
    <w:rsid w:val="001941D5"/>
    <w:rsid w:val="00197CDD"/>
    <w:rsid w:val="001A2CDB"/>
    <w:rsid w:val="001A5032"/>
    <w:rsid w:val="001A6757"/>
    <w:rsid w:val="001A7161"/>
    <w:rsid w:val="001B0702"/>
    <w:rsid w:val="001B2F76"/>
    <w:rsid w:val="001B448C"/>
    <w:rsid w:val="001B6335"/>
    <w:rsid w:val="001B6968"/>
    <w:rsid w:val="001C0B83"/>
    <w:rsid w:val="001C1B09"/>
    <w:rsid w:val="001C4291"/>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16A9B"/>
    <w:rsid w:val="002207A5"/>
    <w:rsid w:val="00221F30"/>
    <w:rsid w:val="00230A3B"/>
    <w:rsid w:val="002323A0"/>
    <w:rsid w:val="0023366A"/>
    <w:rsid w:val="002343D3"/>
    <w:rsid w:val="002353C7"/>
    <w:rsid w:val="00237BE0"/>
    <w:rsid w:val="002441E0"/>
    <w:rsid w:val="00253567"/>
    <w:rsid w:val="002548F0"/>
    <w:rsid w:val="00254E30"/>
    <w:rsid w:val="002554EC"/>
    <w:rsid w:val="002561BC"/>
    <w:rsid w:val="00262A7D"/>
    <w:rsid w:val="002665FE"/>
    <w:rsid w:val="00266B4C"/>
    <w:rsid w:val="00275E03"/>
    <w:rsid w:val="00276AB8"/>
    <w:rsid w:val="00277721"/>
    <w:rsid w:val="00283375"/>
    <w:rsid w:val="00291301"/>
    <w:rsid w:val="00291A8B"/>
    <w:rsid w:val="00291C5A"/>
    <w:rsid w:val="002927AC"/>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D6168"/>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37782"/>
    <w:rsid w:val="00342BB2"/>
    <w:rsid w:val="00343CEF"/>
    <w:rsid w:val="0034662B"/>
    <w:rsid w:val="003516D0"/>
    <w:rsid w:val="003618E9"/>
    <w:rsid w:val="00363A13"/>
    <w:rsid w:val="00363C61"/>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1D5C"/>
    <w:rsid w:val="003C290C"/>
    <w:rsid w:val="003C42D8"/>
    <w:rsid w:val="003C78BA"/>
    <w:rsid w:val="003D18C1"/>
    <w:rsid w:val="003D3D5A"/>
    <w:rsid w:val="003D4D31"/>
    <w:rsid w:val="003D6161"/>
    <w:rsid w:val="003E5CBC"/>
    <w:rsid w:val="003F56BA"/>
    <w:rsid w:val="003F60A6"/>
    <w:rsid w:val="0040129F"/>
    <w:rsid w:val="00402BDA"/>
    <w:rsid w:val="00403BB9"/>
    <w:rsid w:val="00406ACA"/>
    <w:rsid w:val="0041305F"/>
    <w:rsid w:val="00416FCD"/>
    <w:rsid w:val="0042238F"/>
    <w:rsid w:val="00422431"/>
    <w:rsid w:val="0042358C"/>
    <w:rsid w:val="00431573"/>
    <w:rsid w:val="00434CC5"/>
    <w:rsid w:val="00435100"/>
    <w:rsid w:val="004368DA"/>
    <w:rsid w:val="0044058F"/>
    <w:rsid w:val="004412BE"/>
    <w:rsid w:val="00444C31"/>
    <w:rsid w:val="00445857"/>
    <w:rsid w:val="004473C4"/>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543"/>
    <w:rsid w:val="004C58D5"/>
    <w:rsid w:val="004C67DA"/>
    <w:rsid w:val="004D0A0E"/>
    <w:rsid w:val="004D1F77"/>
    <w:rsid w:val="004D3ECD"/>
    <w:rsid w:val="004D634F"/>
    <w:rsid w:val="004E091B"/>
    <w:rsid w:val="004E1D41"/>
    <w:rsid w:val="004F284B"/>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26A1D"/>
    <w:rsid w:val="00532601"/>
    <w:rsid w:val="00532DAF"/>
    <w:rsid w:val="00533840"/>
    <w:rsid w:val="00534412"/>
    <w:rsid w:val="00536E48"/>
    <w:rsid w:val="00540C55"/>
    <w:rsid w:val="00541BD0"/>
    <w:rsid w:val="00542E6F"/>
    <w:rsid w:val="00543B43"/>
    <w:rsid w:val="00547E2A"/>
    <w:rsid w:val="00556E39"/>
    <w:rsid w:val="00560769"/>
    <w:rsid w:val="00562DC9"/>
    <w:rsid w:val="00566FD8"/>
    <w:rsid w:val="00572A24"/>
    <w:rsid w:val="00582052"/>
    <w:rsid w:val="00584A84"/>
    <w:rsid w:val="0059398B"/>
    <w:rsid w:val="00595645"/>
    <w:rsid w:val="00596D9A"/>
    <w:rsid w:val="005A3919"/>
    <w:rsid w:val="005A41F2"/>
    <w:rsid w:val="005A42EF"/>
    <w:rsid w:val="005A7D89"/>
    <w:rsid w:val="005B2D40"/>
    <w:rsid w:val="005B675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3C10"/>
    <w:rsid w:val="005F531D"/>
    <w:rsid w:val="005F5F5D"/>
    <w:rsid w:val="005F659A"/>
    <w:rsid w:val="00603B32"/>
    <w:rsid w:val="006042E4"/>
    <w:rsid w:val="0060453C"/>
    <w:rsid w:val="0060492C"/>
    <w:rsid w:val="00607E83"/>
    <w:rsid w:val="00611AEE"/>
    <w:rsid w:val="00612631"/>
    <w:rsid w:val="00613013"/>
    <w:rsid w:val="00613686"/>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41292"/>
    <w:rsid w:val="0065277F"/>
    <w:rsid w:val="00652F48"/>
    <w:rsid w:val="006553A5"/>
    <w:rsid w:val="00667785"/>
    <w:rsid w:val="00673F6E"/>
    <w:rsid w:val="00674479"/>
    <w:rsid w:val="00675298"/>
    <w:rsid w:val="0067655C"/>
    <w:rsid w:val="00677BA3"/>
    <w:rsid w:val="006816B2"/>
    <w:rsid w:val="00683420"/>
    <w:rsid w:val="00684C57"/>
    <w:rsid w:val="00686901"/>
    <w:rsid w:val="00693D18"/>
    <w:rsid w:val="00696104"/>
    <w:rsid w:val="006A4B86"/>
    <w:rsid w:val="006A6048"/>
    <w:rsid w:val="006A6307"/>
    <w:rsid w:val="006A7D5A"/>
    <w:rsid w:val="006B62C1"/>
    <w:rsid w:val="006D1B94"/>
    <w:rsid w:val="006D2AA4"/>
    <w:rsid w:val="006D5B0B"/>
    <w:rsid w:val="006D66AB"/>
    <w:rsid w:val="006D686F"/>
    <w:rsid w:val="006E34AD"/>
    <w:rsid w:val="006E3792"/>
    <w:rsid w:val="006E4BB3"/>
    <w:rsid w:val="006E5182"/>
    <w:rsid w:val="006F24AD"/>
    <w:rsid w:val="006F2FC4"/>
    <w:rsid w:val="006F5761"/>
    <w:rsid w:val="006F58FC"/>
    <w:rsid w:val="006F70A6"/>
    <w:rsid w:val="00700AB9"/>
    <w:rsid w:val="007041E2"/>
    <w:rsid w:val="00707729"/>
    <w:rsid w:val="007100F5"/>
    <w:rsid w:val="007164DF"/>
    <w:rsid w:val="00723CF5"/>
    <w:rsid w:val="00724AB3"/>
    <w:rsid w:val="0072620B"/>
    <w:rsid w:val="007300CA"/>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978D5"/>
    <w:rsid w:val="007A2401"/>
    <w:rsid w:val="007A2872"/>
    <w:rsid w:val="007A370B"/>
    <w:rsid w:val="007A5DFE"/>
    <w:rsid w:val="007B2F01"/>
    <w:rsid w:val="007B3CDE"/>
    <w:rsid w:val="007C0126"/>
    <w:rsid w:val="007C063F"/>
    <w:rsid w:val="007C1B74"/>
    <w:rsid w:val="007C3E23"/>
    <w:rsid w:val="007D1C9E"/>
    <w:rsid w:val="007D21B3"/>
    <w:rsid w:val="007D278D"/>
    <w:rsid w:val="007D5AA9"/>
    <w:rsid w:val="007D64CB"/>
    <w:rsid w:val="007E4864"/>
    <w:rsid w:val="007F100F"/>
    <w:rsid w:val="007F5BFE"/>
    <w:rsid w:val="00801C87"/>
    <w:rsid w:val="00802BA1"/>
    <w:rsid w:val="00802C46"/>
    <w:rsid w:val="00803703"/>
    <w:rsid w:val="00805A7A"/>
    <w:rsid w:val="0080700C"/>
    <w:rsid w:val="008122D3"/>
    <w:rsid w:val="00815539"/>
    <w:rsid w:val="0081605A"/>
    <w:rsid w:val="00821948"/>
    <w:rsid w:val="00823115"/>
    <w:rsid w:val="008329E9"/>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1EE2"/>
    <w:rsid w:val="00932DB8"/>
    <w:rsid w:val="00934647"/>
    <w:rsid w:val="0094247B"/>
    <w:rsid w:val="00945899"/>
    <w:rsid w:val="00950550"/>
    <w:rsid w:val="00960787"/>
    <w:rsid w:val="0097176A"/>
    <w:rsid w:val="00974FE6"/>
    <w:rsid w:val="00982683"/>
    <w:rsid w:val="00984A78"/>
    <w:rsid w:val="009868DF"/>
    <w:rsid w:val="00993C58"/>
    <w:rsid w:val="0099441C"/>
    <w:rsid w:val="00994C7C"/>
    <w:rsid w:val="009A0175"/>
    <w:rsid w:val="009B2A97"/>
    <w:rsid w:val="009B4058"/>
    <w:rsid w:val="009C0B48"/>
    <w:rsid w:val="009C5D7D"/>
    <w:rsid w:val="009C72B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6E60"/>
    <w:rsid w:val="009F71A2"/>
    <w:rsid w:val="00A00C30"/>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77402"/>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6C1B"/>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0096"/>
    <w:rsid w:val="00BC33DB"/>
    <w:rsid w:val="00BC45D2"/>
    <w:rsid w:val="00BC7209"/>
    <w:rsid w:val="00BD5083"/>
    <w:rsid w:val="00BD578A"/>
    <w:rsid w:val="00BD71E9"/>
    <w:rsid w:val="00BE0C79"/>
    <w:rsid w:val="00BE18EA"/>
    <w:rsid w:val="00BE295F"/>
    <w:rsid w:val="00BE2A8E"/>
    <w:rsid w:val="00BE430F"/>
    <w:rsid w:val="00BF48B0"/>
    <w:rsid w:val="00C0229F"/>
    <w:rsid w:val="00C05D4E"/>
    <w:rsid w:val="00C1149D"/>
    <w:rsid w:val="00C116C6"/>
    <w:rsid w:val="00C11C71"/>
    <w:rsid w:val="00C256E6"/>
    <w:rsid w:val="00C26E1C"/>
    <w:rsid w:val="00C270CD"/>
    <w:rsid w:val="00C27341"/>
    <w:rsid w:val="00C30BA4"/>
    <w:rsid w:val="00C328DF"/>
    <w:rsid w:val="00C32B6C"/>
    <w:rsid w:val="00C35127"/>
    <w:rsid w:val="00C40819"/>
    <w:rsid w:val="00C43C55"/>
    <w:rsid w:val="00C44BFA"/>
    <w:rsid w:val="00C44E55"/>
    <w:rsid w:val="00C45204"/>
    <w:rsid w:val="00C51D5B"/>
    <w:rsid w:val="00C60D9B"/>
    <w:rsid w:val="00C611BE"/>
    <w:rsid w:val="00C629B7"/>
    <w:rsid w:val="00C639D3"/>
    <w:rsid w:val="00C641DE"/>
    <w:rsid w:val="00C700FB"/>
    <w:rsid w:val="00C7769F"/>
    <w:rsid w:val="00C80234"/>
    <w:rsid w:val="00C81693"/>
    <w:rsid w:val="00C82EAE"/>
    <w:rsid w:val="00C87CA2"/>
    <w:rsid w:val="00C9063C"/>
    <w:rsid w:val="00C9105F"/>
    <w:rsid w:val="00CA4B61"/>
    <w:rsid w:val="00CB67D9"/>
    <w:rsid w:val="00CB6822"/>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0788F"/>
    <w:rsid w:val="00D100D0"/>
    <w:rsid w:val="00D1229E"/>
    <w:rsid w:val="00D1467A"/>
    <w:rsid w:val="00D15EFE"/>
    <w:rsid w:val="00D16C2E"/>
    <w:rsid w:val="00D21EE3"/>
    <w:rsid w:val="00D23E38"/>
    <w:rsid w:val="00D313E0"/>
    <w:rsid w:val="00D33EE1"/>
    <w:rsid w:val="00D348BC"/>
    <w:rsid w:val="00D36A48"/>
    <w:rsid w:val="00D43967"/>
    <w:rsid w:val="00D50A11"/>
    <w:rsid w:val="00D50EC5"/>
    <w:rsid w:val="00D51202"/>
    <w:rsid w:val="00D513E8"/>
    <w:rsid w:val="00D556FE"/>
    <w:rsid w:val="00D572B4"/>
    <w:rsid w:val="00D57F88"/>
    <w:rsid w:val="00D60208"/>
    <w:rsid w:val="00D71CCC"/>
    <w:rsid w:val="00D73502"/>
    <w:rsid w:val="00D76CFC"/>
    <w:rsid w:val="00D76E24"/>
    <w:rsid w:val="00D8114D"/>
    <w:rsid w:val="00D83144"/>
    <w:rsid w:val="00D84BF6"/>
    <w:rsid w:val="00D8505E"/>
    <w:rsid w:val="00D904E4"/>
    <w:rsid w:val="00D917D0"/>
    <w:rsid w:val="00D956FA"/>
    <w:rsid w:val="00DA2BB5"/>
    <w:rsid w:val="00DA4A88"/>
    <w:rsid w:val="00DA5EAC"/>
    <w:rsid w:val="00DB19A6"/>
    <w:rsid w:val="00DC0B70"/>
    <w:rsid w:val="00DC6149"/>
    <w:rsid w:val="00DD1F04"/>
    <w:rsid w:val="00DD373A"/>
    <w:rsid w:val="00DD3859"/>
    <w:rsid w:val="00DD3A2A"/>
    <w:rsid w:val="00DE1B7D"/>
    <w:rsid w:val="00DF061F"/>
    <w:rsid w:val="00DF6A51"/>
    <w:rsid w:val="00E0637A"/>
    <w:rsid w:val="00E077F3"/>
    <w:rsid w:val="00E12EAF"/>
    <w:rsid w:val="00E13828"/>
    <w:rsid w:val="00E154E5"/>
    <w:rsid w:val="00E239D1"/>
    <w:rsid w:val="00E25665"/>
    <w:rsid w:val="00E30504"/>
    <w:rsid w:val="00E34763"/>
    <w:rsid w:val="00E457B3"/>
    <w:rsid w:val="00E469E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97448"/>
    <w:rsid w:val="00EA1AD6"/>
    <w:rsid w:val="00EA296F"/>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2F89"/>
    <w:rsid w:val="00F06E88"/>
    <w:rsid w:val="00F1009D"/>
    <w:rsid w:val="00F119F8"/>
    <w:rsid w:val="00F1359A"/>
    <w:rsid w:val="00F1432F"/>
    <w:rsid w:val="00F15024"/>
    <w:rsid w:val="00F21040"/>
    <w:rsid w:val="00F218CB"/>
    <w:rsid w:val="00F23B56"/>
    <w:rsid w:val="00F24B5B"/>
    <w:rsid w:val="00F271DB"/>
    <w:rsid w:val="00F30349"/>
    <w:rsid w:val="00F313F8"/>
    <w:rsid w:val="00F327BA"/>
    <w:rsid w:val="00F343DB"/>
    <w:rsid w:val="00F37189"/>
    <w:rsid w:val="00F375F2"/>
    <w:rsid w:val="00F37EEF"/>
    <w:rsid w:val="00F43369"/>
    <w:rsid w:val="00F44971"/>
    <w:rsid w:val="00F47284"/>
    <w:rsid w:val="00F54098"/>
    <w:rsid w:val="00F54B1C"/>
    <w:rsid w:val="00F5515B"/>
    <w:rsid w:val="00F554FC"/>
    <w:rsid w:val="00F5569E"/>
    <w:rsid w:val="00F56563"/>
    <w:rsid w:val="00F5734F"/>
    <w:rsid w:val="00F627AC"/>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 w:type="paragraph" w:styleId="aff6">
    <w:name w:val="footnote text"/>
    <w:basedOn w:val="a"/>
    <w:link w:val="aff7"/>
    <w:uiPriority w:val="99"/>
    <w:semiHidden/>
    <w:unhideWhenUsed/>
    <w:rsid w:val="006042E4"/>
    <w:rPr>
      <w:sz w:val="20"/>
      <w:szCs w:val="20"/>
    </w:rPr>
  </w:style>
  <w:style w:type="character" w:customStyle="1" w:styleId="aff7">
    <w:name w:val="Текст сноски Знак"/>
    <w:basedOn w:val="a0"/>
    <w:link w:val="aff6"/>
    <w:uiPriority w:val="99"/>
    <w:semiHidden/>
    <w:rsid w:val="006042E4"/>
    <w:rPr>
      <w:sz w:val="20"/>
      <w:szCs w:val="20"/>
    </w:rPr>
  </w:style>
  <w:style w:type="character" w:styleId="aff8">
    <w:name w:val="footnote reference"/>
    <w:basedOn w:val="a0"/>
    <w:uiPriority w:val="99"/>
    <w:semiHidden/>
    <w:unhideWhenUsed/>
    <w:rsid w:val="006042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 w:id="1300767579">
      <w:bodyDiv w:val="1"/>
      <w:marLeft w:val="0"/>
      <w:marRight w:val="0"/>
      <w:marTop w:val="0"/>
      <w:marBottom w:val="0"/>
      <w:divBdr>
        <w:top w:val="none" w:sz="0" w:space="0" w:color="auto"/>
        <w:left w:val="none" w:sz="0" w:space="0" w:color="auto"/>
        <w:bottom w:val="none" w:sz="0" w:space="0" w:color="auto"/>
        <w:right w:val="none" w:sz="0" w:space="0" w:color="auto"/>
      </w:divBdr>
    </w:div>
    <w:div w:id="19959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1055;&#1056;&#1054;&#1045;&#1050;&#1058;&#1067;\TopLog%20WMS\API\&#1057;&#1087;&#1077;&#1094;&#1080;&#1092;&#1080;&#1082;&#1072;&#1094;&#1080;&#1103;%20API%20WS%20TopLog%20WMS_2.1.1.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_____Microsoft_Excel1.xls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Microsoft_Excel2.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80CFC-154D-4E70-9E9D-99931879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12045</Words>
  <Characters>68661</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17</cp:revision>
  <dcterms:created xsi:type="dcterms:W3CDTF">2019-02-21T11:04:00Z</dcterms:created>
  <dcterms:modified xsi:type="dcterms:W3CDTF">2019-03-01T09:18:00Z</dcterms:modified>
</cp:coreProperties>
</file>