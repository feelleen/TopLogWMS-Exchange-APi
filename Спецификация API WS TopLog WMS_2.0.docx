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37D" w:rsidRPr="00613013" w:rsidRDefault="0090537D" w:rsidP="00EA3163">
      <w:pPr>
        <w:pStyle w:val="a3"/>
        <w:ind w:firstLine="708"/>
      </w:pPr>
      <w:r w:rsidRPr="00613013">
        <w:t xml:space="preserve">Спецификация </w:t>
      </w:r>
      <w:r w:rsidR="00FB1C3C" w:rsidRPr="00613013">
        <w:t xml:space="preserve">методов </w:t>
      </w:r>
      <w:proofErr w:type="spellStart"/>
      <w:r w:rsidR="00FB1C3C" w:rsidRPr="00613013">
        <w:t>W</w:t>
      </w:r>
      <w:r w:rsidRPr="00613013">
        <w:t>eb</w:t>
      </w:r>
      <w:proofErr w:type="spellEnd"/>
      <w:r w:rsidRPr="00613013">
        <w:t xml:space="preserve">-сервисов и типов данных </w:t>
      </w:r>
      <w:r w:rsidR="0089396E" w:rsidRPr="00613013">
        <w:t>API </w:t>
      </w:r>
      <w:proofErr w:type="spellStart"/>
      <w:r w:rsidR="0089396E" w:rsidRPr="00613013">
        <w:t>TopLog</w:t>
      </w:r>
      <w:proofErr w:type="spellEnd"/>
      <w:r w:rsidR="00F808B0">
        <w:rPr>
          <w:lang w:val="en-US"/>
        </w:rPr>
        <w:t>WMS</w:t>
      </w:r>
      <w:r w:rsidRPr="00613013">
        <w:t>.</w:t>
      </w:r>
    </w:p>
    <w:p w:rsidR="00FF17EA" w:rsidRPr="0034662B" w:rsidRDefault="00FF17EA" w:rsidP="005C6170">
      <w:pPr>
        <w:pStyle w:val="1"/>
      </w:pPr>
      <w:r>
        <w:t>Общие положения</w:t>
      </w:r>
    </w:p>
    <w:p w:rsidR="0034662B" w:rsidRPr="0034662B" w:rsidRDefault="0034662B" w:rsidP="0034662B">
      <w:r>
        <w:t xml:space="preserve">Технология веб-сервиса: </w:t>
      </w:r>
      <w:r>
        <w:rPr>
          <w:lang w:val="en-US"/>
        </w:rPr>
        <w:t>SOAP</w:t>
      </w:r>
      <w:r w:rsidRPr="004C67DA">
        <w:t>1.2</w:t>
      </w:r>
    </w:p>
    <w:p w:rsidR="00A61943" w:rsidRPr="00A61943" w:rsidRDefault="00A61943" w:rsidP="00FF17EA">
      <w:r>
        <w:t xml:space="preserve">Кодировка: </w:t>
      </w:r>
      <w:r>
        <w:rPr>
          <w:lang w:val="en-US"/>
        </w:rPr>
        <w:t>UTF</w:t>
      </w:r>
      <w:r w:rsidRPr="00A61943">
        <w:t>-8</w:t>
      </w:r>
    </w:p>
    <w:p w:rsidR="00FF17EA" w:rsidRPr="00127E6A" w:rsidRDefault="00A61943" w:rsidP="00FF17EA">
      <w:r w:rsidRPr="00A61943">
        <w:t xml:space="preserve">Пространство имен: </w:t>
      </w:r>
      <w:hyperlink r:id="rId8" w:history="1">
        <w:r w:rsidR="00127E6A" w:rsidRPr="002F52B1">
          <w:rPr>
            <w:rStyle w:val="af5"/>
            <w:lang w:val="en-US"/>
          </w:rPr>
          <w:t>http</w:t>
        </w:r>
        <w:r w:rsidR="00127E6A" w:rsidRPr="002F52B1">
          <w:rPr>
            <w:rStyle w:val="af5"/>
          </w:rPr>
          <w:t>://</w:t>
        </w:r>
        <w:proofErr w:type="spellStart"/>
        <w:r w:rsidR="00127E6A" w:rsidRPr="002F52B1">
          <w:rPr>
            <w:rStyle w:val="af5"/>
            <w:lang w:val="en-US"/>
          </w:rPr>
          <w:t>ws</w:t>
        </w:r>
        <w:proofErr w:type="spellEnd"/>
        <w:r w:rsidR="00127E6A" w:rsidRPr="002F52B1">
          <w:rPr>
            <w:rStyle w:val="af5"/>
          </w:rPr>
          <w:t>.</w:t>
        </w:r>
        <w:proofErr w:type="spellStart"/>
        <w:r w:rsidR="00127E6A" w:rsidRPr="002F52B1">
          <w:rPr>
            <w:rStyle w:val="af5"/>
            <w:lang w:val="en-US"/>
          </w:rPr>
          <w:t>toplogwms</w:t>
        </w:r>
        <w:proofErr w:type="spellEnd"/>
        <w:r w:rsidR="00127E6A" w:rsidRPr="002F52B1">
          <w:rPr>
            <w:rStyle w:val="af5"/>
          </w:rPr>
          <w:t>.</w:t>
        </w:r>
        <w:proofErr w:type="spellStart"/>
        <w:r w:rsidR="00127E6A" w:rsidRPr="002F52B1">
          <w:rPr>
            <w:rStyle w:val="af5"/>
            <w:lang w:val="en-US"/>
          </w:rPr>
          <w:t>ru</w:t>
        </w:r>
        <w:proofErr w:type="spellEnd"/>
        <w:r w:rsidR="00127E6A" w:rsidRPr="002F52B1">
          <w:rPr>
            <w:rStyle w:val="af5"/>
          </w:rPr>
          <w:t>/</w:t>
        </w:r>
      </w:hyperlink>
    </w:p>
    <w:p w:rsidR="00127E6A" w:rsidRPr="002F5EFB" w:rsidRDefault="00127E6A" w:rsidP="00FF17EA">
      <w:r>
        <w:t xml:space="preserve">Имя веб-сервиса со стороны </w:t>
      </w:r>
      <w:r>
        <w:rPr>
          <w:lang w:val="en-US"/>
        </w:rPr>
        <w:t>WMS</w:t>
      </w:r>
      <w:r w:rsidRPr="00127E6A">
        <w:t xml:space="preserve">: </w:t>
      </w:r>
      <w:r>
        <w:rPr>
          <w:lang w:val="en-US"/>
        </w:rPr>
        <w:t>WMS</w:t>
      </w:r>
    </w:p>
    <w:p w:rsidR="00757E94" w:rsidRPr="00C116C6" w:rsidRDefault="00757E94" w:rsidP="00FF17EA">
      <w:r>
        <w:t xml:space="preserve">Имя веб-сервиса со стороны </w:t>
      </w:r>
      <w:r w:rsidR="0080700C">
        <w:t>КИС</w:t>
      </w:r>
      <w:r>
        <w:t xml:space="preserve">: </w:t>
      </w:r>
      <w:r>
        <w:rPr>
          <w:lang w:val="en-US"/>
        </w:rPr>
        <w:t>WMS</w:t>
      </w:r>
    </w:p>
    <w:p w:rsidR="00FF17EA" w:rsidRDefault="00FF17EA" w:rsidP="005C6170">
      <w:pPr>
        <w:pStyle w:val="2"/>
      </w:pPr>
      <w:r>
        <w:t>Использованные сокращения</w:t>
      </w:r>
    </w:p>
    <w:p w:rsidR="002A112D" w:rsidRPr="002A112D" w:rsidRDefault="002A112D" w:rsidP="002A112D">
      <w:pPr>
        <w:pStyle w:val="a9"/>
      </w:pPr>
      <w:r>
        <w:rPr>
          <w:lang w:val="en-US"/>
        </w:rPr>
        <w:t>WMS</w:t>
      </w:r>
      <w:r w:rsidRPr="002A112D">
        <w:t xml:space="preserve"> – </w:t>
      </w:r>
      <w:r>
        <w:t>Система управления складом</w:t>
      </w:r>
      <w:r w:rsidRPr="002A112D">
        <w:t xml:space="preserve"> </w:t>
      </w:r>
      <w:proofErr w:type="spellStart"/>
      <w:r>
        <w:rPr>
          <w:lang w:val="en-US"/>
        </w:rPr>
        <w:t>TopLog</w:t>
      </w:r>
      <w:proofErr w:type="spellEnd"/>
      <w:r>
        <w:t xml:space="preserve"> </w:t>
      </w:r>
      <w:r>
        <w:rPr>
          <w:lang w:val="en-US"/>
        </w:rPr>
        <w:t>WMS</w:t>
      </w:r>
    </w:p>
    <w:p w:rsidR="002A112D" w:rsidRPr="002A112D" w:rsidRDefault="002A112D" w:rsidP="002A112D">
      <w:pPr>
        <w:pStyle w:val="a9"/>
      </w:pPr>
      <w:r>
        <w:t>КИС – Клиентская информационная (учетная) система</w:t>
      </w:r>
    </w:p>
    <w:p w:rsidR="002A112D" w:rsidRPr="003D3D5A" w:rsidRDefault="002A112D" w:rsidP="00FF17EA">
      <w:pPr>
        <w:rPr>
          <w:b/>
        </w:rPr>
      </w:pPr>
    </w:p>
    <w:p w:rsidR="00FF17EA" w:rsidRPr="00E25665" w:rsidRDefault="00FF17EA" w:rsidP="00FF17EA">
      <w:pPr>
        <w:rPr>
          <w:b/>
        </w:rPr>
      </w:pPr>
      <w:r w:rsidRPr="00E25665">
        <w:rPr>
          <w:b/>
        </w:rPr>
        <w:t>Использование полей:</w:t>
      </w:r>
    </w:p>
    <w:p w:rsidR="00FF17EA" w:rsidRPr="001C1B09" w:rsidRDefault="00FF17EA" w:rsidP="00FF17EA">
      <w:pPr>
        <w:rPr>
          <w:lang w:val="en-US"/>
        </w:rPr>
      </w:pPr>
      <w:r>
        <w:rPr>
          <w:lang w:val="en-US"/>
        </w:rPr>
        <w:t>MA</w:t>
      </w:r>
      <w:r w:rsidRPr="001C1B09">
        <w:rPr>
          <w:lang w:val="en-US"/>
        </w:rPr>
        <w:t xml:space="preserve"> – </w:t>
      </w:r>
      <w:r>
        <w:t>обязательный</w:t>
      </w:r>
      <w:r w:rsidRPr="001C1B09">
        <w:rPr>
          <w:lang w:val="en-US"/>
        </w:rPr>
        <w:t xml:space="preserve"> </w:t>
      </w:r>
      <w:r>
        <w:t>атрибут</w:t>
      </w:r>
      <w:r w:rsidRPr="001C1B09">
        <w:rPr>
          <w:lang w:val="en-US"/>
        </w:rPr>
        <w:t xml:space="preserve"> (</w:t>
      </w:r>
      <w:r>
        <w:rPr>
          <w:lang w:val="en-US"/>
        </w:rPr>
        <w:t>Mandatory</w:t>
      </w:r>
      <w:r w:rsidRPr="001C1B09">
        <w:rPr>
          <w:lang w:val="en-US"/>
        </w:rPr>
        <w:t xml:space="preserve"> </w:t>
      </w:r>
      <w:r>
        <w:rPr>
          <w:lang w:val="en-US"/>
        </w:rPr>
        <w:t>Attribute</w:t>
      </w:r>
      <w:r w:rsidRPr="001C1B09">
        <w:rPr>
          <w:lang w:val="en-US"/>
        </w:rPr>
        <w:t>)</w:t>
      </w:r>
    </w:p>
    <w:p w:rsidR="00FF17EA" w:rsidRPr="00FF17EA" w:rsidRDefault="00FF17EA" w:rsidP="00FF17EA">
      <w:pPr>
        <w:rPr>
          <w:lang w:val="en-US"/>
        </w:rPr>
      </w:pPr>
      <w:r>
        <w:rPr>
          <w:lang w:val="en-US"/>
        </w:rPr>
        <w:t>NA</w:t>
      </w:r>
      <w:r w:rsidRPr="00FF17EA">
        <w:rPr>
          <w:lang w:val="en-US"/>
        </w:rPr>
        <w:t xml:space="preserve"> – </w:t>
      </w:r>
      <w:r>
        <w:t>необязательный</w:t>
      </w:r>
      <w:r w:rsidRPr="00FF17EA">
        <w:rPr>
          <w:lang w:val="en-US"/>
        </w:rPr>
        <w:t xml:space="preserve"> </w:t>
      </w:r>
      <w:r>
        <w:t>атрибут</w:t>
      </w:r>
      <w:r w:rsidRPr="00FF17EA">
        <w:rPr>
          <w:lang w:val="en-US"/>
        </w:rPr>
        <w:t xml:space="preserve"> (</w:t>
      </w:r>
      <w:r>
        <w:rPr>
          <w:lang w:val="en-US"/>
        </w:rPr>
        <w:t>Non-Mandatory</w:t>
      </w:r>
      <w:r w:rsidRPr="00FF17EA">
        <w:rPr>
          <w:lang w:val="en-US"/>
        </w:rPr>
        <w:t xml:space="preserve"> </w:t>
      </w:r>
      <w:r>
        <w:rPr>
          <w:lang w:val="en-US"/>
        </w:rPr>
        <w:t>Attribute</w:t>
      </w:r>
      <w:r w:rsidRPr="00FF17EA">
        <w:rPr>
          <w:lang w:val="en-US"/>
        </w:rPr>
        <w:t>)</w:t>
      </w:r>
    </w:p>
    <w:p w:rsidR="00FF17EA" w:rsidRPr="00FF17EA" w:rsidRDefault="00FF17EA" w:rsidP="00FF17EA">
      <w:pPr>
        <w:rPr>
          <w:lang w:val="en-US"/>
        </w:rPr>
      </w:pPr>
      <w:r>
        <w:rPr>
          <w:lang w:val="en-US"/>
        </w:rPr>
        <w:t>ME</w:t>
      </w:r>
      <w:r w:rsidRPr="00FF17EA">
        <w:rPr>
          <w:lang w:val="en-US"/>
        </w:rPr>
        <w:t xml:space="preserve"> – </w:t>
      </w:r>
      <w:r>
        <w:t>обязательный</w:t>
      </w:r>
      <w:r w:rsidRPr="00FF17EA">
        <w:rPr>
          <w:lang w:val="en-US"/>
        </w:rPr>
        <w:t xml:space="preserve"> </w:t>
      </w:r>
      <w:r>
        <w:t>элемент</w:t>
      </w:r>
      <w:r w:rsidRPr="00FF17EA">
        <w:rPr>
          <w:lang w:val="en-US"/>
        </w:rPr>
        <w:t xml:space="preserve"> (</w:t>
      </w:r>
      <w:r>
        <w:rPr>
          <w:lang w:val="en-US"/>
        </w:rPr>
        <w:t>Mandatory</w:t>
      </w:r>
      <w:r w:rsidRPr="00FF17EA">
        <w:rPr>
          <w:lang w:val="en-US"/>
        </w:rPr>
        <w:t xml:space="preserve"> </w:t>
      </w:r>
      <w:r>
        <w:rPr>
          <w:lang w:val="en-US"/>
        </w:rPr>
        <w:t>Element</w:t>
      </w:r>
      <w:r w:rsidRPr="00FF17EA">
        <w:rPr>
          <w:lang w:val="en-US"/>
        </w:rPr>
        <w:t>)</w:t>
      </w:r>
    </w:p>
    <w:p w:rsidR="00FF17EA" w:rsidRPr="00FF17EA" w:rsidRDefault="00FF17EA" w:rsidP="00FF17EA">
      <w:pPr>
        <w:rPr>
          <w:lang w:val="en-US"/>
        </w:rPr>
      </w:pPr>
      <w:r>
        <w:rPr>
          <w:lang w:val="en-US"/>
        </w:rPr>
        <w:t>NE</w:t>
      </w:r>
      <w:r w:rsidRPr="00FF17EA">
        <w:rPr>
          <w:lang w:val="en-US"/>
        </w:rPr>
        <w:t xml:space="preserve"> – </w:t>
      </w:r>
      <w:r>
        <w:t>необязательный</w:t>
      </w:r>
      <w:r w:rsidRPr="00FF17EA">
        <w:rPr>
          <w:lang w:val="en-US"/>
        </w:rPr>
        <w:t xml:space="preserve"> </w:t>
      </w:r>
      <w:r>
        <w:t>элемент</w:t>
      </w:r>
      <w:r w:rsidRPr="00FF17EA">
        <w:rPr>
          <w:lang w:val="en-US"/>
        </w:rPr>
        <w:t xml:space="preserve"> (</w:t>
      </w:r>
      <w:r>
        <w:rPr>
          <w:lang w:val="en-US"/>
        </w:rPr>
        <w:t>Non</w:t>
      </w:r>
      <w:r w:rsidRPr="00FF17EA">
        <w:rPr>
          <w:lang w:val="en-US"/>
        </w:rPr>
        <w:t>-</w:t>
      </w:r>
      <w:r>
        <w:rPr>
          <w:lang w:val="en-US"/>
        </w:rPr>
        <w:t>Mandatory</w:t>
      </w:r>
      <w:r w:rsidRPr="00FF17EA">
        <w:rPr>
          <w:lang w:val="en-US"/>
        </w:rPr>
        <w:t xml:space="preserve"> </w:t>
      </w:r>
      <w:r>
        <w:rPr>
          <w:lang w:val="en-US"/>
        </w:rPr>
        <w:t>Element</w:t>
      </w:r>
      <w:r w:rsidRPr="00FF17EA">
        <w:rPr>
          <w:lang w:val="en-US"/>
        </w:rPr>
        <w:t>)</w:t>
      </w:r>
    </w:p>
    <w:p w:rsidR="00FF17EA" w:rsidRPr="004849C1" w:rsidRDefault="00FF17EA" w:rsidP="00FF17EA">
      <w:r w:rsidRPr="007952F3">
        <w:t>*</w:t>
      </w:r>
      <w:r>
        <w:t xml:space="preserve"> - признак возможной множественности элемента</w:t>
      </w:r>
    </w:p>
    <w:p w:rsidR="00FF17EA" w:rsidRPr="00E25665" w:rsidRDefault="00FF17EA" w:rsidP="00FF17EA">
      <w:pPr>
        <w:rPr>
          <w:b/>
        </w:rPr>
      </w:pPr>
      <w:r w:rsidRPr="00E25665">
        <w:rPr>
          <w:b/>
        </w:rPr>
        <w:t>Типы значений:</w:t>
      </w:r>
    </w:p>
    <w:p w:rsidR="00FF17EA" w:rsidRPr="00E25665" w:rsidRDefault="00FF17EA" w:rsidP="00FF17EA">
      <w:r>
        <w:rPr>
          <w:lang w:val="en-US"/>
        </w:rPr>
        <w:t>STR</w:t>
      </w:r>
      <w:r w:rsidRPr="00E25665">
        <w:t>(</w:t>
      </w:r>
      <w:r>
        <w:rPr>
          <w:lang w:val="en-US"/>
        </w:rPr>
        <w:t>N</w:t>
      </w:r>
      <w:r w:rsidRPr="00E25665">
        <w:t xml:space="preserve">) – </w:t>
      </w:r>
      <w:r>
        <w:t xml:space="preserve">строка длиной не более </w:t>
      </w:r>
      <w:r>
        <w:rPr>
          <w:lang w:val="en-US"/>
        </w:rPr>
        <w:t>N</w:t>
      </w:r>
      <w:r w:rsidRPr="00E25665">
        <w:t xml:space="preserve"> </w:t>
      </w:r>
      <w:r>
        <w:t>символов</w:t>
      </w:r>
    </w:p>
    <w:p w:rsidR="00FF17EA" w:rsidRPr="00E25665" w:rsidRDefault="00FF17EA" w:rsidP="00FF17EA">
      <w:r>
        <w:rPr>
          <w:lang w:val="en-US"/>
        </w:rPr>
        <w:t>CHR</w:t>
      </w:r>
      <w:r w:rsidRPr="00E25665">
        <w:t>(</w:t>
      </w:r>
      <w:r w:rsidR="00296FEC">
        <w:rPr>
          <w:lang w:val="en-US"/>
        </w:rPr>
        <w:t>N</w:t>
      </w:r>
      <w:r>
        <w:t xml:space="preserve">) – строка </w:t>
      </w:r>
      <w:r w:rsidR="00930C0A">
        <w:t>фиксированной длины</w:t>
      </w:r>
      <w:r>
        <w:t xml:space="preserve"> </w:t>
      </w:r>
      <w:r>
        <w:rPr>
          <w:lang w:val="en-US"/>
        </w:rPr>
        <w:t>N</w:t>
      </w:r>
      <w:r>
        <w:t xml:space="preserve"> символов </w:t>
      </w:r>
    </w:p>
    <w:p w:rsidR="00FF17EA" w:rsidRPr="00533840" w:rsidRDefault="00FF17EA" w:rsidP="00FF17EA">
      <w:r>
        <w:rPr>
          <w:lang w:val="en-US"/>
        </w:rPr>
        <w:t>INT</w:t>
      </w:r>
      <w:r w:rsidRPr="00E25665">
        <w:t xml:space="preserve"> – </w:t>
      </w:r>
      <w:r>
        <w:t>целое число</w:t>
      </w:r>
      <w:r w:rsidR="00930C0A" w:rsidRPr="00533840">
        <w:t xml:space="preserve"> (</w:t>
      </w:r>
      <w:proofErr w:type="spellStart"/>
      <w:r w:rsidR="00930C0A">
        <w:rPr>
          <w:lang w:val="en-US"/>
        </w:rPr>
        <w:t>int</w:t>
      </w:r>
      <w:proofErr w:type="spellEnd"/>
      <w:r w:rsidR="00930C0A" w:rsidRPr="00533840">
        <w:t>)</w:t>
      </w:r>
    </w:p>
    <w:p w:rsidR="00FF17EA" w:rsidRPr="001C1B09" w:rsidRDefault="00FF17EA" w:rsidP="00FF17EA">
      <w:pPr>
        <w:rPr>
          <w:lang w:val="en-US"/>
        </w:rPr>
      </w:pPr>
      <w:r>
        <w:rPr>
          <w:lang w:val="en-US"/>
        </w:rPr>
        <w:t>DEC</w:t>
      </w:r>
      <w:r w:rsidRPr="00E25665">
        <w:t xml:space="preserve"> – </w:t>
      </w:r>
      <w:r>
        <w:t>число с десятичной частью</w:t>
      </w:r>
      <w:r w:rsidR="00930C0A" w:rsidRPr="00930C0A">
        <w:t xml:space="preserve"> </w:t>
      </w:r>
      <w:r w:rsidR="00930C0A" w:rsidRPr="001C1B09">
        <w:rPr>
          <w:lang w:val="en-US"/>
        </w:rPr>
        <w:t>(</w:t>
      </w:r>
      <w:r w:rsidR="00930C0A">
        <w:rPr>
          <w:lang w:val="en-US"/>
        </w:rPr>
        <w:t>decimal</w:t>
      </w:r>
      <w:r w:rsidR="00930C0A" w:rsidRPr="001C1B09">
        <w:rPr>
          <w:lang w:val="en-US"/>
        </w:rPr>
        <w:t>)</w:t>
      </w:r>
    </w:p>
    <w:p w:rsidR="00FF17EA" w:rsidRPr="00930C0A" w:rsidRDefault="00FF17EA" w:rsidP="00FF17EA">
      <w:pPr>
        <w:rPr>
          <w:lang w:val="en-US"/>
        </w:rPr>
      </w:pPr>
      <w:r>
        <w:rPr>
          <w:lang w:val="en-US"/>
        </w:rPr>
        <w:t>DATE</w:t>
      </w:r>
      <w:r w:rsidRPr="00930C0A">
        <w:rPr>
          <w:lang w:val="en-US"/>
        </w:rPr>
        <w:t xml:space="preserve"> – </w:t>
      </w:r>
      <w:r>
        <w:t>дата</w:t>
      </w:r>
      <w:r w:rsidRPr="00930C0A">
        <w:rPr>
          <w:lang w:val="en-US"/>
        </w:rPr>
        <w:t>/</w:t>
      </w:r>
      <w:r>
        <w:t>время</w:t>
      </w:r>
      <w:r w:rsidR="00930C0A">
        <w:rPr>
          <w:lang w:val="en-US"/>
        </w:rPr>
        <w:t xml:space="preserve"> (</w:t>
      </w:r>
      <w:proofErr w:type="spellStart"/>
      <w:r w:rsidR="00930C0A">
        <w:rPr>
          <w:lang w:val="en-US"/>
        </w:rPr>
        <w:t>dateTime</w:t>
      </w:r>
      <w:proofErr w:type="spellEnd"/>
      <w:r w:rsidR="00930C0A">
        <w:rPr>
          <w:lang w:val="en-US"/>
        </w:rPr>
        <w:t>)</w:t>
      </w:r>
    </w:p>
    <w:p w:rsidR="00FF17EA" w:rsidRPr="00930C0A" w:rsidRDefault="00FF17EA" w:rsidP="00FF17EA">
      <w:pPr>
        <w:rPr>
          <w:lang w:val="en-US"/>
        </w:rPr>
      </w:pPr>
      <w:r>
        <w:rPr>
          <w:lang w:val="en-US"/>
        </w:rPr>
        <w:t>BOOL</w:t>
      </w:r>
      <w:r w:rsidRPr="00930C0A">
        <w:rPr>
          <w:lang w:val="en-US"/>
        </w:rPr>
        <w:t xml:space="preserve"> </w:t>
      </w:r>
      <w:r w:rsidR="001B2F76" w:rsidRPr="00930C0A">
        <w:rPr>
          <w:lang w:val="en-US"/>
        </w:rPr>
        <w:t>–</w:t>
      </w:r>
      <w:r w:rsidRPr="00930C0A">
        <w:rPr>
          <w:lang w:val="en-US"/>
        </w:rPr>
        <w:t xml:space="preserve"> </w:t>
      </w:r>
      <w:r>
        <w:t>булево</w:t>
      </w:r>
      <w:r w:rsidR="00930C0A">
        <w:rPr>
          <w:lang w:val="en-US"/>
        </w:rPr>
        <w:t xml:space="preserve"> (Boolean)</w:t>
      </w:r>
    </w:p>
    <w:p w:rsidR="001B2F76" w:rsidRPr="00BF48B0" w:rsidRDefault="001B2F76" w:rsidP="00FF17EA">
      <w:r>
        <w:rPr>
          <w:lang w:val="en-US"/>
        </w:rPr>
        <w:t>ANY</w:t>
      </w:r>
      <w:r w:rsidRPr="00BF48B0">
        <w:t xml:space="preserve"> – </w:t>
      </w:r>
      <w:r>
        <w:t>значение</w:t>
      </w:r>
      <w:r w:rsidRPr="00BF48B0">
        <w:t xml:space="preserve"> </w:t>
      </w:r>
      <w:r>
        <w:t>любого</w:t>
      </w:r>
      <w:r w:rsidRPr="00BF48B0">
        <w:t xml:space="preserve"> </w:t>
      </w:r>
      <w:r>
        <w:t>простого</w:t>
      </w:r>
      <w:r w:rsidRPr="00BF48B0">
        <w:t xml:space="preserve"> </w:t>
      </w:r>
      <w:r>
        <w:t>типа</w:t>
      </w:r>
      <w:r w:rsidR="000C156B" w:rsidRPr="00BF48B0">
        <w:t xml:space="preserve"> (</w:t>
      </w:r>
      <w:proofErr w:type="spellStart"/>
      <w:r w:rsidR="000C156B" w:rsidRPr="00533840">
        <w:rPr>
          <w:rFonts w:ascii="Courier New" w:hAnsi="Courier New" w:cs="Courier New"/>
          <w:color w:val="0000FF"/>
          <w:sz w:val="20"/>
          <w:szCs w:val="20"/>
          <w:lang w:val="en-US"/>
        </w:rPr>
        <w:t>anySimpleType</w:t>
      </w:r>
      <w:proofErr w:type="spellEnd"/>
      <w:r w:rsidR="000C156B" w:rsidRPr="00BF48B0">
        <w:rPr>
          <w:rFonts w:ascii="Courier New" w:hAnsi="Courier New" w:cs="Courier New"/>
          <w:color w:val="0000FF"/>
          <w:sz w:val="20"/>
          <w:szCs w:val="20"/>
        </w:rPr>
        <w:t>)</w:t>
      </w:r>
    </w:p>
    <w:p w:rsidR="00FF17EA" w:rsidRPr="005A41F2" w:rsidRDefault="00FF17EA" w:rsidP="00FF17EA">
      <w:r>
        <w:t>Комплексный тип – ссылка на раздел документа с описанием комплексного типа.</w:t>
      </w:r>
    </w:p>
    <w:p w:rsidR="00B1606C" w:rsidRDefault="00B1606C">
      <w:pPr>
        <w:rPr>
          <w:rFonts w:asciiTheme="majorHAnsi" w:eastAsiaTheme="majorEastAsia" w:hAnsiTheme="majorHAnsi" w:cstheme="majorBidi"/>
          <w:b/>
          <w:bCs/>
          <w:kern w:val="32"/>
          <w:sz w:val="32"/>
          <w:szCs w:val="32"/>
        </w:rPr>
      </w:pPr>
      <w:r>
        <w:br w:type="page"/>
      </w:r>
    </w:p>
    <w:p w:rsidR="0090537D" w:rsidRPr="00F735AD" w:rsidRDefault="00FF17EA" w:rsidP="005C6170">
      <w:pPr>
        <w:pStyle w:val="1"/>
      </w:pPr>
      <w:r>
        <w:lastRenderedPageBreak/>
        <w:t>Методы</w:t>
      </w:r>
      <w:r w:rsidR="0090537D" w:rsidRPr="00F735AD">
        <w:t xml:space="preserve"> </w:t>
      </w:r>
      <w:r w:rsidR="00FD2602">
        <w:rPr>
          <w:lang w:val="en-US"/>
        </w:rPr>
        <w:t>SOAP</w:t>
      </w:r>
      <w:r w:rsidR="00FD2602" w:rsidRPr="00F735AD">
        <w:t xml:space="preserve"> </w:t>
      </w:r>
      <w:r w:rsidR="0090537D">
        <w:t>на</w:t>
      </w:r>
      <w:r w:rsidR="0090537D" w:rsidRPr="00F735AD">
        <w:t xml:space="preserve"> </w:t>
      </w:r>
      <w:r w:rsidR="0090537D">
        <w:t>стороне</w:t>
      </w:r>
      <w:r w:rsidR="0090537D" w:rsidRPr="00F735AD">
        <w:t xml:space="preserve"> </w:t>
      </w:r>
      <w:proofErr w:type="spellStart"/>
      <w:r>
        <w:rPr>
          <w:lang w:val="en-US"/>
        </w:rPr>
        <w:t>TopLog</w:t>
      </w:r>
      <w:proofErr w:type="spellEnd"/>
      <w:r w:rsidRPr="00F735AD">
        <w:t xml:space="preserve"> </w:t>
      </w:r>
      <w:r w:rsidR="0090537D">
        <w:rPr>
          <w:lang w:val="en-US"/>
        </w:rPr>
        <w:t>WMS</w:t>
      </w:r>
      <w:r w:rsidR="00343CEF">
        <w:t xml:space="preserve"> (Обращение из КИС к </w:t>
      </w:r>
      <w:r w:rsidR="00343CEF">
        <w:rPr>
          <w:lang w:val="en-US"/>
        </w:rPr>
        <w:t>WMS</w:t>
      </w:r>
      <w:r w:rsidR="00343CEF" w:rsidRPr="00343CEF">
        <w:t>)</w:t>
      </w:r>
      <w:r w:rsidRPr="00F735AD">
        <w:t xml:space="preserve"> </w:t>
      </w:r>
    </w:p>
    <w:p w:rsidR="007A370B" w:rsidRDefault="00CC3058" w:rsidP="007A370B">
      <w:pPr>
        <w:pStyle w:val="2"/>
      </w:pPr>
      <w:bookmarkStart w:id="0" w:name="_createStock"/>
      <w:bookmarkStart w:id="1" w:name="_Ref477460814"/>
      <w:bookmarkEnd w:id="0"/>
      <w:r>
        <w:t xml:space="preserve"> </w:t>
      </w:r>
      <w:r w:rsidR="007A370B">
        <w:t>Загрузка и изменение справочников</w:t>
      </w:r>
    </w:p>
    <w:p w:rsidR="00CC3058" w:rsidRPr="00CC3058" w:rsidRDefault="00CC3058" w:rsidP="00CC3058">
      <w:pPr>
        <w:ind w:firstLine="708"/>
      </w:pPr>
      <w:r>
        <w:t>Методы, создающие</w:t>
      </w:r>
      <w:r w:rsidRPr="00CC3058">
        <w:t xml:space="preserve"> </w:t>
      </w:r>
      <w:r>
        <w:t xml:space="preserve">и изменяющие данные в справочниках </w:t>
      </w:r>
      <w:proofErr w:type="spellStart"/>
      <w:r>
        <w:rPr>
          <w:lang w:val="en-US"/>
        </w:rPr>
        <w:t>TopLog</w:t>
      </w:r>
      <w:proofErr w:type="spellEnd"/>
      <w:r w:rsidRPr="00CC3058">
        <w:t xml:space="preserve"> </w:t>
      </w:r>
      <w:r>
        <w:rPr>
          <w:lang w:val="en-US"/>
        </w:rPr>
        <w:t>WMS</w:t>
      </w:r>
    </w:p>
    <w:p w:rsidR="00266B4C" w:rsidRDefault="00266B4C" w:rsidP="00266B4C">
      <w:pPr>
        <w:pStyle w:val="3"/>
      </w:pPr>
      <w:bookmarkStart w:id="2" w:name="_Ref515541340"/>
      <w:r>
        <w:t>Контрагенты</w:t>
      </w:r>
      <w:bookmarkEnd w:id="2"/>
    </w:p>
    <w:p w:rsidR="00266B4C" w:rsidRPr="00266B4C" w:rsidRDefault="005A3919" w:rsidP="00237BE0">
      <w:pPr>
        <w:ind w:firstLine="708"/>
      </w:pPr>
      <w:r>
        <w:t>Все контрагенты записываются в справочник Контрагенты, однако методы записи могут отличаться. С этой целью существует несколько методов веб-сервиса, где контрагенты разделены по типу отношений на клиентов, поставщиков и общий поток контрагентов.</w:t>
      </w:r>
    </w:p>
    <w:p w:rsidR="00266B4C" w:rsidRPr="00CE0858" w:rsidRDefault="00266B4C" w:rsidP="00266B4C">
      <w:pPr>
        <w:pStyle w:val="4"/>
      </w:pPr>
      <w:proofErr w:type="spellStart"/>
      <w:r>
        <w:rPr>
          <w:lang w:val="en-US"/>
        </w:rPr>
        <w:t>createClient</w:t>
      </w:r>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Клиенты</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780DF1" w:rsidRDefault="00BF48B0" w:rsidP="00780DF1">
            <w:pPr>
              <w:pStyle w:val="aff4"/>
              <w:rPr>
                <w:rStyle w:val="af0"/>
              </w:rPr>
            </w:pPr>
            <w:hyperlink w:anchor="createClientRequest" w:history="1">
              <w:r w:rsidR="00266B4C" w:rsidRPr="00780DF1">
                <w:rPr>
                  <w:rStyle w:val="af5"/>
                  <w:color w:val="00B0F0"/>
                </w:rPr>
                <w:fldChar w:fldCharType="begin"/>
              </w:r>
              <w:r w:rsidR="00266B4C" w:rsidRPr="00780DF1">
                <w:rPr>
                  <w:rStyle w:val="af5"/>
                  <w:color w:val="00B0F0"/>
                </w:rPr>
                <w:instrText xml:space="preserve"> REF _Ref476947885 \h  \* MERGEFORMAT </w:instrText>
              </w:r>
              <w:r w:rsidR="00266B4C" w:rsidRPr="00780DF1">
                <w:rPr>
                  <w:rStyle w:val="af5"/>
                  <w:color w:val="00B0F0"/>
                </w:rPr>
              </w:r>
              <w:r w:rsidR="00266B4C" w:rsidRPr="00780DF1">
                <w:rPr>
                  <w:rStyle w:val="af5"/>
                  <w:color w:val="00B0F0"/>
                </w:rPr>
                <w:fldChar w:fldCharType="separate"/>
              </w:r>
              <w:r w:rsidR="00E90687" w:rsidRPr="00780DF1">
                <w:rPr>
                  <w:rStyle w:val="af5"/>
                  <w:color w:val="00B0F0"/>
                </w:rPr>
                <w:t>createClientRequest</w:t>
              </w:r>
              <w:r w:rsidR="00266B4C" w:rsidRPr="00780DF1">
                <w:rPr>
                  <w:rStyle w:val="af5"/>
                  <w:color w:val="00B0F0"/>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A160E8" w:rsidRDefault="00BF48B0" w:rsidP="00780DF1">
            <w:pPr>
              <w:pStyle w:val="aff4"/>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CE0858" w:rsidRDefault="00266B4C" w:rsidP="00266B4C">
      <w:pPr>
        <w:pStyle w:val="4"/>
      </w:pPr>
      <w:proofErr w:type="spellStart"/>
      <w:r>
        <w:rPr>
          <w:lang w:val="en-US"/>
        </w:rPr>
        <w:t>createContractor</w:t>
      </w:r>
      <w:proofErr w:type="spellEnd"/>
    </w:p>
    <w:p w:rsidR="00266B4C" w:rsidRPr="005A41F2" w:rsidRDefault="00266B4C" w:rsidP="00266B4C">
      <w:r>
        <w:tab/>
        <w:t>Создает новый или обновляет существующий элемент справочника Контрагенты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F48B0" w:rsidP="00780DF1">
            <w:pPr>
              <w:pStyle w:val="aff4"/>
              <w:rPr>
                <w:rStyle w:val="af0"/>
              </w:rPr>
            </w:pPr>
            <w:hyperlink w:anchor="createContractorRequest" w:history="1">
              <w:r w:rsidR="00266B4C" w:rsidRPr="00780DF1">
                <w:rPr>
                  <w:rStyle w:val="af5"/>
                </w:rPr>
                <w:fldChar w:fldCharType="begin"/>
              </w:r>
              <w:r w:rsidR="00266B4C" w:rsidRPr="00780DF1">
                <w:rPr>
                  <w:rStyle w:val="af5"/>
                </w:rPr>
                <w:instrText xml:space="preserve"> REF _Ref476948065 \h  \* MERGEFORMAT </w:instrText>
              </w:r>
              <w:r w:rsidR="00266B4C" w:rsidRPr="00780DF1">
                <w:rPr>
                  <w:rStyle w:val="af5"/>
                </w:rPr>
              </w:r>
              <w:r w:rsidR="00266B4C" w:rsidRPr="00780DF1">
                <w:rPr>
                  <w:rStyle w:val="af5"/>
                </w:rPr>
                <w:fldChar w:fldCharType="separate"/>
              </w:r>
              <w:r w:rsidR="00780DF1" w:rsidRPr="00780DF1">
                <w:rPr>
                  <w:rStyle w:val="af5"/>
                </w:rPr>
                <w:t>createContractorRequest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F48B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266B4C" w:rsidRPr="00111360" w:rsidRDefault="00266B4C" w:rsidP="00266B4C">
      <w:pPr>
        <w:pStyle w:val="4"/>
      </w:pPr>
      <w:bookmarkStart w:id="3" w:name="_Ref477460826"/>
      <w:proofErr w:type="spellStart"/>
      <w:r>
        <w:rPr>
          <w:lang w:val="en-US"/>
        </w:rPr>
        <w:t>createProvider</w:t>
      </w:r>
      <w:bookmarkEnd w:id="3"/>
      <w:proofErr w:type="spellEnd"/>
    </w:p>
    <w:p w:rsidR="00266B4C" w:rsidRPr="005A41F2" w:rsidRDefault="00266B4C" w:rsidP="00266B4C">
      <w:r>
        <w:tab/>
        <w:t xml:space="preserve">Создает новый или обновляет существующий элемент справочника </w:t>
      </w:r>
      <w:r w:rsidR="005A3919">
        <w:t>Контрагенты (</w:t>
      </w:r>
      <w:r>
        <w:t>Поставщики</w:t>
      </w:r>
      <w:r w:rsidR="005A3919">
        <w:t>)</w:t>
      </w:r>
      <w:r>
        <w:t xml:space="preserve">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266B4C" w:rsidRPr="00210AA5" w:rsidTr="00677BA3">
        <w:tc>
          <w:tcPr>
            <w:tcW w:w="1701" w:type="dxa"/>
          </w:tcPr>
          <w:p w:rsidR="00266B4C" w:rsidRPr="00AC038A" w:rsidRDefault="00266B4C" w:rsidP="00677BA3">
            <w:pPr>
              <w:ind w:left="284"/>
              <w:rPr>
                <w:b/>
              </w:rPr>
            </w:pPr>
            <w:bookmarkStart w:id="4" w:name="_createGoods"/>
            <w:bookmarkEnd w:id="4"/>
            <w:r>
              <w:rPr>
                <w:b/>
              </w:rPr>
              <w:t>Имя</w:t>
            </w:r>
          </w:p>
        </w:tc>
        <w:tc>
          <w:tcPr>
            <w:tcW w:w="3118" w:type="dxa"/>
          </w:tcPr>
          <w:p w:rsidR="00266B4C" w:rsidRPr="00210AA5" w:rsidRDefault="00266B4C" w:rsidP="00677BA3">
            <w:pPr>
              <w:jc w:val="center"/>
              <w:rPr>
                <w:b/>
              </w:rPr>
            </w:pPr>
            <w:r>
              <w:rPr>
                <w:b/>
              </w:rPr>
              <w:t>Тип</w:t>
            </w:r>
          </w:p>
        </w:tc>
        <w:tc>
          <w:tcPr>
            <w:tcW w:w="4678" w:type="dxa"/>
          </w:tcPr>
          <w:p w:rsidR="00266B4C" w:rsidRPr="00210AA5" w:rsidRDefault="00266B4C" w:rsidP="00677BA3">
            <w:pPr>
              <w:rPr>
                <w:b/>
              </w:rPr>
            </w:pPr>
            <w:r>
              <w:rPr>
                <w:b/>
              </w:rPr>
              <w:t>Комментарий</w:t>
            </w:r>
          </w:p>
        </w:tc>
      </w:tr>
      <w:tr w:rsidR="00266B4C" w:rsidRPr="00CC49AA" w:rsidTr="00677BA3">
        <w:tc>
          <w:tcPr>
            <w:tcW w:w="9497" w:type="dxa"/>
            <w:gridSpan w:val="3"/>
          </w:tcPr>
          <w:p w:rsidR="00266B4C" w:rsidRPr="000821A3" w:rsidRDefault="00266B4C" w:rsidP="00677BA3">
            <w:pPr>
              <w:rPr>
                <w:b/>
              </w:rPr>
            </w:pPr>
            <w:r w:rsidRPr="000821A3">
              <w:rPr>
                <w:b/>
              </w:rPr>
              <w:t>Вход</w:t>
            </w:r>
            <w:r>
              <w:rPr>
                <w:b/>
              </w:rPr>
              <w:t>ящие параметры</w:t>
            </w:r>
          </w:p>
        </w:tc>
      </w:tr>
      <w:tr w:rsidR="00266B4C" w:rsidRPr="00CC49AA" w:rsidTr="00677BA3">
        <w:tc>
          <w:tcPr>
            <w:tcW w:w="1701" w:type="dxa"/>
          </w:tcPr>
          <w:p w:rsidR="00266B4C" w:rsidRPr="000821A3" w:rsidRDefault="00266B4C" w:rsidP="00677BA3">
            <w:pPr>
              <w:ind w:left="284"/>
              <w:rPr>
                <w:lang w:val="en-US"/>
              </w:rPr>
            </w:pPr>
            <w:r>
              <w:rPr>
                <w:lang w:val="en-US"/>
              </w:rPr>
              <w:t>Request</w:t>
            </w:r>
          </w:p>
        </w:tc>
        <w:tc>
          <w:tcPr>
            <w:tcW w:w="3118" w:type="dxa"/>
          </w:tcPr>
          <w:p w:rsidR="00266B4C" w:rsidRPr="00091D89" w:rsidRDefault="00BF48B0" w:rsidP="00780DF1">
            <w:pPr>
              <w:pStyle w:val="aff4"/>
              <w:rPr>
                <w:rStyle w:val="af0"/>
              </w:rPr>
            </w:pPr>
            <w:hyperlink w:anchor="createProviderRequest" w:history="1">
              <w:r w:rsidR="00266B4C" w:rsidRPr="00780DF1">
                <w:rPr>
                  <w:rStyle w:val="af5"/>
                </w:rPr>
                <w:fldChar w:fldCharType="begin"/>
              </w:r>
              <w:r w:rsidR="00266B4C" w:rsidRPr="00780DF1">
                <w:rPr>
                  <w:rStyle w:val="af5"/>
                </w:rPr>
                <w:instrText xml:space="preserve"> REF _Ref476947811 \h  \* MERGEFORMAT </w:instrText>
              </w:r>
              <w:r w:rsidR="00266B4C" w:rsidRPr="00780DF1">
                <w:rPr>
                  <w:rStyle w:val="af5"/>
                </w:rPr>
              </w:r>
              <w:r w:rsidR="00266B4C" w:rsidRPr="00780DF1">
                <w:rPr>
                  <w:rStyle w:val="af5"/>
                </w:rPr>
                <w:fldChar w:fldCharType="separate"/>
              </w:r>
              <w:r w:rsidR="00780DF1" w:rsidRPr="00780DF1">
                <w:rPr>
                  <w:rStyle w:val="af5"/>
                </w:rPr>
                <w:t>createProviderRequest</w:t>
              </w:r>
              <w:r w:rsidR="00266B4C" w:rsidRPr="00780DF1">
                <w:rPr>
                  <w:rStyle w:val="af5"/>
                </w:rPr>
                <w:fldChar w:fldCharType="end"/>
              </w:r>
            </w:hyperlink>
          </w:p>
        </w:tc>
        <w:tc>
          <w:tcPr>
            <w:tcW w:w="4678" w:type="dxa"/>
          </w:tcPr>
          <w:p w:rsidR="00266B4C" w:rsidRPr="00210AA5" w:rsidRDefault="00266B4C" w:rsidP="00677BA3"/>
        </w:tc>
      </w:tr>
      <w:tr w:rsidR="00266B4C" w:rsidRPr="00CC49AA" w:rsidTr="00677BA3">
        <w:tc>
          <w:tcPr>
            <w:tcW w:w="9497" w:type="dxa"/>
            <w:gridSpan w:val="3"/>
          </w:tcPr>
          <w:p w:rsidR="00266B4C" w:rsidRPr="000821A3" w:rsidRDefault="00266B4C" w:rsidP="00677BA3">
            <w:pPr>
              <w:rPr>
                <w:b/>
              </w:rPr>
            </w:pPr>
            <w:r>
              <w:rPr>
                <w:b/>
              </w:rPr>
              <w:t>Возвращаемое значение</w:t>
            </w:r>
          </w:p>
        </w:tc>
      </w:tr>
      <w:tr w:rsidR="00266B4C" w:rsidRPr="00CC49AA" w:rsidTr="00677BA3">
        <w:tc>
          <w:tcPr>
            <w:tcW w:w="1701" w:type="dxa"/>
          </w:tcPr>
          <w:p w:rsidR="00266B4C" w:rsidRPr="000821A3" w:rsidRDefault="00266B4C" w:rsidP="00677BA3">
            <w:pPr>
              <w:ind w:left="284"/>
              <w:rPr>
                <w:lang w:val="en-US"/>
              </w:rPr>
            </w:pPr>
          </w:p>
        </w:tc>
        <w:tc>
          <w:tcPr>
            <w:tcW w:w="3118" w:type="dxa"/>
          </w:tcPr>
          <w:p w:rsidR="00266B4C" w:rsidRPr="00091D89" w:rsidRDefault="00BF48B0" w:rsidP="00780DF1">
            <w:pPr>
              <w:pStyle w:val="aff4"/>
              <w:rPr>
                <w:rStyle w:val="af0"/>
              </w:rPr>
            </w:pPr>
            <w:hyperlink w:anchor="Response" w:history="1">
              <w:r w:rsidR="00266B4C" w:rsidRPr="00780DF1">
                <w:rPr>
                  <w:rStyle w:val="af5"/>
                </w:rPr>
                <w:fldChar w:fldCharType="begin"/>
              </w:r>
              <w:r w:rsidR="00266B4C" w:rsidRPr="00780DF1">
                <w:rPr>
                  <w:rStyle w:val="af5"/>
                </w:rPr>
                <w:instrText xml:space="preserve"> REF _Ref476654232 \h  \* MERGEFORMAT </w:instrText>
              </w:r>
              <w:r w:rsidR="00266B4C" w:rsidRPr="00780DF1">
                <w:rPr>
                  <w:rStyle w:val="af5"/>
                </w:rPr>
              </w:r>
              <w:r w:rsidR="00266B4C" w:rsidRPr="00780DF1">
                <w:rPr>
                  <w:rStyle w:val="af5"/>
                </w:rPr>
                <w:fldChar w:fldCharType="separate"/>
              </w:r>
              <w:r w:rsidR="00780DF1" w:rsidRPr="00780DF1">
                <w:rPr>
                  <w:rStyle w:val="af5"/>
                </w:rPr>
                <w:t>Response</w:t>
              </w:r>
              <w:r w:rsidR="00266B4C" w:rsidRPr="00780DF1">
                <w:rPr>
                  <w:rStyle w:val="af5"/>
                </w:rPr>
                <w:fldChar w:fldCharType="end"/>
              </w:r>
            </w:hyperlink>
          </w:p>
        </w:tc>
        <w:tc>
          <w:tcPr>
            <w:tcW w:w="4678" w:type="dxa"/>
          </w:tcPr>
          <w:p w:rsidR="00266B4C" w:rsidRPr="00210AA5" w:rsidRDefault="00266B4C" w:rsidP="00677BA3"/>
        </w:tc>
      </w:tr>
    </w:tbl>
    <w:p w:rsidR="00CC3058" w:rsidRDefault="00CC3058" w:rsidP="00CC3058">
      <w:pPr>
        <w:rPr>
          <w:rFonts w:asciiTheme="majorHAnsi" w:eastAsiaTheme="majorEastAsia" w:hAnsiTheme="majorHAnsi" w:cstheme="majorBidi"/>
          <w:sz w:val="26"/>
          <w:szCs w:val="26"/>
        </w:rPr>
      </w:pPr>
      <w:r>
        <w:br w:type="page"/>
      </w:r>
    </w:p>
    <w:p w:rsidR="005A3919" w:rsidRDefault="005A3919" w:rsidP="005A3919">
      <w:pPr>
        <w:pStyle w:val="3"/>
      </w:pPr>
      <w:r>
        <w:lastRenderedPageBreak/>
        <w:t>Номенклатура</w:t>
      </w:r>
    </w:p>
    <w:p w:rsidR="00237BE0" w:rsidRPr="00237BE0" w:rsidRDefault="00237BE0" w:rsidP="00237BE0">
      <w:r>
        <w:tab/>
        <w:t xml:space="preserve">Методы создания справочников, </w:t>
      </w:r>
      <w:r w:rsidR="00CC3058">
        <w:t>описывающих товары (номенклатуру)</w:t>
      </w:r>
    </w:p>
    <w:p w:rsidR="005A3919" w:rsidRPr="009D0C87" w:rsidRDefault="005A3919" w:rsidP="005A3919">
      <w:pPr>
        <w:pStyle w:val="4"/>
      </w:pPr>
      <w:proofErr w:type="spellStart"/>
      <w:r w:rsidRPr="009D0C87">
        <w:t>createBatch</w:t>
      </w:r>
      <w:proofErr w:type="spellEnd"/>
    </w:p>
    <w:p w:rsidR="005A3919" w:rsidRPr="0002004A" w:rsidRDefault="005A3919" w:rsidP="005A3919">
      <w:pPr>
        <w:shd w:val="clear" w:color="auto" w:fill="FFFFFF" w:themeFill="background1"/>
      </w:pPr>
      <w:r w:rsidRPr="009D0C87">
        <w:tab/>
      </w:r>
      <w:r w:rsidRPr="00262A7D">
        <w:rPr>
          <w:shd w:val="clear" w:color="auto" w:fill="FFFFFF" w:themeFill="background1"/>
        </w:rPr>
        <w:t>Создает новый или обновляет существующий элемент справочника Партии.</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80700C" w:rsidRDefault="00BF48B0" w:rsidP="0080700C">
            <w:pPr>
              <w:pStyle w:val="aff4"/>
              <w:rPr>
                <w:rStyle w:val="af0"/>
              </w:rPr>
            </w:pPr>
            <w:hyperlink w:anchor="_createBatchRequest" w:history="1">
              <w:proofErr w:type="spellStart"/>
              <w:r w:rsidR="00780DF1" w:rsidRPr="0080700C">
                <w:rPr>
                  <w:rStyle w:val="af5"/>
                  <w:color w:val="00B0F0"/>
                </w:rPr>
                <w:t>createBatchRequest</w:t>
              </w:r>
              <w:proofErr w:type="spellEnd"/>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BF48B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Pr="009D0C87" w:rsidRDefault="005A3919" w:rsidP="005A3919">
      <w:pPr>
        <w:pStyle w:val="4"/>
      </w:pPr>
      <w:proofErr w:type="spellStart"/>
      <w:r w:rsidRPr="009D0C87">
        <w:t>createFeature</w:t>
      </w:r>
      <w:proofErr w:type="spellEnd"/>
    </w:p>
    <w:p w:rsidR="005A3919" w:rsidRPr="000B14BF" w:rsidRDefault="005A3919" w:rsidP="005A3919">
      <w:r w:rsidRPr="009D0C87">
        <w:tab/>
      </w:r>
      <w:r>
        <w:t xml:space="preserve">Создает новый или обновляет существующий элемент справочника Характеристики номенклатуры. Поиск по </w:t>
      </w:r>
      <w:r>
        <w:rPr>
          <w:lang w:val="en-US"/>
        </w:rPr>
        <w:t>GUID</w:t>
      </w:r>
      <w:r w:rsidRPr="000B14BF">
        <w:t xml:space="preserve"> </w:t>
      </w:r>
      <w:r>
        <w:t xml:space="preserve">элемента из </w:t>
      </w:r>
      <w:r w:rsidR="0080700C">
        <w:t>КИС</w:t>
      </w:r>
      <w:r>
        <w:t xml:space="preserve">. При совпадении </w:t>
      </w:r>
      <w:r>
        <w:rPr>
          <w:lang w:val="en-US"/>
        </w:rPr>
        <w:t>GUID</w:t>
      </w:r>
      <w:r w:rsidRPr="00C922EC">
        <w:t xml:space="preserve"> </w:t>
      </w:r>
      <w:r>
        <w:t>с уже существующим элементом</w:t>
      </w:r>
      <w:r w:rsidR="002561BC">
        <w:t>,</w:t>
      </w:r>
      <w:r>
        <w:t xml:space="preserve"> все передаваемые реквизиты перезаписываются. Можно создавать множество элементов</w:t>
      </w:r>
      <w:r w:rsidR="002561BC">
        <w:t xml:space="preserve"> одним запросом</w:t>
      </w:r>
      <w:r>
        <w:t>.</w:t>
      </w:r>
    </w:p>
    <w:tbl>
      <w:tblPr>
        <w:tblStyle w:val="af4"/>
        <w:tblW w:w="9497" w:type="dxa"/>
        <w:tblInd w:w="391" w:type="dxa"/>
        <w:tblLayout w:type="fixed"/>
        <w:tblLook w:val="04A0" w:firstRow="1" w:lastRow="0" w:firstColumn="1" w:lastColumn="0" w:noHBand="0" w:noVBand="1"/>
      </w:tblPr>
      <w:tblGrid>
        <w:gridCol w:w="1703"/>
        <w:gridCol w:w="3119"/>
        <w:gridCol w:w="4675"/>
      </w:tblGrid>
      <w:tr w:rsidR="005A3919" w:rsidRPr="00210AA5" w:rsidTr="00677BA3">
        <w:trPr>
          <w:trHeight w:val="318"/>
        </w:trPr>
        <w:tc>
          <w:tcPr>
            <w:tcW w:w="1703" w:type="dxa"/>
            <w:shd w:val="clear" w:color="auto" w:fill="FFFFFF" w:themeFill="background1"/>
          </w:tcPr>
          <w:p w:rsidR="005A3919" w:rsidRPr="00AC038A" w:rsidRDefault="005A3919" w:rsidP="00677BA3">
            <w:pPr>
              <w:rPr>
                <w:b/>
              </w:rPr>
            </w:pPr>
            <w:r>
              <w:rPr>
                <w:b/>
              </w:rPr>
              <w:t>Имя</w:t>
            </w:r>
          </w:p>
        </w:tc>
        <w:tc>
          <w:tcPr>
            <w:tcW w:w="3119" w:type="dxa"/>
            <w:shd w:val="clear" w:color="auto" w:fill="FFFFFF" w:themeFill="background1"/>
          </w:tcPr>
          <w:p w:rsidR="005A3919" w:rsidRPr="00210AA5" w:rsidRDefault="005A3919" w:rsidP="00677BA3">
            <w:pPr>
              <w:rPr>
                <w:b/>
              </w:rPr>
            </w:pPr>
            <w:r>
              <w:rPr>
                <w:b/>
              </w:rPr>
              <w:t>Тип</w:t>
            </w:r>
          </w:p>
        </w:tc>
        <w:tc>
          <w:tcPr>
            <w:tcW w:w="4675" w:type="dxa"/>
            <w:shd w:val="clear" w:color="auto" w:fill="FFFFFF" w:themeFill="background1"/>
          </w:tcPr>
          <w:p w:rsidR="005A3919" w:rsidRPr="00210AA5" w:rsidRDefault="005A3919" w:rsidP="00677BA3">
            <w:pPr>
              <w:rPr>
                <w:b/>
              </w:rPr>
            </w:pPr>
            <w:r>
              <w:rPr>
                <w:b/>
              </w:rPr>
              <w:t>Комментарий</w:t>
            </w:r>
          </w:p>
        </w:tc>
      </w:tr>
      <w:tr w:rsidR="005A3919" w:rsidRPr="00CC49AA" w:rsidTr="00677BA3">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3" w:type="dxa"/>
            <w:shd w:val="clear" w:color="auto" w:fill="FFFFFF" w:themeFill="background1"/>
          </w:tcPr>
          <w:p w:rsidR="005A3919" w:rsidRPr="000821A3" w:rsidRDefault="005A3919" w:rsidP="00677BA3">
            <w:pPr>
              <w:rPr>
                <w:lang w:val="en-US"/>
              </w:rPr>
            </w:pPr>
            <w:r>
              <w:rPr>
                <w:lang w:val="en-US"/>
              </w:rPr>
              <w:t>Request</w:t>
            </w:r>
          </w:p>
        </w:tc>
        <w:tc>
          <w:tcPr>
            <w:tcW w:w="3119" w:type="dxa"/>
            <w:shd w:val="clear" w:color="auto" w:fill="FFFFFF" w:themeFill="background1"/>
          </w:tcPr>
          <w:p w:rsidR="005A3919" w:rsidRPr="00262A7D" w:rsidRDefault="00BF48B0" w:rsidP="00780DF1">
            <w:pPr>
              <w:pStyle w:val="aff4"/>
              <w:rPr>
                <w:rStyle w:val="af0"/>
              </w:rPr>
            </w:pPr>
            <w:hyperlink w:anchor="createFeatureRequest" w:history="1">
              <w:r w:rsidR="005A3919" w:rsidRPr="00780DF1">
                <w:rPr>
                  <w:rStyle w:val="af5"/>
                </w:rPr>
                <w:fldChar w:fldCharType="begin"/>
              </w:r>
              <w:r w:rsidR="005A3919" w:rsidRPr="00780DF1">
                <w:rPr>
                  <w:rStyle w:val="af5"/>
                </w:rPr>
                <w:instrText xml:space="preserve"> REF _Ref499132939 \h  \* MERGEFORMAT </w:instrText>
              </w:r>
              <w:r w:rsidR="005A3919" w:rsidRPr="00780DF1">
                <w:rPr>
                  <w:rStyle w:val="af5"/>
                </w:rPr>
              </w:r>
              <w:r w:rsidR="005A3919" w:rsidRPr="00780DF1">
                <w:rPr>
                  <w:rStyle w:val="af5"/>
                </w:rPr>
                <w:fldChar w:fldCharType="separate"/>
              </w:r>
              <w:r w:rsidR="00780DF1" w:rsidRPr="00780DF1">
                <w:rPr>
                  <w:rStyle w:val="af5"/>
                </w:rPr>
                <w:t>createFeatureRequest</w:t>
              </w:r>
              <w:r w:rsidR="005A3919" w:rsidRPr="00780DF1">
                <w:rPr>
                  <w:rStyle w:val="af5"/>
                </w:rPr>
                <w:fldChar w:fldCharType="end"/>
              </w:r>
            </w:hyperlink>
          </w:p>
        </w:tc>
        <w:tc>
          <w:tcPr>
            <w:tcW w:w="4675" w:type="dxa"/>
            <w:shd w:val="clear" w:color="auto" w:fill="FFFFFF" w:themeFill="background1"/>
          </w:tcPr>
          <w:p w:rsidR="005A3919" w:rsidRPr="00210AA5" w:rsidRDefault="005A3919" w:rsidP="00677BA3"/>
        </w:tc>
      </w:tr>
      <w:tr w:rsidR="005A3919" w:rsidRPr="00CC49AA" w:rsidTr="00677BA3">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677BA3">
        <w:tc>
          <w:tcPr>
            <w:tcW w:w="1703" w:type="dxa"/>
            <w:shd w:val="clear" w:color="auto" w:fill="FFFFFF" w:themeFill="background1"/>
          </w:tcPr>
          <w:p w:rsidR="005A3919" w:rsidRPr="000821A3" w:rsidRDefault="005A3919" w:rsidP="00677BA3">
            <w:pPr>
              <w:rPr>
                <w:lang w:val="en-US"/>
              </w:rPr>
            </w:pPr>
          </w:p>
        </w:tc>
        <w:tc>
          <w:tcPr>
            <w:tcW w:w="3119" w:type="dxa"/>
            <w:shd w:val="clear" w:color="auto" w:fill="FFFFFF" w:themeFill="background1"/>
          </w:tcPr>
          <w:p w:rsidR="005A3919" w:rsidRPr="00262A7D" w:rsidRDefault="00BF48B0" w:rsidP="00780DF1">
            <w:pPr>
              <w:pStyle w:val="aff4"/>
              <w:rPr>
                <w:rStyle w:val="af0"/>
                <w:rFonts w:cstheme="minorHAnsi"/>
              </w:rPr>
            </w:pPr>
            <w:hyperlink w:anchor="Response" w:history="1">
              <w:r w:rsidR="005A3919" w:rsidRPr="00780DF1">
                <w:rPr>
                  <w:rStyle w:val="af5"/>
                  <w:rFonts w:cstheme="minorHAnsi"/>
                </w:rPr>
                <w:fldChar w:fldCharType="begin"/>
              </w:r>
              <w:r w:rsidR="005A3919" w:rsidRPr="00780DF1">
                <w:rPr>
                  <w:rStyle w:val="af5"/>
                  <w:rFonts w:cstheme="minorHAnsi"/>
                </w:rPr>
                <w:instrText xml:space="preserve"> REF _Ref499546984 \h  \* MERGEFORMAT </w:instrText>
              </w:r>
              <w:r w:rsidR="005A3919" w:rsidRPr="00780DF1">
                <w:rPr>
                  <w:rStyle w:val="af5"/>
                  <w:rFonts w:cstheme="minorHAnsi"/>
                </w:rPr>
              </w:r>
              <w:r w:rsidR="005A3919" w:rsidRPr="00780DF1">
                <w:rPr>
                  <w:rStyle w:val="af5"/>
                  <w:rFonts w:cstheme="minorHAnsi"/>
                </w:rPr>
                <w:fldChar w:fldCharType="separate"/>
              </w:r>
              <w:r w:rsidR="00780DF1" w:rsidRPr="00780DF1">
                <w:rPr>
                  <w:rStyle w:val="af5"/>
                </w:rPr>
                <w:t>Response</w:t>
              </w:r>
              <w:r w:rsidR="005A3919" w:rsidRPr="00780DF1">
                <w:rPr>
                  <w:rStyle w:val="af5"/>
                  <w:rFonts w:cstheme="minorHAnsi"/>
                </w:rPr>
                <w:fldChar w:fldCharType="end"/>
              </w:r>
            </w:hyperlink>
          </w:p>
        </w:tc>
        <w:tc>
          <w:tcPr>
            <w:tcW w:w="4675" w:type="dxa"/>
            <w:shd w:val="clear" w:color="auto" w:fill="FFFFFF" w:themeFill="background1"/>
          </w:tcPr>
          <w:p w:rsidR="005A3919" w:rsidRPr="00210AA5" w:rsidRDefault="005A3919" w:rsidP="00677BA3"/>
        </w:tc>
      </w:tr>
    </w:tbl>
    <w:p w:rsidR="005A3919" w:rsidRDefault="005A3919" w:rsidP="005A3919">
      <w:pPr>
        <w:pStyle w:val="4"/>
      </w:pPr>
      <w:bookmarkStart w:id="5" w:name="_Ref477460880"/>
      <w:proofErr w:type="spellStart"/>
      <w:r>
        <w:rPr>
          <w:lang w:val="en-US"/>
        </w:rPr>
        <w:t>createGood</w:t>
      </w:r>
      <w:bookmarkEnd w:id="5"/>
      <w:proofErr w:type="spellEnd"/>
    </w:p>
    <w:p w:rsidR="005A3919" w:rsidRPr="005A41F2" w:rsidRDefault="005A3919" w:rsidP="005A3919">
      <w:r>
        <w:tab/>
        <w:t xml:space="preserve">Создает новый или обновляет существующий элемент справочника Номенклатура 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 Можно создавать множество элементов</w:t>
      </w:r>
      <w:r w:rsidR="002561BC">
        <w:t xml:space="preserve"> одним запросом</w:t>
      </w:r>
      <w:r>
        <w:t>.</w:t>
      </w:r>
    </w:p>
    <w:p w:rsidR="005A3919" w:rsidRPr="00CE48E1" w:rsidRDefault="005A3919" w:rsidP="005A3919"/>
    <w:tbl>
      <w:tblPr>
        <w:tblStyle w:val="af4"/>
        <w:tblW w:w="9497" w:type="dxa"/>
        <w:tblInd w:w="392" w:type="dxa"/>
        <w:tblLayout w:type="fixed"/>
        <w:tblLook w:val="04A0" w:firstRow="1" w:lastRow="0" w:firstColumn="1" w:lastColumn="0" w:noHBand="0" w:noVBand="1"/>
      </w:tblPr>
      <w:tblGrid>
        <w:gridCol w:w="1701"/>
        <w:gridCol w:w="3118"/>
        <w:gridCol w:w="4678"/>
      </w:tblGrid>
      <w:tr w:rsidR="005A3919" w:rsidRPr="00210AA5" w:rsidTr="00677BA3">
        <w:tc>
          <w:tcPr>
            <w:tcW w:w="1701" w:type="dxa"/>
          </w:tcPr>
          <w:p w:rsidR="005A3919" w:rsidRPr="00AC038A" w:rsidRDefault="005A3919" w:rsidP="00677BA3">
            <w:pPr>
              <w:ind w:left="284"/>
              <w:rPr>
                <w:b/>
              </w:rPr>
            </w:pPr>
            <w:r>
              <w:rPr>
                <w:b/>
              </w:rPr>
              <w:t>Имя</w:t>
            </w:r>
          </w:p>
        </w:tc>
        <w:tc>
          <w:tcPr>
            <w:tcW w:w="3118" w:type="dxa"/>
          </w:tcPr>
          <w:p w:rsidR="005A3919" w:rsidRPr="00210AA5" w:rsidRDefault="005A3919" w:rsidP="00677BA3">
            <w:pPr>
              <w:jc w:val="center"/>
              <w:rPr>
                <w:b/>
              </w:rPr>
            </w:pPr>
            <w:r>
              <w:rPr>
                <w:b/>
              </w:rPr>
              <w:t>Тип</w:t>
            </w:r>
          </w:p>
        </w:tc>
        <w:tc>
          <w:tcPr>
            <w:tcW w:w="4678"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0821A3" w:rsidRDefault="005A3919" w:rsidP="00677BA3">
            <w:pPr>
              <w:ind w:left="284"/>
              <w:rPr>
                <w:lang w:val="en-US"/>
              </w:rPr>
            </w:pPr>
            <w:r>
              <w:rPr>
                <w:lang w:val="en-US"/>
              </w:rPr>
              <w:t>Request</w:t>
            </w:r>
          </w:p>
        </w:tc>
        <w:tc>
          <w:tcPr>
            <w:tcW w:w="3118" w:type="dxa"/>
          </w:tcPr>
          <w:p w:rsidR="005A3919" w:rsidRPr="00A51889" w:rsidRDefault="00BF48B0" w:rsidP="00A51889">
            <w:pPr>
              <w:pStyle w:val="aff4"/>
              <w:rPr>
                <w:rStyle w:val="af0"/>
                <w:rFonts w:cstheme="majorBidi"/>
                <w:sz w:val="22"/>
                <w:szCs w:val="22"/>
                <w:u w:val="none"/>
                <w:lang w:val="en-US"/>
              </w:rPr>
            </w:pPr>
            <w:hyperlink w:anchor="createGoodRequest" w:history="1">
              <w:r w:rsidR="005A3919" w:rsidRPr="00A51889">
                <w:rPr>
                  <w:rStyle w:val="af5"/>
                </w:rPr>
                <w:fldChar w:fldCharType="begin"/>
              </w:r>
              <w:r w:rsidR="005A3919" w:rsidRPr="00A51889">
                <w:rPr>
                  <w:rStyle w:val="af5"/>
                </w:rPr>
                <w:instrText xml:space="preserve"> REF _Ref476948263 \h  \* MERGEFORMAT </w:instrText>
              </w:r>
              <w:r w:rsidR="005A3919" w:rsidRPr="00A51889">
                <w:rPr>
                  <w:rStyle w:val="af5"/>
                </w:rPr>
              </w:r>
              <w:r w:rsidR="005A3919" w:rsidRPr="00A51889">
                <w:rPr>
                  <w:rStyle w:val="af5"/>
                </w:rPr>
                <w:fldChar w:fldCharType="separate"/>
              </w:r>
              <w:r w:rsidR="00A51889" w:rsidRPr="00A51889">
                <w:rPr>
                  <w:rStyle w:val="af5"/>
                </w:rPr>
                <w:br w:type="page"/>
              </w:r>
              <w:r w:rsidR="00A51889">
                <w:rPr>
                  <w:lang w:val="en-US"/>
                </w:rPr>
                <w:t>createGoodRequest</w:t>
              </w:r>
              <w:r w:rsidR="005A3919" w:rsidRPr="00A51889">
                <w:rPr>
                  <w:rStyle w:val="af5"/>
                </w:rPr>
                <w:fldChar w:fldCharType="end"/>
              </w:r>
            </w:hyperlink>
          </w:p>
        </w:tc>
        <w:tc>
          <w:tcPr>
            <w:tcW w:w="4678"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118" w:type="dxa"/>
          </w:tcPr>
          <w:p w:rsidR="005A3919" w:rsidRPr="00091D89" w:rsidRDefault="00BF48B0" w:rsidP="00A51889">
            <w:pPr>
              <w:pStyle w:val="aff4"/>
              <w:rPr>
                <w:rStyle w:val="af0"/>
              </w:rPr>
            </w:pPr>
            <w:hyperlink w:anchor="Response" w:history="1">
              <w:r w:rsidR="005A3919" w:rsidRPr="00A51889">
                <w:rPr>
                  <w:rStyle w:val="af5"/>
                </w:rPr>
                <w:fldChar w:fldCharType="begin"/>
              </w:r>
              <w:r w:rsidR="005A3919" w:rsidRPr="00A51889">
                <w:rPr>
                  <w:rStyle w:val="af5"/>
                </w:rPr>
                <w:instrText xml:space="preserve"> REF _Ref476654232 \h  \* MERGEFORMAT </w:instrText>
              </w:r>
              <w:r w:rsidR="005A3919" w:rsidRPr="00A51889">
                <w:rPr>
                  <w:rStyle w:val="af5"/>
                </w:rPr>
              </w:r>
              <w:r w:rsidR="005A3919" w:rsidRPr="00A51889">
                <w:rPr>
                  <w:rStyle w:val="af5"/>
                </w:rPr>
                <w:fldChar w:fldCharType="separate"/>
              </w:r>
              <w:r w:rsidR="00A51889" w:rsidRPr="00A51889">
                <w:rPr>
                  <w:rStyle w:val="af5"/>
                </w:rPr>
                <w:t>Response</w:t>
              </w:r>
              <w:r w:rsidR="005A3919" w:rsidRPr="00A51889">
                <w:rPr>
                  <w:rStyle w:val="af5"/>
                </w:rPr>
                <w:fldChar w:fldCharType="end"/>
              </w:r>
            </w:hyperlink>
          </w:p>
        </w:tc>
        <w:tc>
          <w:tcPr>
            <w:tcW w:w="4678" w:type="dxa"/>
          </w:tcPr>
          <w:p w:rsidR="005A3919" w:rsidRPr="00210AA5" w:rsidRDefault="005A3919" w:rsidP="00677BA3"/>
        </w:tc>
      </w:tr>
    </w:tbl>
    <w:p w:rsidR="005A3919" w:rsidRPr="00111360" w:rsidRDefault="005A3919" w:rsidP="005A3919">
      <w:pPr>
        <w:pStyle w:val="4"/>
      </w:pPr>
      <w:proofErr w:type="spellStart"/>
      <w:r>
        <w:rPr>
          <w:lang w:val="en-US"/>
        </w:rPr>
        <w:t>updateGoodDimensions</w:t>
      </w:r>
      <w:proofErr w:type="spellEnd"/>
    </w:p>
    <w:p w:rsidR="005A3919" w:rsidRPr="008751D3" w:rsidRDefault="005A3919" w:rsidP="00CC3058">
      <w:pPr>
        <w:ind w:firstLine="708"/>
      </w:pPr>
      <w:r>
        <w:t>Обновляет данные об М</w:t>
      </w:r>
      <w:r w:rsidR="002561BC">
        <w:t>ассово-габаритных характеристиках</w:t>
      </w:r>
      <w:r>
        <w:t xml:space="preserve"> основного варианта хранения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A51889" w:rsidRDefault="00A51889" w:rsidP="00A51889">
            <w:pPr>
              <w:pStyle w:val="aff4"/>
              <w:rPr>
                <w:lang w:val="en-US"/>
              </w:rPr>
            </w:pPr>
            <w:r>
              <w:rPr>
                <w:rStyle w:val="af0"/>
              </w:rPr>
              <w:fldChar w:fldCharType="begin"/>
            </w:r>
            <w:r>
              <w:instrText xml:space="preserve"> REF updateGoodDimensionsRequest \h </w:instrText>
            </w:r>
            <w:r>
              <w:rPr>
                <w:rStyle w:val="af0"/>
              </w:rPr>
              <w:instrText xml:space="preserve"> \* MERGEFORMAT </w:instrText>
            </w:r>
            <w:r>
              <w:rPr>
                <w:rStyle w:val="af0"/>
              </w:rPr>
            </w:r>
            <w:r>
              <w:rPr>
                <w:rStyle w:val="af0"/>
              </w:rPr>
              <w:fldChar w:fldCharType="end"/>
            </w:r>
            <w:r>
              <w:rPr>
                <w:rStyle w:val="af0"/>
                <w:lang w:val="en-US"/>
              </w:rPr>
              <w:fldChar w:fldCharType="begin"/>
            </w:r>
            <w:r>
              <w:rPr>
                <w:rStyle w:val="af0"/>
              </w:rPr>
              <w:instrText xml:space="preserve"> REF _Ref515530895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updateGoodDimensionsRequest</w:t>
            </w:r>
            <w:proofErr w:type="spellEnd"/>
            <w:r>
              <w:rPr>
                <w:rStyle w:val="af0"/>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F48B0" w:rsidP="00A51889">
            <w:pPr>
              <w:pStyle w:val="aff4"/>
              <w:rPr>
                <w:lang w:val="en-US"/>
              </w:rPr>
            </w:pPr>
            <w:hyperlink w:anchor="Response" w:history="1">
              <w:r w:rsidR="00A51889" w:rsidRPr="00A51889">
                <w:rPr>
                  <w:rStyle w:val="af5"/>
                </w:rPr>
                <w:fldChar w:fldCharType="begin"/>
              </w:r>
              <w:r w:rsidR="00A51889" w:rsidRPr="00A51889">
                <w:rPr>
                  <w:rStyle w:val="af5"/>
                </w:rPr>
                <w:instrText xml:space="preserve"> REF _Ref476654232 \h  \* MERGEFORMAT </w:instrText>
              </w:r>
              <w:r w:rsidR="00A51889" w:rsidRPr="00A51889">
                <w:rPr>
                  <w:rStyle w:val="af5"/>
                </w:rPr>
              </w:r>
              <w:r w:rsidR="00A51889" w:rsidRPr="00A51889">
                <w:rPr>
                  <w:rStyle w:val="af5"/>
                </w:rPr>
                <w:fldChar w:fldCharType="separate"/>
              </w:r>
              <w:r w:rsidR="00A51889" w:rsidRPr="00A51889">
                <w:rPr>
                  <w:rStyle w:val="af5"/>
                </w:rPr>
                <w:t>Response</w:t>
              </w:r>
              <w:r w:rsidR="00A51889" w:rsidRPr="00A51889">
                <w:rPr>
                  <w:rStyle w:val="af5"/>
                </w:rPr>
                <w:fldChar w:fldCharType="end"/>
              </w:r>
            </w:hyperlink>
          </w:p>
        </w:tc>
        <w:tc>
          <w:tcPr>
            <w:tcW w:w="3827" w:type="dxa"/>
          </w:tcPr>
          <w:p w:rsidR="005A3919" w:rsidRPr="00210AA5" w:rsidRDefault="005A3919" w:rsidP="00677BA3"/>
        </w:tc>
      </w:tr>
    </w:tbl>
    <w:p w:rsidR="00CC3058" w:rsidRDefault="00CC3058" w:rsidP="00CC3058">
      <w:pPr>
        <w:rPr>
          <w:rFonts w:cstheme="majorBidi"/>
          <w:sz w:val="28"/>
          <w:szCs w:val="28"/>
        </w:rPr>
      </w:pPr>
      <w:r>
        <w:br w:type="page"/>
      </w:r>
    </w:p>
    <w:p w:rsidR="005A3919" w:rsidRPr="009D0C87" w:rsidRDefault="005A3919" w:rsidP="005A3919">
      <w:pPr>
        <w:pStyle w:val="4"/>
      </w:pPr>
      <w:bookmarkStart w:id="6" w:name="_Ref515536835"/>
      <w:proofErr w:type="spellStart"/>
      <w:r w:rsidRPr="009D0C87">
        <w:lastRenderedPageBreak/>
        <w:t>createKeepingVariant</w:t>
      </w:r>
      <w:bookmarkEnd w:id="6"/>
      <w:proofErr w:type="spellEnd"/>
    </w:p>
    <w:p w:rsidR="005A3919" w:rsidRDefault="005A3919" w:rsidP="005A3919">
      <w:r w:rsidRPr="009D0C87">
        <w:tab/>
      </w:r>
      <w:r>
        <w:t>Создает новый или обновляет существующий элемент справочника Варианты упаковки.</w:t>
      </w:r>
    </w:p>
    <w:tbl>
      <w:tblPr>
        <w:tblStyle w:val="af4"/>
        <w:tblW w:w="9497" w:type="dxa"/>
        <w:tblInd w:w="391" w:type="dxa"/>
        <w:tblLayout w:type="fixed"/>
        <w:tblLook w:val="04A0" w:firstRow="1" w:lastRow="0" w:firstColumn="1" w:lastColumn="0" w:noHBand="0" w:noVBand="1"/>
      </w:tblPr>
      <w:tblGrid>
        <w:gridCol w:w="1703"/>
        <w:gridCol w:w="3146"/>
        <w:gridCol w:w="4648"/>
      </w:tblGrid>
      <w:tr w:rsidR="005A3919" w:rsidRPr="00210AA5" w:rsidTr="00A51889">
        <w:trPr>
          <w:trHeight w:val="318"/>
        </w:trPr>
        <w:tc>
          <w:tcPr>
            <w:tcW w:w="1703" w:type="dxa"/>
            <w:shd w:val="clear" w:color="auto" w:fill="FFFFFF" w:themeFill="background1"/>
          </w:tcPr>
          <w:p w:rsidR="005A3919" w:rsidRPr="00AC038A" w:rsidRDefault="005A3919" w:rsidP="00677BA3">
            <w:pPr>
              <w:rPr>
                <w:b/>
              </w:rPr>
            </w:pPr>
            <w:r>
              <w:rPr>
                <w:b/>
              </w:rPr>
              <w:t>Имя</w:t>
            </w:r>
          </w:p>
        </w:tc>
        <w:tc>
          <w:tcPr>
            <w:tcW w:w="3146" w:type="dxa"/>
            <w:shd w:val="clear" w:color="auto" w:fill="FFFFFF" w:themeFill="background1"/>
          </w:tcPr>
          <w:p w:rsidR="005A3919" w:rsidRPr="00210AA5" w:rsidRDefault="005A3919" w:rsidP="00677BA3">
            <w:pPr>
              <w:rPr>
                <w:b/>
              </w:rPr>
            </w:pPr>
            <w:r>
              <w:rPr>
                <w:b/>
              </w:rPr>
              <w:t>Тип</w:t>
            </w:r>
          </w:p>
        </w:tc>
        <w:tc>
          <w:tcPr>
            <w:tcW w:w="4648" w:type="dxa"/>
            <w:shd w:val="clear" w:color="auto" w:fill="FFFFFF" w:themeFill="background1"/>
          </w:tcPr>
          <w:p w:rsidR="005A3919" w:rsidRPr="00210AA5" w:rsidRDefault="005A3919" w:rsidP="00677BA3">
            <w:pPr>
              <w:rPr>
                <w:b/>
              </w:rPr>
            </w:pPr>
            <w:r>
              <w:rPr>
                <w:b/>
              </w:rPr>
              <w:t>Комментарий</w:t>
            </w:r>
          </w:p>
        </w:tc>
      </w:tr>
      <w:tr w:rsidR="005A3919" w:rsidRPr="00CC49AA" w:rsidTr="00A51889">
        <w:tc>
          <w:tcPr>
            <w:tcW w:w="9497" w:type="dxa"/>
            <w:gridSpan w:val="3"/>
            <w:shd w:val="clear" w:color="auto" w:fill="FFFFFF" w:themeFill="background1"/>
          </w:tcPr>
          <w:p w:rsidR="005A3919" w:rsidRPr="000821A3" w:rsidRDefault="005A3919" w:rsidP="00677BA3">
            <w:pPr>
              <w:rPr>
                <w:b/>
              </w:rPr>
            </w:pPr>
            <w:r w:rsidRPr="000821A3">
              <w:rPr>
                <w:b/>
              </w:rPr>
              <w:t>Вход</w:t>
            </w:r>
            <w:r>
              <w:rPr>
                <w:b/>
              </w:rPr>
              <w:t>ящие параметры</w:t>
            </w:r>
          </w:p>
        </w:tc>
      </w:tr>
      <w:tr w:rsidR="005A3919" w:rsidRPr="00CC49AA" w:rsidTr="00A51889">
        <w:tc>
          <w:tcPr>
            <w:tcW w:w="1703" w:type="dxa"/>
            <w:shd w:val="clear" w:color="auto" w:fill="FFFFFF" w:themeFill="background1"/>
          </w:tcPr>
          <w:p w:rsidR="005A3919" w:rsidRPr="000821A3" w:rsidRDefault="005A3919" w:rsidP="00677BA3">
            <w:pPr>
              <w:rPr>
                <w:lang w:val="en-US"/>
              </w:rPr>
            </w:pPr>
            <w:r>
              <w:rPr>
                <w:lang w:val="en-US"/>
              </w:rPr>
              <w:t>Request</w:t>
            </w:r>
          </w:p>
        </w:tc>
        <w:tc>
          <w:tcPr>
            <w:tcW w:w="3146" w:type="dxa"/>
            <w:shd w:val="clear" w:color="auto" w:fill="FFFFFF" w:themeFill="background1"/>
          </w:tcPr>
          <w:p w:rsidR="005A3919" w:rsidRPr="00A51889" w:rsidRDefault="00BF48B0" w:rsidP="00A51889">
            <w:pPr>
              <w:pStyle w:val="aff4"/>
              <w:rPr>
                <w:rStyle w:val="af0"/>
                <w:lang w:val="en-US"/>
              </w:rPr>
            </w:pPr>
            <w:hyperlink w:anchor="createKeepingVariantRequest" w:history="1">
              <w:r w:rsidR="005A3919" w:rsidRPr="00A51889">
                <w:rPr>
                  <w:rStyle w:val="af5"/>
                </w:rPr>
                <w:fldChar w:fldCharType="begin"/>
              </w:r>
              <w:r w:rsidR="005A3919" w:rsidRPr="00A51889">
                <w:rPr>
                  <w:rStyle w:val="af5"/>
                </w:rPr>
                <w:instrText xml:space="preserve"> REF _Ref499547017 \h  \* MERGEFORMAT </w:instrText>
              </w:r>
              <w:r w:rsidR="005A3919" w:rsidRPr="00A51889">
                <w:rPr>
                  <w:rStyle w:val="af5"/>
                </w:rPr>
              </w:r>
              <w:r w:rsidR="005A3919" w:rsidRPr="00A51889">
                <w:rPr>
                  <w:rStyle w:val="af5"/>
                </w:rPr>
                <w:fldChar w:fldCharType="separate"/>
              </w:r>
              <w:r w:rsidR="00A51889" w:rsidRPr="00A51889">
                <w:rPr>
                  <w:rStyle w:val="af5"/>
                </w:rPr>
                <w:t>createKeepingVariant</w:t>
              </w:r>
              <w:r w:rsidR="005A3919" w:rsidRPr="00A51889">
                <w:rPr>
                  <w:rStyle w:val="af5"/>
                </w:rPr>
                <w:fldChar w:fldCharType="end"/>
              </w:r>
            </w:hyperlink>
            <w:r w:rsidR="00A51889">
              <w:rPr>
                <w:rStyle w:val="af0"/>
                <w:lang w:val="en-US"/>
              </w:rPr>
              <w:t>Request</w:t>
            </w:r>
          </w:p>
        </w:tc>
        <w:tc>
          <w:tcPr>
            <w:tcW w:w="4648" w:type="dxa"/>
            <w:shd w:val="clear" w:color="auto" w:fill="FFFFFF" w:themeFill="background1"/>
          </w:tcPr>
          <w:p w:rsidR="005A3919" w:rsidRPr="00210AA5" w:rsidRDefault="005A3919" w:rsidP="00677BA3"/>
        </w:tc>
      </w:tr>
      <w:tr w:rsidR="005A3919" w:rsidRPr="00CC49AA" w:rsidTr="00A51889">
        <w:tc>
          <w:tcPr>
            <w:tcW w:w="9497" w:type="dxa"/>
            <w:gridSpan w:val="3"/>
            <w:shd w:val="clear" w:color="auto" w:fill="FFFFFF" w:themeFill="background1"/>
          </w:tcPr>
          <w:p w:rsidR="005A3919" w:rsidRPr="000821A3" w:rsidRDefault="005A3919" w:rsidP="00677BA3">
            <w:pPr>
              <w:rPr>
                <w:b/>
              </w:rPr>
            </w:pPr>
            <w:r>
              <w:rPr>
                <w:b/>
              </w:rPr>
              <w:t>Возвращаемое значение</w:t>
            </w:r>
          </w:p>
        </w:tc>
      </w:tr>
      <w:tr w:rsidR="005A3919" w:rsidRPr="00CC49AA" w:rsidTr="00A51889">
        <w:tc>
          <w:tcPr>
            <w:tcW w:w="1703" w:type="dxa"/>
            <w:shd w:val="clear" w:color="auto" w:fill="FFFFFF" w:themeFill="background1"/>
          </w:tcPr>
          <w:p w:rsidR="005A3919" w:rsidRPr="000821A3" w:rsidRDefault="005A3919" w:rsidP="00677BA3">
            <w:pPr>
              <w:rPr>
                <w:lang w:val="en-US"/>
              </w:rPr>
            </w:pPr>
          </w:p>
        </w:tc>
        <w:tc>
          <w:tcPr>
            <w:tcW w:w="3146" w:type="dxa"/>
            <w:shd w:val="clear" w:color="auto" w:fill="FFFFFF" w:themeFill="background1"/>
          </w:tcPr>
          <w:p w:rsidR="005A3919" w:rsidRPr="00262A7D" w:rsidRDefault="00BF48B0" w:rsidP="002D4129">
            <w:pPr>
              <w:pStyle w:val="aff4"/>
              <w:rPr>
                <w:rStyle w:val="af0"/>
                <w:rFonts w:cstheme="minorHAnsi"/>
              </w:rPr>
            </w:pPr>
            <w:hyperlink w:anchor="Response" w:history="1">
              <w:r w:rsidR="005A3919" w:rsidRPr="002D4129">
                <w:rPr>
                  <w:rStyle w:val="af5"/>
                  <w:rFonts w:cstheme="minorHAnsi"/>
                </w:rPr>
                <w:fldChar w:fldCharType="begin"/>
              </w:r>
              <w:r w:rsidR="005A3919" w:rsidRPr="002D4129">
                <w:rPr>
                  <w:rStyle w:val="af5"/>
                  <w:rFonts w:cstheme="minorHAnsi"/>
                </w:rPr>
                <w:instrText xml:space="preserve"> REF _Ref499546984 \h  \* MERGEFORMAT </w:instrText>
              </w:r>
              <w:r w:rsidR="005A3919" w:rsidRPr="002D4129">
                <w:rPr>
                  <w:rStyle w:val="af5"/>
                  <w:rFonts w:cstheme="minorHAnsi"/>
                </w:rPr>
              </w:r>
              <w:r w:rsidR="005A3919" w:rsidRPr="002D4129">
                <w:rPr>
                  <w:rStyle w:val="af5"/>
                  <w:rFonts w:cstheme="minorHAnsi"/>
                </w:rPr>
                <w:fldChar w:fldCharType="separate"/>
              </w:r>
              <w:r w:rsidR="002D4129" w:rsidRPr="002D4129">
                <w:rPr>
                  <w:rStyle w:val="af5"/>
                </w:rPr>
                <w:t>Response</w:t>
              </w:r>
              <w:r w:rsidR="005A3919" w:rsidRPr="002D4129">
                <w:rPr>
                  <w:rStyle w:val="af5"/>
                  <w:rFonts w:cstheme="minorHAnsi"/>
                </w:rPr>
                <w:fldChar w:fldCharType="end"/>
              </w:r>
            </w:hyperlink>
          </w:p>
        </w:tc>
        <w:tc>
          <w:tcPr>
            <w:tcW w:w="4648" w:type="dxa"/>
            <w:shd w:val="clear" w:color="auto" w:fill="FFFFFF" w:themeFill="background1"/>
          </w:tcPr>
          <w:p w:rsidR="005A3919" w:rsidRPr="00210AA5" w:rsidRDefault="005A3919" w:rsidP="00677BA3"/>
        </w:tc>
      </w:tr>
    </w:tbl>
    <w:p w:rsidR="005A3919" w:rsidRPr="00F15024" w:rsidRDefault="005A3919" w:rsidP="005A3919">
      <w:pPr>
        <w:pStyle w:val="4"/>
      </w:pPr>
      <w:proofErr w:type="spellStart"/>
      <w:r>
        <w:rPr>
          <w:lang w:val="en-US"/>
        </w:rPr>
        <w:t>createSKU</w:t>
      </w:r>
      <w:proofErr w:type="spellEnd"/>
    </w:p>
    <w:p w:rsidR="005A3919" w:rsidRPr="0073163E" w:rsidRDefault="005A3919" w:rsidP="00CC3058">
      <w:pPr>
        <w:ind w:firstLine="708"/>
      </w:pPr>
      <w:r>
        <w:t>Создает новый или обновляет существующий(-</w:t>
      </w:r>
      <w:proofErr w:type="spellStart"/>
      <w:r>
        <w:t>ие</w:t>
      </w:r>
      <w:proofErr w:type="spellEnd"/>
      <w:r>
        <w:t>) элемент(-ы) справочника Единицы учета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73163E" w:rsidRDefault="00BF48B0" w:rsidP="002D4129">
            <w:pPr>
              <w:pStyle w:val="aff4"/>
              <w:rPr>
                <w:lang w:val="en-US"/>
              </w:rPr>
            </w:pPr>
            <w:hyperlink w:anchor="createSKUrequest" w:history="1">
              <w:r w:rsidR="005A3919" w:rsidRPr="002D4129">
                <w:rPr>
                  <w:rStyle w:val="af5"/>
                  <w:lang w:val="en-US"/>
                </w:rPr>
                <w:fldChar w:fldCharType="begin"/>
              </w:r>
              <w:r w:rsidR="005A3919" w:rsidRPr="002D4129">
                <w:rPr>
                  <w:rStyle w:val="af5"/>
                  <w:lang w:val="en-US"/>
                </w:rPr>
                <w:instrText xml:space="preserve"> REF _Ref505179933 \h </w:instrText>
              </w:r>
              <w:r w:rsidR="002D4129">
                <w:rPr>
                  <w:rStyle w:val="af5"/>
                  <w:lang w:val="en-US"/>
                </w:rPr>
                <w:instrText xml:space="preserve"> \* MERGEFORMAT </w:instrText>
              </w:r>
              <w:r w:rsidR="005A3919" w:rsidRPr="002D4129">
                <w:rPr>
                  <w:rStyle w:val="af5"/>
                  <w:lang w:val="en-US"/>
                </w:rPr>
              </w:r>
              <w:r w:rsidR="005A3919" w:rsidRPr="002D4129">
                <w:rPr>
                  <w:rStyle w:val="af5"/>
                  <w:lang w:val="en-US"/>
                </w:rPr>
                <w:fldChar w:fldCharType="separate"/>
              </w:r>
              <w:r w:rsidR="002D4129">
                <w:rPr>
                  <w:lang w:val="en-US"/>
                </w:rPr>
                <w:t>createSKUrequest</w:t>
              </w:r>
              <w:r w:rsidR="005A3919" w:rsidRPr="002D4129">
                <w:rPr>
                  <w:rStyle w:val="af5"/>
                  <w:lang w:val="en-US"/>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F48B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5A3919" w:rsidRPr="00854F84" w:rsidRDefault="005A3919" w:rsidP="005A3919">
      <w:pPr>
        <w:pStyle w:val="4"/>
      </w:pPr>
      <w:proofErr w:type="spellStart"/>
      <w:r>
        <w:rPr>
          <w:lang w:val="en-US"/>
        </w:rPr>
        <w:t>changeStatusSKU</w:t>
      </w:r>
      <w:proofErr w:type="spellEnd"/>
    </w:p>
    <w:p w:rsidR="005A3919" w:rsidRPr="005E5C0C" w:rsidRDefault="005A3919" w:rsidP="00CC3058">
      <w:pPr>
        <w:ind w:firstLine="708"/>
      </w:pPr>
      <w:r>
        <w:t>Меняет статус единицы учета остатков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2A7493" w:rsidRDefault="002D4129" w:rsidP="002D4129">
            <w:pPr>
              <w:pStyle w:val="aff4"/>
              <w:rPr>
                <w:lang w:val="en-US"/>
              </w:rPr>
            </w:pPr>
            <w:r>
              <w:rPr>
                <w:lang w:val="en-US"/>
              </w:rPr>
              <w:fldChar w:fldCharType="begin"/>
            </w:r>
            <w:r>
              <w:rPr>
                <w:lang w:val="en-US"/>
              </w:rPr>
              <w:instrText xml:space="preserve"> REF _Ref515531404 \h  \* MERGEFORMAT </w:instrText>
            </w:r>
            <w:r>
              <w:rPr>
                <w:lang w:val="en-US"/>
              </w:rPr>
            </w:r>
            <w:r>
              <w:rPr>
                <w:lang w:val="en-US"/>
              </w:rPr>
              <w:fldChar w:fldCharType="separate"/>
            </w:r>
            <w:proofErr w:type="spellStart"/>
            <w:r>
              <w:rPr>
                <w:lang w:val="en-US"/>
              </w:rPr>
              <w:t>changeStatusSKUrequest</w:t>
            </w:r>
            <w:proofErr w:type="spellEnd"/>
            <w:r>
              <w:rPr>
                <w:lang w:val="en-US"/>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CD5B54" w:rsidRDefault="00BF48B0" w:rsidP="002D4129">
            <w:pPr>
              <w:pStyle w:val="aff4"/>
              <w:rPr>
                <w:lang w:val="en-US"/>
              </w:rPr>
            </w:pPr>
            <w:hyperlink w:anchor="Response" w:history="1">
              <w:r w:rsidR="005A3919" w:rsidRPr="002D4129">
                <w:rPr>
                  <w:rStyle w:val="af5"/>
                </w:rPr>
                <w:fldChar w:fldCharType="begin"/>
              </w:r>
              <w:r w:rsidR="005A3919" w:rsidRPr="002D4129">
                <w:rPr>
                  <w:rStyle w:val="af5"/>
                </w:rPr>
                <w:instrText xml:space="preserve"> REF _Ref476654232 \h  \* MERGEFORMAT </w:instrText>
              </w:r>
              <w:r w:rsidR="005A3919" w:rsidRPr="002D4129">
                <w:rPr>
                  <w:rStyle w:val="af5"/>
                </w:rPr>
              </w:r>
              <w:r w:rsidR="005A3919" w:rsidRPr="002D4129">
                <w:rPr>
                  <w:rStyle w:val="af5"/>
                </w:rPr>
                <w:fldChar w:fldCharType="separate"/>
              </w:r>
              <w:r w:rsidR="002D4129" w:rsidRPr="002D4129">
                <w:rPr>
                  <w:rStyle w:val="af5"/>
                </w:rPr>
                <w:t>Response</w:t>
              </w:r>
              <w:r w:rsidR="005A3919" w:rsidRPr="002D4129">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sz w:val="26"/>
          <w:szCs w:val="26"/>
        </w:rPr>
      </w:pPr>
      <w:bookmarkStart w:id="7" w:name="_Ref477460820"/>
      <w:bookmarkStart w:id="8" w:name="_Ref506556350"/>
      <w:r>
        <w:br w:type="page"/>
      </w:r>
    </w:p>
    <w:p w:rsidR="007164DF" w:rsidRPr="00C05D4E" w:rsidRDefault="007164DF" w:rsidP="007164DF">
      <w:pPr>
        <w:pStyle w:val="4"/>
      </w:pPr>
      <w:proofErr w:type="spellStart"/>
      <w:r>
        <w:rPr>
          <w:lang w:val="en-US"/>
        </w:rPr>
        <w:lastRenderedPageBreak/>
        <w:t>createGoodsArticleFromContractor</w:t>
      </w:r>
      <w:proofErr w:type="spellEnd"/>
    </w:p>
    <w:p w:rsidR="007164DF" w:rsidRPr="00C05D4E" w:rsidRDefault="007164DF" w:rsidP="007164DF">
      <w:r>
        <w:tab/>
        <w:t xml:space="preserve">Записывает артикулы контрагентов в </w:t>
      </w:r>
      <w:r>
        <w:rPr>
          <w:lang w:val="en-US"/>
        </w:rPr>
        <w:t>WMS</w:t>
      </w:r>
    </w:p>
    <w:tbl>
      <w:tblPr>
        <w:tblStyle w:val="af4"/>
        <w:tblW w:w="9497" w:type="dxa"/>
        <w:tblInd w:w="392" w:type="dxa"/>
        <w:tblLayout w:type="fixed"/>
        <w:tblLook w:val="04A0" w:firstRow="1" w:lastRow="0" w:firstColumn="1" w:lastColumn="0" w:noHBand="0" w:noVBand="1"/>
      </w:tblPr>
      <w:tblGrid>
        <w:gridCol w:w="1701"/>
        <w:gridCol w:w="5982"/>
        <w:gridCol w:w="1814"/>
      </w:tblGrid>
      <w:tr w:rsidR="007164DF" w:rsidRPr="00210AA5" w:rsidTr="007164DF">
        <w:tc>
          <w:tcPr>
            <w:tcW w:w="1701" w:type="dxa"/>
          </w:tcPr>
          <w:p w:rsidR="007164DF" w:rsidRPr="00AC038A" w:rsidRDefault="007164DF" w:rsidP="00F1432F">
            <w:pPr>
              <w:ind w:left="284"/>
              <w:rPr>
                <w:b/>
              </w:rPr>
            </w:pPr>
            <w:r>
              <w:rPr>
                <w:b/>
              </w:rPr>
              <w:t>Имя</w:t>
            </w:r>
          </w:p>
        </w:tc>
        <w:tc>
          <w:tcPr>
            <w:tcW w:w="5982" w:type="dxa"/>
          </w:tcPr>
          <w:p w:rsidR="007164DF" w:rsidRPr="00210AA5" w:rsidRDefault="007164DF" w:rsidP="00F1432F">
            <w:pPr>
              <w:jc w:val="center"/>
              <w:rPr>
                <w:b/>
              </w:rPr>
            </w:pPr>
            <w:r>
              <w:rPr>
                <w:b/>
              </w:rPr>
              <w:t>Тип</w:t>
            </w:r>
          </w:p>
        </w:tc>
        <w:tc>
          <w:tcPr>
            <w:tcW w:w="1814" w:type="dxa"/>
          </w:tcPr>
          <w:p w:rsidR="007164DF" w:rsidRPr="00210AA5" w:rsidRDefault="007164DF" w:rsidP="00F1432F">
            <w:pPr>
              <w:rPr>
                <w:b/>
              </w:rPr>
            </w:pPr>
            <w:r>
              <w:rPr>
                <w:b/>
              </w:rPr>
              <w:t>Комментарий</w:t>
            </w:r>
          </w:p>
        </w:tc>
      </w:tr>
      <w:tr w:rsidR="007164DF" w:rsidRPr="00CC49AA" w:rsidTr="00F1432F">
        <w:tc>
          <w:tcPr>
            <w:tcW w:w="9497" w:type="dxa"/>
            <w:gridSpan w:val="3"/>
          </w:tcPr>
          <w:p w:rsidR="007164DF" w:rsidRPr="000821A3" w:rsidRDefault="007164DF" w:rsidP="00F1432F">
            <w:pPr>
              <w:rPr>
                <w:b/>
              </w:rPr>
            </w:pPr>
            <w:r w:rsidRPr="000821A3">
              <w:rPr>
                <w:b/>
              </w:rPr>
              <w:t>Вход</w:t>
            </w:r>
            <w:r>
              <w:rPr>
                <w:b/>
              </w:rPr>
              <w:t>ящие параметры</w:t>
            </w:r>
          </w:p>
        </w:tc>
      </w:tr>
      <w:tr w:rsidR="007164DF" w:rsidRPr="00CC49AA" w:rsidTr="007164DF">
        <w:tc>
          <w:tcPr>
            <w:tcW w:w="1701" w:type="dxa"/>
          </w:tcPr>
          <w:p w:rsidR="007164DF" w:rsidRPr="000821A3" w:rsidRDefault="007164DF" w:rsidP="00F1432F">
            <w:pPr>
              <w:ind w:left="284"/>
              <w:rPr>
                <w:lang w:val="en-US"/>
              </w:rPr>
            </w:pPr>
            <w:r>
              <w:rPr>
                <w:lang w:val="en-US"/>
              </w:rPr>
              <w:t>Request</w:t>
            </w:r>
          </w:p>
        </w:tc>
        <w:tc>
          <w:tcPr>
            <w:tcW w:w="5982" w:type="dxa"/>
          </w:tcPr>
          <w:p w:rsidR="007164DF" w:rsidRPr="001F0FC8" w:rsidRDefault="00321EB6" w:rsidP="00F1432F">
            <w:pPr>
              <w:pStyle w:val="aff4"/>
            </w:pPr>
            <w:r>
              <w:fldChar w:fldCharType="begin"/>
            </w:r>
            <w:r>
              <w:instrText xml:space="preserve"> REF _Ref517888878 \h </w:instrText>
            </w:r>
            <w:r>
              <w:fldChar w:fldCharType="separate"/>
            </w:r>
            <w:proofErr w:type="spellStart"/>
            <w:r w:rsidRPr="007164DF">
              <w:t>createGoodsArticleFromContractorRequest</w:t>
            </w:r>
            <w:proofErr w:type="spellEnd"/>
            <w:r>
              <w:fldChar w:fldCharType="end"/>
            </w:r>
          </w:p>
        </w:tc>
        <w:tc>
          <w:tcPr>
            <w:tcW w:w="1814" w:type="dxa"/>
          </w:tcPr>
          <w:p w:rsidR="007164DF" w:rsidRPr="00210AA5" w:rsidRDefault="007164DF" w:rsidP="00F1432F"/>
        </w:tc>
      </w:tr>
      <w:tr w:rsidR="007164DF" w:rsidRPr="00CC49AA" w:rsidTr="00F1432F">
        <w:tc>
          <w:tcPr>
            <w:tcW w:w="9497" w:type="dxa"/>
            <w:gridSpan w:val="3"/>
          </w:tcPr>
          <w:p w:rsidR="007164DF" w:rsidRPr="000821A3" w:rsidRDefault="007164DF" w:rsidP="00F1432F">
            <w:pPr>
              <w:rPr>
                <w:b/>
              </w:rPr>
            </w:pPr>
            <w:r>
              <w:rPr>
                <w:b/>
              </w:rPr>
              <w:t>Возвращаемое значение</w:t>
            </w:r>
          </w:p>
        </w:tc>
      </w:tr>
      <w:tr w:rsidR="007164DF" w:rsidRPr="00CC49AA" w:rsidTr="007164DF">
        <w:tc>
          <w:tcPr>
            <w:tcW w:w="1701" w:type="dxa"/>
          </w:tcPr>
          <w:p w:rsidR="007164DF" w:rsidRPr="000821A3" w:rsidRDefault="007164DF" w:rsidP="00F1432F">
            <w:pPr>
              <w:ind w:left="284"/>
              <w:rPr>
                <w:lang w:val="en-US"/>
              </w:rPr>
            </w:pPr>
          </w:p>
        </w:tc>
        <w:tc>
          <w:tcPr>
            <w:tcW w:w="5982" w:type="dxa"/>
          </w:tcPr>
          <w:p w:rsidR="007164DF" w:rsidRPr="00091D89" w:rsidRDefault="00BF48B0" w:rsidP="00F1432F">
            <w:pPr>
              <w:pStyle w:val="aff4"/>
              <w:rPr>
                <w:rStyle w:val="af0"/>
              </w:rPr>
            </w:pPr>
            <w:hyperlink w:anchor="Response" w:history="1">
              <w:r w:rsidR="007164DF" w:rsidRPr="002D4129">
                <w:rPr>
                  <w:rStyle w:val="af5"/>
                </w:rPr>
                <w:fldChar w:fldCharType="begin"/>
              </w:r>
              <w:r w:rsidR="007164DF" w:rsidRPr="002D4129">
                <w:rPr>
                  <w:rStyle w:val="af5"/>
                </w:rPr>
                <w:instrText xml:space="preserve"> REF _Ref476654232 \h  \* MERGEFORMAT </w:instrText>
              </w:r>
              <w:r w:rsidR="007164DF" w:rsidRPr="002D4129">
                <w:rPr>
                  <w:rStyle w:val="af5"/>
                </w:rPr>
              </w:r>
              <w:r w:rsidR="007164DF" w:rsidRPr="002D4129">
                <w:rPr>
                  <w:rStyle w:val="af5"/>
                </w:rPr>
                <w:fldChar w:fldCharType="separate"/>
              </w:r>
              <w:r w:rsidR="007164DF" w:rsidRPr="002D4129">
                <w:rPr>
                  <w:rStyle w:val="af5"/>
                </w:rPr>
                <w:t>Response</w:t>
              </w:r>
              <w:r w:rsidR="007164DF" w:rsidRPr="002D4129">
                <w:rPr>
                  <w:rStyle w:val="af5"/>
                </w:rPr>
                <w:fldChar w:fldCharType="end"/>
              </w:r>
            </w:hyperlink>
          </w:p>
        </w:tc>
        <w:tc>
          <w:tcPr>
            <w:tcW w:w="1814" w:type="dxa"/>
          </w:tcPr>
          <w:p w:rsidR="007164DF" w:rsidRPr="00210AA5" w:rsidRDefault="007164DF" w:rsidP="00F1432F"/>
        </w:tc>
      </w:tr>
    </w:tbl>
    <w:p w:rsidR="00BF48B0" w:rsidRDefault="00206CFD">
      <w:pPr>
        <w:pStyle w:val="4"/>
      </w:pPr>
      <w:r>
        <w:rPr>
          <w:lang w:val="en-US"/>
        </w:rPr>
        <w:t>G</w:t>
      </w:r>
      <w:proofErr w:type="spellStart"/>
      <w:r w:rsidR="00BF48B0">
        <w:t>etDelete</w:t>
      </w:r>
      <w:r w:rsidR="00BF48B0" w:rsidRPr="0023366A">
        <w:t>BarCode</w:t>
      </w:r>
      <w:proofErr w:type="spellEnd"/>
    </w:p>
    <w:p w:rsidR="00BF48B0" w:rsidRPr="00BF48B0" w:rsidRDefault="00BF48B0" w:rsidP="00BF48B0">
      <w:r>
        <w:tab/>
        <w:t xml:space="preserve">Позволяет получить все штрих-коды по уникальному идентификатору </w:t>
      </w:r>
      <w:r>
        <w:rPr>
          <w:lang w:val="en-US"/>
        </w:rPr>
        <w:t>SKU</w:t>
      </w:r>
      <w:r w:rsidRPr="00BF48B0">
        <w:t xml:space="preserve"> </w:t>
      </w:r>
      <w:r>
        <w:t xml:space="preserve">или </w:t>
      </w:r>
      <w:proofErr w:type="spellStart"/>
      <w:r>
        <w:rPr>
          <w:lang w:val="en-US"/>
        </w:rPr>
        <w:t>KeepingVariant</w:t>
      </w:r>
      <w:proofErr w:type="spellEnd"/>
    </w:p>
    <w:tbl>
      <w:tblPr>
        <w:tblStyle w:val="af4"/>
        <w:tblW w:w="9497" w:type="dxa"/>
        <w:tblInd w:w="392" w:type="dxa"/>
        <w:tblLayout w:type="fixed"/>
        <w:tblLook w:val="04A0" w:firstRow="1" w:lastRow="0" w:firstColumn="1" w:lastColumn="0" w:noHBand="0" w:noVBand="1"/>
      </w:tblPr>
      <w:tblGrid>
        <w:gridCol w:w="1701"/>
        <w:gridCol w:w="3118"/>
        <w:gridCol w:w="4678"/>
      </w:tblGrid>
      <w:tr w:rsidR="00BF48B0" w:rsidRPr="00210AA5" w:rsidTr="00BF48B0">
        <w:tc>
          <w:tcPr>
            <w:tcW w:w="1701" w:type="dxa"/>
          </w:tcPr>
          <w:p w:rsidR="00BF48B0" w:rsidRPr="00AC038A" w:rsidRDefault="00BF48B0" w:rsidP="00BF48B0">
            <w:pPr>
              <w:ind w:left="284"/>
              <w:rPr>
                <w:b/>
              </w:rPr>
            </w:pPr>
            <w:r>
              <w:rPr>
                <w:b/>
              </w:rPr>
              <w:t>Имя</w:t>
            </w:r>
          </w:p>
        </w:tc>
        <w:tc>
          <w:tcPr>
            <w:tcW w:w="3118" w:type="dxa"/>
          </w:tcPr>
          <w:p w:rsidR="00BF48B0" w:rsidRPr="00210AA5" w:rsidRDefault="00BF48B0" w:rsidP="00BF48B0">
            <w:pPr>
              <w:jc w:val="center"/>
              <w:rPr>
                <w:b/>
              </w:rPr>
            </w:pPr>
            <w:r>
              <w:rPr>
                <w:b/>
              </w:rPr>
              <w:t>Тип</w:t>
            </w:r>
          </w:p>
        </w:tc>
        <w:tc>
          <w:tcPr>
            <w:tcW w:w="4678" w:type="dxa"/>
          </w:tcPr>
          <w:p w:rsidR="00BF48B0" w:rsidRPr="00210AA5" w:rsidRDefault="00BF48B0" w:rsidP="00BF48B0">
            <w:pPr>
              <w:rPr>
                <w:b/>
              </w:rPr>
            </w:pPr>
            <w:r>
              <w:rPr>
                <w:b/>
              </w:rPr>
              <w:t>Комментарий</w:t>
            </w:r>
          </w:p>
        </w:tc>
      </w:tr>
      <w:tr w:rsidR="00BF48B0" w:rsidRPr="00CC49AA" w:rsidTr="00BF48B0">
        <w:tc>
          <w:tcPr>
            <w:tcW w:w="9497" w:type="dxa"/>
            <w:gridSpan w:val="3"/>
          </w:tcPr>
          <w:p w:rsidR="00BF48B0" w:rsidRPr="000821A3" w:rsidRDefault="00BF48B0" w:rsidP="00BF48B0">
            <w:pPr>
              <w:rPr>
                <w:b/>
              </w:rPr>
            </w:pPr>
            <w:r w:rsidRPr="000821A3">
              <w:rPr>
                <w:b/>
              </w:rPr>
              <w:t>Вход</w:t>
            </w:r>
            <w:r>
              <w:rPr>
                <w:b/>
              </w:rPr>
              <w:t>ящие параметры</w:t>
            </w:r>
          </w:p>
        </w:tc>
      </w:tr>
      <w:tr w:rsidR="00BF48B0" w:rsidRPr="00CC49AA" w:rsidTr="00BF48B0">
        <w:tc>
          <w:tcPr>
            <w:tcW w:w="1701" w:type="dxa"/>
          </w:tcPr>
          <w:p w:rsidR="00BF48B0" w:rsidRPr="000821A3" w:rsidRDefault="00BF48B0" w:rsidP="00BF48B0">
            <w:pPr>
              <w:ind w:left="284"/>
              <w:rPr>
                <w:lang w:val="en-US"/>
              </w:rPr>
            </w:pPr>
            <w:r>
              <w:rPr>
                <w:lang w:val="en-US"/>
              </w:rPr>
              <w:t>Request</w:t>
            </w:r>
          </w:p>
        </w:tc>
        <w:tc>
          <w:tcPr>
            <w:tcW w:w="3118" w:type="dxa"/>
          </w:tcPr>
          <w:p w:rsidR="00BF48B0" w:rsidRPr="00634D0A" w:rsidRDefault="00BF48B0" w:rsidP="00634D0A">
            <w:pPr>
              <w:pStyle w:val="aff4"/>
            </w:pPr>
            <w:hyperlink w:anchor="createOwnerRequest" w:history="1">
              <w:r w:rsidR="00634D0A">
                <w:rPr>
                  <w:rStyle w:val="af5"/>
                  <w:color w:val="00B0F0"/>
                </w:rPr>
                <w:fldChar w:fldCharType="begin"/>
              </w:r>
              <w:r w:rsidR="00634D0A">
                <w:instrText xml:space="preserve"> REF _Ref520709493 \h </w:instrText>
              </w:r>
              <w:r w:rsidR="00634D0A">
                <w:rPr>
                  <w:rStyle w:val="af5"/>
                  <w:color w:val="00B0F0"/>
                </w:rPr>
              </w:r>
              <w:r w:rsidR="00634D0A">
                <w:rPr>
                  <w:rStyle w:val="af5"/>
                  <w:color w:val="00B0F0"/>
                </w:rPr>
                <w:fldChar w:fldCharType="separate"/>
              </w:r>
              <w:r w:rsidR="00634D0A" w:rsidRPr="00206CFD">
                <w:t>GetDeleteBarCo</w:t>
              </w:r>
              <w:r w:rsidR="00634D0A" w:rsidRPr="00206CFD">
                <w:t>d</w:t>
              </w:r>
              <w:r w:rsidR="00634D0A" w:rsidRPr="00206CFD">
                <w:t>eRequest</w:t>
              </w:r>
              <w:r w:rsidR="00634D0A">
                <w:rPr>
                  <w:rStyle w:val="af5"/>
                  <w:color w:val="00B0F0"/>
                </w:rPr>
                <w:fldChar w:fldCharType="end"/>
              </w:r>
            </w:hyperlink>
          </w:p>
        </w:tc>
        <w:tc>
          <w:tcPr>
            <w:tcW w:w="4678" w:type="dxa"/>
          </w:tcPr>
          <w:p w:rsidR="00BF48B0" w:rsidRPr="00210AA5" w:rsidRDefault="00BF48B0" w:rsidP="00BF48B0"/>
        </w:tc>
      </w:tr>
      <w:tr w:rsidR="00BF48B0" w:rsidRPr="00CC49AA" w:rsidTr="00BF48B0">
        <w:tc>
          <w:tcPr>
            <w:tcW w:w="9497" w:type="dxa"/>
            <w:gridSpan w:val="3"/>
          </w:tcPr>
          <w:p w:rsidR="00BF48B0" w:rsidRPr="000821A3" w:rsidRDefault="00BF48B0" w:rsidP="00BF48B0">
            <w:pPr>
              <w:rPr>
                <w:b/>
              </w:rPr>
            </w:pPr>
            <w:r>
              <w:rPr>
                <w:b/>
              </w:rPr>
              <w:t>Возвращаемое значение</w:t>
            </w:r>
          </w:p>
        </w:tc>
      </w:tr>
      <w:tr w:rsidR="00BF48B0" w:rsidRPr="00CC49AA" w:rsidTr="00BF48B0">
        <w:tc>
          <w:tcPr>
            <w:tcW w:w="1701" w:type="dxa"/>
          </w:tcPr>
          <w:p w:rsidR="00BF48B0" w:rsidRPr="000821A3" w:rsidRDefault="00BF48B0" w:rsidP="00BF48B0">
            <w:pPr>
              <w:ind w:left="284"/>
              <w:rPr>
                <w:lang w:val="en-US"/>
              </w:rPr>
            </w:pPr>
          </w:p>
        </w:tc>
        <w:tc>
          <w:tcPr>
            <w:tcW w:w="3118" w:type="dxa"/>
          </w:tcPr>
          <w:p w:rsidR="00BF48B0" w:rsidRPr="00634D0A" w:rsidRDefault="00634D0A" w:rsidP="00634D0A">
            <w:pPr>
              <w:pStyle w:val="aff4"/>
              <w:rPr>
                <w:rStyle w:val="af0"/>
              </w:rPr>
            </w:pPr>
            <w:r>
              <w:fldChar w:fldCharType="begin"/>
            </w:r>
            <w:r>
              <w:rPr>
                <w:rStyle w:val="af0"/>
              </w:rPr>
              <w:instrText xml:space="preserve"> REF _Ref520710030 \h </w:instrText>
            </w:r>
            <w:r>
              <w:fldChar w:fldCharType="separate"/>
            </w:r>
            <w:proofErr w:type="spellStart"/>
            <w:r w:rsidRPr="00730B0B">
              <w:t>GetDeleteBarCodeResponse</w:t>
            </w:r>
            <w:proofErr w:type="spellEnd"/>
            <w:r>
              <w:fldChar w:fldCharType="end"/>
            </w:r>
          </w:p>
        </w:tc>
        <w:tc>
          <w:tcPr>
            <w:tcW w:w="4678" w:type="dxa"/>
          </w:tcPr>
          <w:p w:rsidR="00BF48B0" w:rsidRPr="00210AA5" w:rsidRDefault="00BF48B0" w:rsidP="00BF48B0"/>
        </w:tc>
      </w:tr>
    </w:tbl>
    <w:p w:rsidR="00BF48B0" w:rsidRPr="00BF48B0" w:rsidRDefault="00BF48B0" w:rsidP="00BF48B0"/>
    <w:p w:rsidR="00CC3058" w:rsidRDefault="00CC3058" w:rsidP="00CC3058">
      <w:pPr>
        <w:pStyle w:val="3"/>
      </w:pPr>
      <w:r>
        <w:t>Самостоятельные справочники</w:t>
      </w:r>
    </w:p>
    <w:p w:rsidR="007A370B" w:rsidRDefault="007A370B" w:rsidP="00CC3058">
      <w:pPr>
        <w:pStyle w:val="4"/>
      </w:pPr>
      <w:bookmarkStart w:id="9" w:name="_Ref515539964"/>
      <w:proofErr w:type="spellStart"/>
      <w:r>
        <w:rPr>
          <w:lang w:val="en-US"/>
        </w:rPr>
        <w:t>createOwner</w:t>
      </w:r>
      <w:bookmarkEnd w:id="7"/>
      <w:bookmarkEnd w:id="8"/>
      <w:bookmarkEnd w:id="9"/>
      <w:proofErr w:type="spellEnd"/>
    </w:p>
    <w:p w:rsidR="007A370B" w:rsidRPr="005A41F2" w:rsidRDefault="007A370B" w:rsidP="007A370B">
      <w:r>
        <w:tab/>
        <w:t>Создает новый или обновляет существующий элемент справочника Собственники.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bookmarkStart w:id="10" w:name="_createShipper"/>
            <w:bookmarkEnd w:id="10"/>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1F0FC8" w:rsidRDefault="00BF48B0" w:rsidP="002D4129">
            <w:pPr>
              <w:pStyle w:val="aff4"/>
            </w:pPr>
            <w:hyperlink w:anchor="createOwnerRequest" w:history="1">
              <w:r w:rsidR="007A370B" w:rsidRPr="002D4129">
                <w:rPr>
                  <w:rStyle w:val="af5"/>
                </w:rPr>
                <w:fldChar w:fldCharType="begin"/>
              </w:r>
              <w:r w:rsidR="007A370B" w:rsidRPr="002D4129">
                <w:rPr>
                  <w:rStyle w:val="af5"/>
                </w:rPr>
                <w:instrText xml:space="preserve"> REF _Ref476947695 \h  \* MERGEFORMAT </w:instrText>
              </w:r>
              <w:r w:rsidR="007A370B" w:rsidRPr="002D4129">
                <w:rPr>
                  <w:rStyle w:val="af5"/>
                </w:rPr>
              </w:r>
              <w:r w:rsidR="007A370B" w:rsidRPr="002D4129">
                <w:rPr>
                  <w:rStyle w:val="af5"/>
                </w:rPr>
                <w:fldChar w:fldCharType="separate"/>
              </w:r>
              <w:r w:rsidR="002D4129">
                <w:rPr>
                  <w:lang w:val="en-US"/>
                </w:rPr>
                <w:t>createOwnerRequest</w:t>
              </w:r>
              <w:r w:rsidR="007A370B" w:rsidRPr="002D4129">
                <w:rPr>
                  <w:rStyle w:val="af5"/>
                </w:rPr>
                <w:fldChar w:fldCharType="end"/>
              </w:r>
            </w:hyperlink>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F48B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CE0858" w:rsidRDefault="007A370B" w:rsidP="00CC3058">
      <w:pPr>
        <w:pStyle w:val="4"/>
      </w:pPr>
      <w:proofErr w:type="spellStart"/>
      <w:r>
        <w:rPr>
          <w:lang w:val="en-US"/>
        </w:rPr>
        <w:t>createRoute</w:t>
      </w:r>
      <w:proofErr w:type="spellEnd"/>
    </w:p>
    <w:p w:rsidR="007A370B" w:rsidRPr="005A41F2" w:rsidRDefault="007A370B" w:rsidP="007A370B">
      <w:r>
        <w:tab/>
        <w:t>Создает новый или обновляет существующий элемент справочника Маршруты</w:t>
      </w:r>
      <w:r w:rsidRPr="00CE0858">
        <w:t xml:space="preserve"> </w:t>
      </w:r>
      <w:r>
        <w:t xml:space="preserve">и сопутствующие ему справочники. Поиск по </w:t>
      </w:r>
      <w:r>
        <w:rPr>
          <w:lang w:val="en-US"/>
        </w:rPr>
        <w:t>GUID</w:t>
      </w:r>
      <w:r w:rsidRPr="005A41F2">
        <w:t xml:space="preserve"> </w:t>
      </w:r>
      <w:r>
        <w:t xml:space="preserve">элемента из </w:t>
      </w:r>
      <w:r w:rsidR="0080700C">
        <w:t>КИС</w:t>
      </w:r>
      <w:r>
        <w:t xml:space="preserve">. При совпадении </w:t>
      </w:r>
      <w:r>
        <w:rPr>
          <w:lang w:val="en-US"/>
        </w:rPr>
        <w:t>GUID</w:t>
      </w:r>
      <w:r w:rsidRPr="005A41F2">
        <w:t xml:space="preserve"> </w:t>
      </w:r>
      <w:r>
        <w:t>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091D89" w:rsidRDefault="002D4129" w:rsidP="002D4129">
            <w:pPr>
              <w:pStyle w:val="aff4"/>
              <w:rPr>
                <w:rStyle w:val="af0"/>
              </w:rPr>
            </w:pPr>
            <w:r>
              <w:rPr>
                <w:rStyle w:val="af0"/>
              </w:rPr>
              <w:fldChar w:fldCharType="begin"/>
            </w:r>
            <w:r>
              <w:rPr>
                <w:rStyle w:val="af0"/>
              </w:rPr>
              <w:instrText xml:space="preserve"> REF _Ref515531479 \h  \* MERGEFORMAT </w:instrText>
            </w:r>
            <w:r>
              <w:rPr>
                <w:rStyle w:val="af0"/>
              </w:rPr>
            </w:r>
            <w:r>
              <w:rPr>
                <w:rStyle w:val="af0"/>
              </w:rPr>
              <w:fldChar w:fldCharType="separate"/>
            </w:r>
            <w:proofErr w:type="spellStart"/>
            <w:r>
              <w:rPr>
                <w:lang w:val="en-US"/>
              </w:rPr>
              <w:t>createRouteRequest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091D89" w:rsidRDefault="00BF48B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7A370B" w:rsidRPr="00F735AD" w:rsidRDefault="007A370B" w:rsidP="00CC3058">
      <w:pPr>
        <w:pStyle w:val="4"/>
      </w:pPr>
      <w:bookmarkStart w:id="11" w:name="_Ref506556341"/>
      <w:proofErr w:type="spellStart"/>
      <w:r>
        <w:rPr>
          <w:lang w:val="en-US"/>
        </w:rPr>
        <w:t>createStock</w:t>
      </w:r>
      <w:bookmarkEnd w:id="11"/>
      <w:proofErr w:type="spellEnd"/>
    </w:p>
    <w:p w:rsidR="007A370B" w:rsidRPr="000821A3" w:rsidRDefault="007A370B" w:rsidP="007A370B">
      <w:r w:rsidRPr="00F735AD">
        <w:tab/>
      </w:r>
      <w:r>
        <w:t>Создает новый или обновляет существующий элемент справочника Склады. Поиск по коду элемента. При совпадении кода с уже существующим элементом все передаваемые реквизиты перезаписываются.</w:t>
      </w:r>
    </w:p>
    <w:tbl>
      <w:tblPr>
        <w:tblStyle w:val="af4"/>
        <w:tblW w:w="9497" w:type="dxa"/>
        <w:tblInd w:w="392" w:type="dxa"/>
        <w:tblLayout w:type="fixed"/>
        <w:tblLook w:val="04A0" w:firstRow="1" w:lastRow="0" w:firstColumn="1" w:lastColumn="0" w:noHBand="0" w:noVBand="1"/>
      </w:tblPr>
      <w:tblGrid>
        <w:gridCol w:w="1701"/>
        <w:gridCol w:w="3118"/>
        <w:gridCol w:w="4678"/>
      </w:tblGrid>
      <w:tr w:rsidR="007A370B" w:rsidRPr="00210AA5" w:rsidTr="007A370B">
        <w:tc>
          <w:tcPr>
            <w:tcW w:w="1701" w:type="dxa"/>
          </w:tcPr>
          <w:p w:rsidR="007A370B" w:rsidRPr="00AC038A" w:rsidRDefault="007A370B" w:rsidP="007A370B">
            <w:pPr>
              <w:ind w:left="284"/>
              <w:rPr>
                <w:b/>
              </w:rPr>
            </w:pPr>
            <w:r>
              <w:rPr>
                <w:b/>
              </w:rPr>
              <w:t>Имя</w:t>
            </w:r>
          </w:p>
        </w:tc>
        <w:tc>
          <w:tcPr>
            <w:tcW w:w="3118" w:type="dxa"/>
          </w:tcPr>
          <w:p w:rsidR="007A370B" w:rsidRPr="00210AA5" w:rsidRDefault="007A370B" w:rsidP="007A370B">
            <w:pPr>
              <w:jc w:val="center"/>
              <w:rPr>
                <w:b/>
              </w:rPr>
            </w:pPr>
            <w:r>
              <w:rPr>
                <w:b/>
              </w:rPr>
              <w:t>Тип</w:t>
            </w:r>
          </w:p>
        </w:tc>
        <w:tc>
          <w:tcPr>
            <w:tcW w:w="4678"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118" w:type="dxa"/>
          </w:tcPr>
          <w:p w:rsidR="007A370B" w:rsidRPr="008774F2" w:rsidRDefault="002D4129" w:rsidP="002D4129">
            <w:pPr>
              <w:pStyle w:val="aff4"/>
              <w:rPr>
                <w:lang w:val="en-US"/>
              </w:rPr>
            </w:pPr>
            <w:r>
              <w:rPr>
                <w:rStyle w:val="af0"/>
              </w:rPr>
              <w:fldChar w:fldCharType="begin"/>
            </w:r>
            <w:r>
              <w:rPr>
                <w:lang w:val="en-US"/>
              </w:rPr>
              <w:instrText xml:space="preserve"> REF _Ref515531506 \h </w:instrText>
            </w:r>
            <w:r>
              <w:rPr>
                <w:rStyle w:val="af0"/>
              </w:rPr>
              <w:instrText xml:space="preserve"> \* MERGEFORMAT </w:instrText>
            </w:r>
            <w:r>
              <w:rPr>
                <w:rStyle w:val="af0"/>
              </w:rPr>
            </w:r>
            <w:r>
              <w:rPr>
                <w:rStyle w:val="af0"/>
              </w:rPr>
              <w:fldChar w:fldCharType="separate"/>
            </w:r>
            <w:proofErr w:type="spellStart"/>
            <w:r>
              <w:rPr>
                <w:lang w:val="en-US"/>
              </w:rPr>
              <w:t>createStockRequest</w:t>
            </w:r>
            <w:proofErr w:type="spellEnd"/>
            <w:r>
              <w:rPr>
                <w:rStyle w:val="af0"/>
              </w:rPr>
              <w:fldChar w:fldCharType="end"/>
            </w:r>
          </w:p>
        </w:tc>
        <w:tc>
          <w:tcPr>
            <w:tcW w:w="4678"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118" w:type="dxa"/>
          </w:tcPr>
          <w:p w:rsidR="007A370B" w:rsidRPr="0015660B" w:rsidRDefault="00BF48B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4678" w:type="dxa"/>
          </w:tcPr>
          <w:p w:rsidR="007A370B" w:rsidRPr="00210AA5" w:rsidRDefault="007A370B" w:rsidP="007A370B"/>
        </w:tc>
      </w:tr>
    </w:tbl>
    <w:p w:rsidR="001754EA" w:rsidRPr="00192842" w:rsidRDefault="001754EA">
      <w:pPr>
        <w:pStyle w:val="4"/>
      </w:pPr>
      <w:bookmarkStart w:id="12" w:name="_createOwner"/>
      <w:bookmarkEnd w:id="1"/>
      <w:bookmarkEnd w:id="12"/>
      <w:proofErr w:type="spellStart"/>
      <w:r>
        <w:rPr>
          <w:lang w:val="en-US"/>
        </w:rPr>
        <w:t>createDriver</w:t>
      </w:r>
      <w:proofErr w:type="spellEnd"/>
    </w:p>
    <w:p w:rsidR="001754EA" w:rsidRPr="001754EA" w:rsidRDefault="001754EA" w:rsidP="001754EA">
      <w:r w:rsidRPr="001754EA">
        <w:tab/>
      </w:r>
      <w:r>
        <w:t xml:space="preserve">Создает новый элемент справочника Водители. Метод выполняет поиск и обновление элементов по атрибуту </w:t>
      </w:r>
      <w:proofErr w:type="spellStart"/>
      <w:r>
        <w:rPr>
          <w:lang w:val="en-US"/>
        </w:rPr>
        <w:t>DriverID</w:t>
      </w:r>
      <w:proofErr w:type="spellEnd"/>
      <w:r>
        <w:t xml:space="preserve"> элементов</w:t>
      </w:r>
      <w:r w:rsidRPr="001754EA">
        <w:t xml:space="preserve"> </w:t>
      </w:r>
      <w:r>
        <w:rPr>
          <w:lang w:val="en-US"/>
        </w:rPr>
        <w:t>Driver</w:t>
      </w:r>
      <w:r>
        <w:t xml:space="preserve"> запроса</w:t>
      </w:r>
      <w:r w:rsidRPr="001754EA">
        <w:t xml:space="preserve"> (</w:t>
      </w:r>
      <w:r>
        <w:rPr>
          <w:lang w:val="en-US"/>
        </w:rPr>
        <w:t>request</w:t>
      </w:r>
      <w:r w:rsidRPr="001754EA">
        <w:t>-&gt;</w:t>
      </w:r>
      <w:r>
        <w:rPr>
          <w:lang w:val="en-US"/>
        </w:rPr>
        <w:t>Driver</w:t>
      </w:r>
      <w:proofErr w:type="gramStart"/>
      <w:r w:rsidRPr="001754EA">
        <w:t>-&gt;</w:t>
      </w:r>
      <w:proofErr w:type="spellStart"/>
      <w:r>
        <w:rPr>
          <w:lang w:val="en-US"/>
        </w:rPr>
        <w:t>DriverID</w:t>
      </w:r>
      <w:proofErr w:type="spellEnd"/>
      <w:proofErr w:type="gram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w:t>
      </w:r>
      <w:r w:rsidR="00317F33" w:rsidRPr="00317F33">
        <w:t xml:space="preserve"> </w:t>
      </w:r>
      <w:r w:rsidR="00317F33">
        <w:t>то поиск идет по стандартному реквизиту Код.</w:t>
      </w:r>
      <w:r w:rsidR="00317F33" w:rsidRPr="001754EA">
        <w:t xml:space="preserve"> (</w:t>
      </w:r>
      <w:r w:rsidR="00317F33">
        <w:t>реквизит хранит коды элементов справочника информационной базы</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517770098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createDriverRequest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BF48B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02030E" w:rsidRDefault="0002030E" w:rsidP="0002030E">
      <w:pPr>
        <w:rPr>
          <w:rFonts w:cstheme="majorBidi"/>
          <w:sz w:val="28"/>
          <w:szCs w:val="28"/>
          <w:lang w:val="en-US"/>
        </w:rPr>
      </w:pPr>
      <w:r>
        <w:rPr>
          <w:lang w:val="en-US"/>
        </w:rPr>
        <w:br w:type="page"/>
      </w:r>
    </w:p>
    <w:p w:rsidR="001754EA" w:rsidRPr="001754EA" w:rsidRDefault="001754EA">
      <w:pPr>
        <w:pStyle w:val="4"/>
      </w:pPr>
      <w:proofErr w:type="spellStart"/>
      <w:r>
        <w:rPr>
          <w:lang w:val="en-US"/>
        </w:rPr>
        <w:lastRenderedPageBreak/>
        <w:t>createVehicle</w:t>
      </w:r>
      <w:proofErr w:type="spellEnd"/>
    </w:p>
    <w:p w:rsidR="001754EA" w:rsidRPr="001754EA" w:rsidRDefault="001754EA" w:rsidP="001754EA">
      <w:r w:rsidRPr="001754EA">
        <w:tab/>
      </w:r>
      <w:r>
        <w:t xml:space="preserve">Создает новый элемент справочника Транспортные средства. Метод выполняет поиск и обновление элементов по атрибуту </w:t>
      </w:r>
      <w:proofErr w:type="spellStart"/>
      <w:r w:rsidR="0002030E">
        <w:rPr>
          <w:lang w:val="en-US"/>
        </w:rPr>
        <w:t>Vehicle</w:t>
      </w:r>
      <w:r>
        <w:rPr>
          <w:lang w:val="en-US"/>
        </w:rPr>
        <w:t>ID</w:t>
      </w:r>
      <w:proofErr w:type="spellEnd"/>
      <w:r>
        <w:t xml:space="preserve"> элементов</w:t>
      </w:r>
      <w:r w:rsidRPr="001754EA">
        <w:t xml:space="preserve"> </w:t>
      </w:r>
      <w:r w:rsidR="0002030E">
        <w:rPr>
          <w:lang w:val="en-US"/>
        </w:rPr>
        <w:t>Vehicle</w:t>
      </w:r>
      <w:r>
        <w:t xml:space="preserve"> запроса</w:t>
      </w:r>
      <w:r w:rsidRPr="001754EA">
        <w:t xml:space="preserve"> (</w:t>
      </w:r>
      <w:r>
        <w:rPr>
          <w:lang w:val="en-US"/>
        </w:rPr>
        <w:t>request</w:t>
      </w:r>
      <w:r w:rsidRPr="001754EA">
        <w:t>-&gt;</w:t>
      </w:r>
      <w:r w:rsidR="0002030E" w:rsidRPr="0002030E">
        <w:t xml:space="preserve"> </w:t>
      </w:r>
      <w:r w:rsidR="0002030E">
        <w:rPr>
          <w:lang w:val="en-US"/>
        </w:rPr>
        <w:t>Vehicle</w:t>
      </w:r>
      <w:r w:rsidR="0002030E">
        <w:t xml:space="preserve"> </w:t>
      </w:r>
      <w:r w:rsidRPr="001754EA">
        <w:t>-&gt;</w:t>
      </w:r>
      <w:r w:rsidR="0002030E" w:rsidRPr="0002030E">
        <w:t xml:space="preserve"> </w:t>
      </w:r>
      <w:proofErr w:type="spellStart"/>
      <w:r w:rsidR="0002030E">
        <w:rPr>
          <w:lang w:val="en-US"/>
        </w:rPr>
        <w:t>Vehicle</w:t>
      </w:r>
      <w:r>
        <w:rPr>
          <w:lang w:val="en-US"/>
        </w:rPr>
        <w:t>ID</w:t>
      </w:r>
      <w:proofErr w:type="spellEnd"/>
      <w:r w:rsidRPr="001754EA">
        <w:t xml:space="preserve">). </w:t>
      </w:r>
      <w:r>
        <w:t xml:space="preserve">Поиск на стороне </w:t>
      </w:r>
      <w:r>
        <w:rPr>
          <w:lang w:val="en-US"/>
        </w:rPr>
        <w:t>WMS</w:t>
      </w:r>
      <w:r w:rsidRPr="001754EA">
        <w:t xml:space="preserve"> </w:t>
      </w:r>
      <w:r>
        <w:t xml:space="preserve">происходит по </w:t>
      </w:r>
      <w:r>
        <w:rPr>
          <w:lang w:val="en-US"/>
        </w:rPr>
        <w:t>GUID</w:t>
      </w:r>
      <w:r w:rsidRPr="001754EA">
        <w:t xml:space="preserve"> </w:t>
      </w:r>
      <w:r>
        <w:t xml:space="preserve">элемента. Если был передан уникальный код, но не </w:t>
      </w:r>
      <w:r>
        <w:rPr>
          <w:lang w:val="en-US"/>
        </w:rPr>
        <w:t>GUID</w:t>
      </w:r>
      <w:r w:rsidRPr="001754EA">
        <w:t xml:space="preserve">, </w:t>
      </w:r>
      <w:r w:rsidR="00317F33">
        <w:t xml:space="preserve">то поиск идет по реквизиту </w:t>
      </w:r>
      <w:r w:rsidR="00317F33">
        <w:rPr>
          <w:lang w:val="en-US"/>
        </w:rPr>
        <w:t>ID</w:t>
      </w:r>
      <w:r w:rsidR="00317F33">
        <w:t>.</w:t>
      </w:r>
      <w:r w:rsidR="00317F33" w:rsidRPr="001754EA">
        <w:t xml:space="preserve"> (</w:t>
      </w:r>
      <w:r w:rsidR="00317F33">
        <w:t>реквизит хранит коды соответствий элементов для обмена</w:t>
      </w:r>
      <w:r w:rsidR="00317F33" w:rsidRPr="001754EA">
        <w:t>)</w:t>
      </w:r>
    </w:p>
    <w:tbl>
      <w:tblPr>
        <w:tblStyle w:val="af4"/>
        <w:tblW w:w="9497" w:type="dxa"/>
        <w:tblInd w:w="392" w:type="dxa"/>
        <w:tblLayout w:type="fixed"/>
        <w:tblLook w:val="04A0" w:firstRow="1" w:lastRow="0" w:firstColumn="1" w:lastColumn="0" w:noHBand="0" w:noVBand="1"/>
      </w:tblPr>
      <w:tblGrid>
        <w:gridCol w:w="1701"/>
        <w:gridCol w:w="3118"/>
        <w:gridCol w:w="4678"/>
      </w:tblGrid>
      <w:tr w:rsidR="001754EA" w:rsidRPr="00210AA5" w:rsidTr="001754EA">
        <w:tc>
          <w:tcPr>
            <w:tcW w:w="1701" w:type="dxa"/>
          </w:tcPr>
          <w:p w:rsidR="001754EA" w:rsidRPr="00AC038A" w:rsidRDefault="001754EA" w:rsidP="001754EA">
            <w:pPr>
              <w:ind w:left="284"/>
              <w:rPr>
                <w:b/>
              </w:rPr>
            </w:pPr>
            <w:r>
              <w:rPr>
                <w:b/>
              </w:rPr>
              <w:t>Имя</w:t>
            </w:r>
          </w:p>
        </w:tc>
        <w:tc>
          <w:tcPr>
            <w:tcW w:w="3118" w:type="dxa"/>
          </w:tcPr>
          <w:p w:rsidR="001754EA" w:rsidRPr="00210AA5" w:rsidRDefault="001754EA" w:rsidP="001754EA">
            <w:pPr>
              <w:jc w:val="center"/>
              <w:rPr>
                <w:b/>
              </w:rPr>
            </w:pPr>
            <w:r>
              <w:rPr>
                <w:b/>
              </w:rPr>
              <w:t>Тип</w:t>
            </w:r>
          </w:p>
        </w:tc>
        <w:tc>
          <w:tcPr>
            <w:tcW w:w="4678" w:type="dxa"/>
          </w:tcPr>
          <w:p w:rsidR="001754EA" w:rsidRPr="00210AA5" w:rsidRDefault="001754EA" w:rsidP="001754EA">
            <w:pPr>
              <w:rPr>
                <w:b/>
              </w:rPr>
            </w:pPr>
            <w:r>
              <w:rPr>
                <w:b/>
              </w:rPr>
              <w:t>Комментарий</w:t>
            </w:r>
          </w:p>
        </w:tc>
      </w:tr>
      <w:tr w:rsidR="001754EA" w:rsidRPr="00CC49AA" w:rsidTr="001754EA">
        <w:tc>
          <w:tcPr>
            <w:tcW w:w="9497" w:type="dxa"/>
            <w:gridSpan w:val="3"/>
          </w:tcPr>
          <w:p w:rsidR="001754EA" w:rsidRPr="000821A3" w:rsidRDefault="001754EA" w:rsidP="001754EA">
            <w:pPr>
              <w:rPr>
                <w:b/>
              </w:rPr>
            </w:pPr>
            <w:r w:rsidRPr="000821A3">
              <w:rPr>
                <w:b/>
              </w:rPr>
              <w:t>Вход</w:t>
            </w:r>
            <w:r>
              <w:rPr>
                <w:b/>
              </w:rPr>
              <w:t>ящие параметры</w:t>
            </w:r>
          </w:p>
        </w:tc>
      </w:tr>
      <w:tr w:rsidR="001754EA" w:rsidRPr="00CC49AA" w:rsidTr="001754EA">
        <w:tc>
          <w:tcPr>
            <w:tcW w:w="1701" w:type="dxa"/>
          </w:tcPr>
          <w:p w:rsidR="001754EA" w:rsidRPr="001754EA" w:rsidRDefault="001754EA" w:rsidP="001754EA">
            <w:pPr>
              <w:ind w:left="284"/>
            </w:pPr>
            <w:r>
              <w:rPr>
                <w:lang w:val="en-US"/>
              </w:rPr>
              <w:t>Request</w:t>
            </w:r>
          </w:p>
        </w:tc>
        <w:tc>
          <w:tcPr>
            <w:tcW w:w="3118" w:type="dxa"/>
          </w:tcPr>
          <w:p w:rsidR="001754EA" w:rsidRPr="001754EA" w:rsidRDefault="001754EA" w:rsidP="001754EA">
            <w:pPr>
              <w:pStyle w:val="aff4"/>
            </w:pPr>
            <w:r>
              <w:rPr>
                <w:rStyle w:val="af0"/>
                <w:lang w:val="en-US"/>
              </w:rPr>
              <w:fldChar w:fldCharType="begin"/>
            </w:r>
            <w:r w:rsidRPr="001754EA">
              <w:instrText xml:space="preserve"> </w:instrText>
            </w:r>
            <w:r>
              <w:rPr>
                <w:lang w:val="en-US"/>
              </w:rPr>
              <w:instrText>REF</w:instrText>
            </w:r>
            <w:r w:rsidRPr="001754EA">
              <w:instrText xml:space="preserve"> _</w:instrText>
            </w:r>
            <w:r>
              <w:rPr>
                <w:lang w:val="en-US"/>
              </w:rPr>
              <w:instrText>Ref</w:instrText>
            </w:r>
            <w:r w:rsidRPr="001754EA">
              <w:instrText>517770113 \</w:instrText>
            </w:r>
            <w:r>
              <w:rPr>
                <w:lang w:val="en-US"/>
              </w:rPr>
              <w:instrText>h</w:instrText>
            </w:r>
            <w:r w:rsidRPr="001754EA">
              <w:instrText xml:space="preserve"> </w:instrText>
            </w:r>
            <w:r>
              <w:rPr>
                <w:rStyle w:val="af0"/>
                <w:lang w:val="en-US"/>
              </w:rPr>
            </w:r>
            <w:r>
              <w:rPr>
                <w:rStyle w:val="af0"/>
                <w:lang w:val="en-US"/>
              </w:rPr>
              <w:fldChar w:fldCharType="separate"/>
            </w:r>
            <w:proofErr w:type="spellStart"/>
            <w:r>
              <w:rPr>
                <w:lang w:val="en-US"/>
              </w:rPr>
              <w:t>createVehicleRequest</w:t>
            </w:r>
            <w:proofErr w:type="spellEnd"/>
            <w:r>
              <w:rPr>
                <w:rStyle w:val="af0"/>
                <w:lang w:val="en-US"/>
              </w:rPr>
              <w:fldChar w:fldCharType="end"/>
            </w:r>
          </w:p>
        </w:tc>
        <w:tc>
          <w:tcPr>
            <w:tcW w:w="4678" w:type="dxa"/>
          </w:tcPr>
          <w:p w:rsidR="001754EA" w:rsidRPr="00210AA5" w:rsidRDefault="001754EA" w:rsidP="001754EA"/>
        </w:tc>
      </w:tr>
      <w:tr w:rsidR="001754EA" w:rsidRPr="00CC49AA" w:rsidTr="001754EA">
        <w:tc>
          <w:tcPr>
            <w:tcW w:w="9497" w:type="dxa"/>
            <w:gridSpan w:val="3"/>
          </w:tcPr>
          <w:p w:rsidR="001754EA" w:rsidRPr="000821A3" w:rsidRDefault="001754EA" w:rsidP="001754EA">
            <w:pPr>
              <w:rPr>
                <w:b/>
              </w:rPr>
            </w:pPr>
            <w:r>
              <w:rPr>
                <w:b/>
              </w:rPr>
              <w:t>Возвращаемое значение</w:t>
            </w:r>
          </w:p>
        </w:tc>
      </w:tr>
      <w:tr w:rsidR="001754EA" w:rsidRPr="00CC49AA" w:rsidTr="001754EA">
        <w:tc>
          <w:tcPr>
            <w:tcW w:w="1701" w:type="dxa"/>
          </w:tcPr>
          <w:p w:rsidR="001754EA" w:rsidRPr="001754EA" w:rsidRDefault="001754EA" w:rsidP="001754EA">
            <w:pPr>
              <w:ind w:left="284"/>
            </w:pPr>
          </w:p>
        </w:tc>
        <w:tc>
          <w:tcPr>
            <w:tcW w:w="3118" w:type="dxa"/>
          </w:tcPr>
          <w:p w:rsidR="001754EA" w:rsidRPr="0015660B" w:rsidRDefault="00BF48B0" w:rsidP="001754EA">
            <w:pPr>
              <w:pStyle w:val="aff4"/>
              <w:rPr>
                <w:lang w:val="en-US"/>
              </w:rPr>
            </w:pPr>
            <w:hyperlink w:anchor="Response" w:history="1">
              <w:r w:rsidR="001754EA" w:rsidRPr="002D4129">
                <w:rPr>
                  <w:rStyle w:val="af5"/>
                </w:rPr>
                <w:fldChar w:fldCharType="begin"/>
              </w:r>
              <w:r w:rsidR="001754EA" w:rsidRPr="002D4129">
                <w:rPr>
                  <w:rStyle w:val="af5"/>
                </w:rPr>
                <w:instrText xml:space="preserve"> REF _Ref476654232 \h  \* MERGEFORMAT </w:instrText>
              </w:r>
              <w:r w:rsidR="001754EA" w:rsidRPr="002D4129">
                <w:rPr>
                  <w:rStyle w:val="af5"/>
                </w:rPr>
              </w:r>
              <w:r w:rsidR="001754EA" w:rsidRPr="002D4129">
                <w:rPr>
                  <w:rStyle w:val="af5"/>
                </w:rPr>
                <w:fldChar w:fldCharType="separate"/>
              </w:r>
              <w:r w:rsidR="001754EA" w:rsidRPr="002D4129">
                <w:rPr>
                  <w:rStyle w:val="af5"/>
                </w:rPr>
                <w:t>Response</w:t>
              </w:r>
              <w:r w:rsidR="001754EA" w:rsidRPr="002D4129">
                <w:rPr>
                  <w:rStyle w:val="af5"/>
                </w:rPr>
                <w:fldChar w:fldCharType="end"/>
              </w:r>
            </w:hyperlink>
          </w:p>
        </w:tc>
        <w:tc>
          <w:tcPr>
            <w:tcW w:w="4678" w:type="dxa"/>
          </w:tcPr>
          <w:p w:rsidR="001754EA" w:rsidRPr="00210AA5" w:rsidRDefault="001754EA" w:rsidP="001754EA"/>
        </w:tc>
      </w:tr>
    </w:tbl>
    <w:p w:rsidR="001754EA" w:rsidRPr="001754EA" w:rsidRDefault="001754EA" w:rsidP="001754EA"/>
    <w:p w:rsidR="007A370B" w:rsidRDefault="007A370B" w:rsidP="007A370B">
      <w:pPr>
        <w:pStyle w:val="2"/>
      </w:pPr>
      <w:r>
        <w:t>Загрузка и изменение документов</w:t>
      </w:r>
    </w:p>
    <w:p w:rsidR="00CC3058" w:rsidRPr="00CC3058" w:rsidRDefault="00CC3058" w:rsidP="00CC3058">
      <w:r>
        <w:tab/>
        <w:t xml:space="preserve">Методы, используемые для создания и изменения документов в </w:t>
      </w:r>
      <w:proofErr w:type="spellStart"/>
      <w:r>
        <w:rPr>
          <w:lang w:val="en-US"/>
        </w:rPr>
        <w:t>TopLog</w:t>
      </w:r>
      <w:proofErr w:type="spellEnd"/>
      <w:r w:rsidRPr="00CC3058">
        <w:t xml:space="preserve"> </w:t>
      </w:r>
      <w:r>
        <w:rPr>
          <w:lang w:val="en-US"/>
        </w:rPr>
        <w:t>WMS</w:t>
      </w:r>
    </w:p>
    <w:p w:rsidR="007A370B" w:rsidRDefault="007A370B" w:rsidP="007A370B">
      <w:pPr>
        <w:pStyle w:val="3"/>
      </w:pPr>
      <w:proofErr w:type="spellStart"/>
      <w:r>
        <w:rPr>
          <w:lang w:val="en-US"/>
        </w:rPr>
        <w:t>createAcceptanceOrder</w:t>
      </w:r>
      <w:proofErr w:type="spellEnd"/>
    </w:p>
    <w:p w:rsidR="007A370B" w:rsidRDefault="007A370B" w:rsidP="007A370B">
      <w:r>
        <w:tab/>
        <w:t>Создает новый или обновляет существующий заказ</w:t>
      </w:r>
      <w:r w:rsidRPr="00CD4C9E">
        <w:t xml:space="preserve"> </w:t>
      </w:r>
      <w:r>
        <w:t xml:space="preserve">на приемку. Режим создания или обновления выбирается установкой флага </w:t>
      </w:r>
      <w:r>
        <w:rPr>
          <w:lang w:val="en-US"/>
        </w:rPr>
        <w:t>Update</w:t>
      </w:r>
      <w:r>
        <w:t xml:space="preserve"> в запросе. Поиск по номеру заказа и виду документа. </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pPr>
            <w:r>
              <w:rPr>
                <w:rStyle w:val="af0"/>
              </w:rPr>
              <w:fldChar w:fldCharType="begin"/>
            </w:r>
            <w:r>
              <w:instrText xml:space="preserve"> REF _Ref515531705 \h </w:instrText>
            </w:r>
            <w:r>
              <w:rPr>
                <w:rStyle w:val="af0"/>
              </w:rPr>
              <w:instrText xml:space="preserve"> \* MERGEFORMAT </w:instrText>
            </w:r>
            <w:r>
              <w:rPr>
                <w:rStyle w:val="af0"/>
              </w:rPr>
            </w:r>
            <w:r>
              <w:rPr>
                <w:rStyle w:val="af0"/>
              </w:rPr>
              <w:fldChar w:fldCharType="separate"/>
            </w:r>
            <w:proofErr w:type="spellStart"/>
            <w:r>
              <w:rPr>
                <w:lang w:val="en-US"/>
              </w:rPr>
              <w:t>createAcceptanceOrderRequest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2D4129" w:rsidRDefault="00BF48B0" w:rsidP="002D4129">
            <w:pPr>
              <w:pStyle w:val="aff4"/>
              <w:rPr>
                <w:rStyle w:val="af0"/>
              </w:rPr>
            </w:pPr>
            <w:hyperlink w:anchor="Response" w:history="1">
              <w:r w:rsidR="007A370B" w:rsidRPr="002D4129">
                <w:rPr>
                  <w:rStyle w:val="af0"/>
                </w:rPr>
                <w:fldChar w:fldCharType="begin"/>
              </w:r>
              <w:r w:rsidR="007A370B" w:rsidRPr="002D4129">
                <w:rPr>
                  <w:rStyle w:val="af0"/>
                </w:rPr>
                <w:instrText xml:space="preserve"> REF _Ref476654232 \h  \* MERGEFORMAT </w:instrText>
              </w:r>
              <w:r w:rsidR="007A370B" w:rsidRPr="002D4129">
                <w:rPr>
                  <w:rStyle w:val="af0"/>
                </w:rPr>
              </w:r>
              <w:r w:rsidR="007A370B" w:rsidRPr="002D4129">
                <w:rPr>
                  <w:rStyle w:val="af0"/>
                </w:rPr>
                <w:fldChar w:fldCharType="separate"/>
              </w:r>
              <w:r w:rsidR="002D4129" w:rsidRPr="002D4129">
                <w:rPr>
                  <w:rStyle w:val="af5"/>
                  <w:color w:val="00B0F0"/>
                </w:rPr>
                <w:t>Response</w:t>
              </w:r>
              <w:r w:rsidR="007A370B" w:rsidRPr="002D4129">
                <w:rPr>
                  <w:rStyle w:val="af0"/>
                </w:rPr>
                <w:fldChar w:fldCharType="end"/>
              </w:r>
            </w:hyperlink>
          </w:p>
        </w:tc>
        <w:tc>
          <w:tcPr>
            <w:tcW w:w="3969" w:type="dxa"/>
          </w:tcPr>
          <w:p w:rsidR="007A370B" w:rsidRPr="00210AA5" w:rsidRDefault="007A370B" w:rsidP="007A370B"/>
        </w:tc>
      </w:tr>
    </w:tbl>
    <w:p w:rsidR="007A370B" w:rsidRPr="00111360" w:rsidRDefault="007A370B" w:rsidP="007A370B">
      <w:pPr>
        <w:pStyle w:val="3"/>
      </w:pPr>
      <w:proofErr w:type="spellStart"/>
      <w:r>
        <w:rPr>
          <w:lang w:val="en-US"/>
        </w:rPr>
        <w:t>createClientReturnClaim</w:t>
      </w:r>
      <w:proofErr w:type="spellEnd"/>
    </w:p>
    <w:p w:rsidR="007A370B" w:rsidRDefault="007A370B" w:rsidP="007A370B">
      <w:r>
        <w:tab/>
        <w:t xml:space="preserve">Создает новые или обновляет существующие заказы на приемку возвратов от клиентов.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_Ref515531759 \h  \* MERGEFORMAT </w:instrText>
            </w:r>
            <w:r>
              <w:rPr>
                <w:rStyle w:val="af0"/>
              </w:rPr>
            </w:r>
            <w:r>
              <w:rPr>
                <w:rStyle w:val="af0"/>
              </w:rPr>
              <w:fldChar w:fldCharType="separate"/>
            </w:r>
            <w:proofErr w:type="spellStart"/>
            <w:r>
              <w:rPr>
                <w:lang w:val="en-US"/>
              </w:rPr>
              <w:t>createClientReturnClaimRequest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F48B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343CEF" w:rsidRPr="008774F2" w:rsidRDefault="00343CEF" w:rsidP="00343CEF">
      <w:pPr>
        <w:pStyle w:val="3"/>
      </w:pPr>
      <w:proofErr w:type="spellStart"/>
      <w:r>
        <w:rPr>
          <w:lang w:val="en-US"/>
        </w:rPr>
        <w:t>createKitOrder</w:t>
      </w:r>
      <w:proofErr w:type="spellEnd"/>
    </w:p>
    <w:p w:rsidR="00343CEF" w:rsidRPr="00CD5B54" w:rsidRDefault="00343CEF" w:rsidP="00CC3058">
      <w:pPr>
        <w:ind w:firstLine="708"/>
      </w:pPr>
      <w:r>
        <w:t>Создает заказ с типом заказа: «Комплектация» и видом документа «Заказ на комплектацию».</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lastRenderedPageBreak/>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CD5B54" w:rsidRDefault="00BF48B0" w:rsidP="002D4129">
            <w:pPr>
              <w:pStyle w:val="aff4"/>
              <w:rPr>
                <w:lang w:val="en-US"/>
              </w:rPr>
            </w:pPr>
            <w:hyperlink w:anchor="createKitOrderRequest" w:history="1">
              <w:r w:rsidR="00343CEF" w:rsidRPr="002D4129">
                <w:rPr>
                  <w:rStyle w:val="af5"/>
                  <w:lang w:val="en-US"/>
                </w:rPr>
                <w:fldChar w:fldCharType="begin"/>
              </w:r>
              <w:r w:rsidR="00343CEF" w:rsidRPr="002D4129">
                <w:rPr>
                  <w:rStyle w:val="af5"/>
                  <w:lang w:val="en-US"/>
                </w:rPr>
                <w:instrText xml:space="preserve"> REF _Ref505596229 \h </w:instrText>
              </w:r>
              <w:r w:rsidR="002D4129">
                <w:rPr>
                  <w:rStyle w:val="af5"/>
                  <w:lang w:val="en-US"/>
                </w:rPr>
                <w:instrText xml:space="preserve"> \* MERGEFORMAT </w:instrText>
              </w:r>
              <w:r w:rsidR="00343CEF" w:rsidRPr="002D4129">
                <w:rPr>
                  <w:rStyle w:val="af5"/>
                  <w:lang w:val="en-US"/>
                </w:rPr>
              </w:r>
              <w:r w:rsidR="00343CEF" w:rsidRPr="002D4129">
                <w:rPr>
                  <w:rStyle w:val="af5"/>
                  <w:lang w:val="en-US"/>
                </w:rPr>
                <w:fldChar w:fldCharType="separate"/>
              </w:r>
              <w:r w:rsidR="002D4129">
                <w:rPr>
                  <w:lang w:val="en-US"/>
                </w:rPr>
                <w:t>createKitOrderRequest</w:t>
              </w:r>
              <w:r w:rsidR="00343CEF" w:rsidRPr="002D4129">
                <w:rPr>
                  <w:rStyle w:val="af5"/>
                  <w:lang w:val="en-US"/>
                </w:rPr>
                <w:fldChar w:fldCharType="end"/>
              </w:r>
            </w:hyperlink>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F48B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CC3058" w:rsidRDefault="00CC3058" w:rsidP="00CC3058">
      <w:pPr>
        <w:rPr>
          <w:lang w:val="en-US"/>
        </w:rPr>
      </w:pPr>
      <w:r>
        <w:rPr>
          <w:lang w:val="en-US"/>
        </w:rPr>
        <w:br w:type="page"/>
      </w:r>
    </w:p>
    <w:p w:rsidR="007A370B" w:rsidRPr="00111360" w:rsidRDefault="007A370B" w:rsidP="007A370B">
      <w:pPr>
        <w:pStyle w:val="3"/>
      </w:pPr>
      <w:bookmarkStart w:id="13" w:name="_Ref515540926"/>
      <w:proofErr w:type="spellStart"/>
      <w:r>
        <w:rPr>
          <w:lang w:val="en-US"/>
        </w:rPr>
        <w:lastRenderedPageBreak/>
        <w:t>createShipmentOrder</w:t>
      </w:r>
      <w:bookmarkEnd w:id="13"/>
      <w:proofErr w:type="spellEnd"/>
    </w:p>
    <w:p w:rsidR="007A370B" w:rsidRDefault="007A370B" w:rsidP="007A370B">
      <w:r>
        <w:tab/>
        <w:t xml:space="preserve">Создает новые или обновляет существующие заказы на отгрузку. Режим создания или обновления выбирается установкой флага </w:t>
      </w:r>
      <w:r>
        <w:rPr>
          <w:lang w:val="en-US"/>
        </w:rPr>
        <w:t>Update</w:t>
      </w:r>
      <w:r>
        <w:t xml:space="preserve"> в запросе. Поиск по номеру заказа и виду документа.</w:t>
      </w:r>
    </w:p>
    <w:p w:rsidR="007A370B" w:rsidRDefault="007A370B" w:rsidP="007A370B">
      <w:r>
        <w:tab/>
        <w:t>В режиме создания, если в базе уже существует заказ с таким номером, то возвращается ошибка 106 (Объект уже существует).</w:t>
      </w:r>
    </w:p>
    <w:p w:rsidR="007A370B" w:rsidRPr="001A2CDB" w:rsidRDefault="007A370B" w:rsidP="007A370B">
      <w:r>
        <w:tab/>
        <w:t>В режиме обновления, если заказ не найден, то возвращается ошибка 102 (Объект не найден). Если заказ нельзя изменить, то возвращается ошибка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0821A3" w:rsidRDefault="007A370B" w:rsidP="007A370B">
            <w:pPr>
              <w:ind w:left="284"/>
              <w:rPr>
                <w:lang w:val="en-US"/>
              </w:rPr>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_Ref515531812 \h  \* MERGEFORMAT </w:instrText>
            </w:r>
            <w:r>
              <w:rPr>
                <w:rStyle w:val="af0"/>
              </w:rPr>
            </w:r>
            <w:r>
              <w:rPr>
                <w:rStyle w:val="af0"/>
              </w:rPr>
              <w:fldChar w:fldCharType="separate"/>
            </w:r>
            <w:proofErr w:type="spellStart"/>
            <w:r>
              <w:rPr>
                <w:lang w:val="en-US"/>
              </w:rPr>
              <w:t>createShipmentOrderRequest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F48B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Default="007A370B" w:rsidP="007A370B">
      <w:pPr>
        <w:pStyle w:val="3"/>
      </w:pPr>
      <w:proofErr w:type="spellStart"/>
      <w:r>
        <w:rPr>
          <w:lang w:val="en-US"/>
        </w:rPr>
        <w:t>createShipmentOrderRow</w:t>
      </w:r>
      <w:proofErr w:type="spellEnd"/>
    </w:p>
    <w:p w:rsidR="007A370B" w:rsidRPr="001A2CDB" w:rsidRDefault="007A370B" w:rsidP="007A370B">
      <w:r>
        <w:tab/>
        <w:t>Создает новые или обновляет существующие строки заказов на отгрузку в состоянии «Предварительный заказ». Запрос может обновлять только свободные строки. Если строка уже привязана к заказу, то при попытке загрузить повторно строку с таким же номером возвращается ошибка 103 (Действие запрещено) с указанием номера заказа, к которому уже привязана строка.</w:t>
      </w:r>
      <w:r w:rsidR="002561BC">
        <w:t xml:space="preserve"> Обновить строки отгрузки возможно при обновлении отдельного заказа (см. </w:t>
      </w:r>
      <w:r w:rsidR="002561BC" w:rsidRPr="002561BC">
        <w:rPr>
          <w:rStyle w:val="aff5"/>
        </w:rPr>
        <w:fldChar w:fldCharType="begin"/>
      </w:r>
      <w:r w:rsidR="002561BC" w:rsidRPr="002561BC">
        <w:rPr>
          <w:rStyle w:val="aff5"/>
        </w:rPr>
        <w:instrText xml:space="preserve"> REF _Ref515540926 \h </w:instrText>
      </w:r>
      <w:r w:rsidR="002561BC">
        <w:rPr>
          <w:rStyle w:val="aff5"/>
        </w:rPr>
        <w:instrText xml:space="preserve"> \* MERGEFORMAT </w:instrText>
      </w:r>
      <w:r w:rsidR="002561BC" w:rsidRPr="002561BC">
        <w:rPr>
          <w:rStyle w:val="aff5"/>
        </w:rPr>
      </w:r>
      <w:r w:rsidR="002561BC" w:rsidRPr="002561BC">
        <w:rPr>
          <w:rStyle w:val="aff5"/>
        </w:rPr>
        <w:fldChar w:fldCharType="separate"/>
      </w:r>
      <w:proofErr w:type="spellStart"/>
      <w:r w:rsidR="002561BC" w:rsidRPr="002561BC">
        <w:rPr>
          <w:rStyle w:val="aff5"/>
        </w:rPr>
        <w:t>createShipmentOrder</w:t>
      </w:r>
      <w:proofErr w:type="spellEnd"/>
      <w:r w:rsidR="002561BC" w:rsidRPr="002561BC">
        <w:rPr>
          <w:rStyle w:val="aff5"/>
        </w:rPr>
        <w:fldChar w:fldCharType="end"/>
      </w:r>
      <w:r w:rsidR="002561BC">
        <w:t>)</w:t>
      </w:r>
    </w:p>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2561BC" w:rsidRDefault="007A370B" w:rsidP="007A370B">
            <w:pPr>
              <w:ind w:left="284"/>
            </w:pPr>
            <w:r>
              <w:rPr>
                <w:lang w:val="en-US"/>
              </w:rPr>
              <w:t>Request</w:t>
            </w:r>
          </w:p>
        </w:tc>
        <w:tc>
          <w:tcPr>
            <w:tcW w:w="3827" w:type="dxa"/>
          </w:tcPr>
          <w:p w:rsidR="007A370B" w:rsidRPr="00091D89" w:rsidRDefault="002D4129" w:rsidP="002D4129">
            <w:pPr>
              <w:pStyle w:val="aff4"/>
              <w:rPr>
                <w:rStyle w:val="af0"/>
              </w:rPr>
            </w:pPr>
            <w:r>
              <w:rPr>
                <w:rStyle w:val="af0"/>
              </w:rPr>
              <w:fldChar w:fldCharType="begin"/>
            </w:r>
            <w:r>
              <w:rPr>
                <w:rStyle w:val="af0"/>
              </w:rPr>
              <w:instrText xml:space="preserve"> REF _Ref477212990 \h  \* MERGEFORMAT </w:instrText>
            </w:r>
            <w:r>
              <w:rPr>
                <w:rStyle w:val="af0"/>
              </w:rPr>
            </w:r>
            <w:r>
              <w:rPr>
                <w:rStyle w:val="af0"/>
              </w:rPr>
              <w:fldChar w:fldCharType="separate"/>
            </w:r>
            <w:proofErr w:type="spellStart"/>
            <w:r>
              <w:rPr>
                <w:lang w:val="en-US"/>
              </w:rPr>
              <w:t>createShipmentOrderRowRequest</w:t>
            </w:r>
            <w:proofErr w:type="spellEnd"/>
            <w:r>
              <w:rPr>
                <w:rStyle w:val="af0"/>
              </w:rPr>
              <w:fldChar w:fldCharType="end"/>
            </w:r>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91D89" w:rsidRDefault="00BF48B0" w:rsidP="002D4129">
            <w:pPr>
              <w:pStyle w:val="aff4"/>
              <w:rPr>
                <w:rStyle w:val="af0"/>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7A370B" w:rsidRPr="008751D3" w:rsidRDefault="007A370B" w:rsidP="007A370B">
      <w:pPr>
        <w:pStyle w:val="3"/>
        <w:rPr>
          <w:lang w:val="en-US"/>
        </w:rPr>
      </w:pPr>
      <w:proofErr w:type="spellStart"/>
      <w:r>
        <w:rPr>
          <w:lang w:val="en-US"/>
        </w:rPr>
        <w:t>createStockAdjustment</w:t>
      </w:r>
      <w:proofErr w:type="spellEnd"/>
    </w:p>
    <w:p w:rsidR="007A370B" w:rsidRPr="004B43E7" w:rsidRDefault="007A370B" w:rsidP="00CC3058">
      <w:pPr>
        <w:ind w:firstLine="708"/>
      </w:pPr>
      <w:r>
        <w:t>Создает документ корректировки остатков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F48B0" w:rsidP="002D4129">
            <w:pPr>
              <w:pStyle w:val="aff4"/>
              <w:rPr>
                <w:rFonts w:cstheme="majorBidi"/>
                <w:sz w:val="26"/>
                <w:szCs w:val="26"/>
                <w:lang w:val="en-US"/>
              </w:rPr>
            </w:pPr>
            <w:hyperlink w:anchor="createStockAdjustmentRequest" w:history="1">
              <w:r w:rsidR="007A370B" w:rsidRPr="002D4129">
                <w:rPr>
                  <w:rStyle w:val="af5"/>
                </w:rPr>
                <w:fldChar w:fldCharType="begin"/>
              </w:r>
              <w:r w:rsidR="007A370B" w:rsidRPr="002D4129">
                <w:rPr>
                  <w:rStyle w:val="af5"/>
                  <w:lang w:val="en-US"/>
                </w:rPr>
                <w:instrText xml:space="preserve"> REF _Ref480274643 \h </w:instrText>
              </w:r>
              <w:r w:rsidR="002D4129">
                <w:rPr>
                  <w:rStyle w:val="af5"/>
                </w:rPr>
                <w:instrText xml:space="preserve"> \* MERGEFORMAT </w:instrText>
              </w:r>
              <w:r w:rsidR="007A370B" w:rsidRPr="002D4129">
                <w:rPr>
                  <w:rStyle w:val="af5"/>
                </w:rPr>
              </w:r>
              <w:r w:rsidR="007A370B" w:rsidRPr="002D4129">
                <w:rPr>
                  <w:rStyle w:val="af5"/>
                </w:rPr>
                <w:fldChar w:fldCharType="separate"/>
              </w:r>
              <w:r w:rsidR="002D4129">
                <w:rPr>
                  <w:lang w:val="en-US"/>
                </w:rPr>
                <w:br w:type="page"/>
                <w:t>createStockAdjustmentRequest</w:t>
              </w:r>
              <w:r w:rsidR="007A370B" w:rsidRPr="002D4129">
                <w:rPr>
                  <w:rStyle w:val="af5"/>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F48B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7A370B" w:rsidRPr="00111360" w:rsidRDefault="007A370B" w:rsidP="007A370B">
      <w:pPr>
        <w:pStyle w:val="3"/>
      </w:pPr>
      <w:proofErr w:type="spellStart"/>
      <w:r>
        <w:rPr>
          <w:lang w:val="en-US"/>
        </w:rPr>
        <w:t>createTripOrder</w:t>
      </w:r>
      <w:proofErr w:type="spellEnd"/>
    </w:p>
    <w:p w:rsidR="007A370B" w:rsidRPr="001A2CDB" w:rsidRDefault="007A370B" w:rsidP="007A370B">
      <w:r>
        <w:tab/>
        <w:t xml:space="preserve">Создает пустой документ отгрузки с инструкцией выполнения отгрузки в </w:t>
      </w:r>
      <w:r>
        <w:rPr>
          <w:lang w:val="en-US"/>
        </w:rPr>
        <w:t>WMS</w:t>
      </w:r>
      <w:r>
        <w:t xml:space="preserve">. Поиск по </w:t>
      </w:r>
      <w:r>
        <w:rPr>
          <w:lang w:val="en-US"/>
        </w:rPr>
        <w:t>GUID</w:t>
      </w:r>
      <w:r>
        <w:t xml:space="preserve"> документа в </w:t>
      </w:r>
      <w:r w:rsidR="0080700C">
        <w:t>КИС</w:t>
      </w:r>
      <w:r>
        <w:t>. При повторной загрузке обновляет инструкцию. По завершенным документам повторная загрузка приводит к ошибке 103 (Действие запрещено).</w:t>
      </w:r>
    </w:p>
    <w:p w:rsidR="007A370B" w:rsidRPr="001A2CDB" w:rsidRDefault="007A370B" w:rsidP="007A370B"/>
    <w:tbl>
      <w:tblPr>
        <w:tblStyle w:val="af4"/>
        <w:tblW w:w="9497" w:type="dxa"/>
        <w:tblInd w:w="392" w:type="dxa"/>
        <w:tblLayout w:type="fixed"/>
        <w:tblLook w:val="04A0" w:firstRow="1" w:lastRow="0" w:firstColumn="1" w:lastColumn="0" w:noHBand="0" w:noVBand="1"/>
      </w:tblPr>
      <w:tblGrid>
        <w:gridCol w:w="1701"/>
        <w:gridCol w:w="3827"/>
        <w:gridCol w:w="3969"/>
      </w:tblGrid>
      <w:tr w:rsidR="007A370B" w:rsidRPr="00210AA5" w:rsidTr="007A370B">
        <w:tc>
          <w:tcPr>
            <w:tcW w:w="1701" w:type="dxa"/>
          </w:tcPr>
          <w:p w:rsidR="007A370B" w:rsidRPr="00AC038A" w:rsidRDefault="007A370B" w:rsidP="007A370B">
            <w:pPr>
              <w:ind w:left="284"/>
              <w:rPr>
                <w:b/>
              </w:rPr>
            </w:pPr>
            <w:r>
              <w:rPr>
                <w:b/>
              </w:rPr>
              <w:t>Имя</w:t>
            </w:r>
          </w:p>
        </w:tc>
        <w:tc>
          <w:tcPr>
            <w:tcW w:w="3827" w:type="dxa"/>
          </w:tcPr>
          <w:p w:rsidR="007A370B" w:rsidRPr="00210AA5" w:rsidRDefault="007A370B" w:rsidP="007A370B">
            <w:pPr>
              <w:jc w:val="center"/>
              <w:rPr>
                <w:b/>
              </w:rPr>
            </w:pPr>
            <w:r>
              <w:rPr>
                <w:b/>
              </w:rPr>
              <w:t>Тип</w:t>
            </w:r>
          </w:p>
        </w:tc>
        <w:tc>
          <w:tcPr>
            <w:tcW w:w="3969"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8751D3" w:rsidRDefault="007A370B" w:rsidP="007A370B">
            <w:pPr>
              <w:ind w:left="284"/>
            </w:pPr>
            <w:r>
              <w:rPr>
                <w:lang w:val="en-US"/>
              </w:rPr>
              <w:t>Request</w:t>
            </w:r>
          </w:p>
        </w:tc>
        <w:tc>
          <w:tcPr>
            <w:tcW w:w="3827" w:type="dxa"/>
          </w:tcPr>
          <w:p w:rsidR="007A370B" w:rsidRPr="00091D89" w:rsidRDefault="00BF48B0" w:rsidP="002D4129">
            <w:pPr>
              <w:pStyle w:val="aff4"/>
              <w:rPr>
                <w:rStyle w:val="af0"/>
              </w:rPr>
            </w:pPr>
            <w:hyperlink w:anchor="createTripOrderRequest" w:history="1">
              <w:r w:rsidR="007A370B" w:rsidRPr="002D4129">
                <w:rPr>
                  <w:rStyle w:val="af5"/>
                </w:rPr>
                <w:fldChar w:fldCharType="begin"/>
              </w:r>
              <w:r w:rsidR="007A370B" w:rsidRPr="002D4129">
                <w:rPr>
                  <w:rStyle w:val="af5"/>
                </w:rPr>
                <w:instrText xml:space="preserve"> REF _Ref477264568 \h  \* MERGEFORMAT </w:instrText>
              </w:r>
              <w:r w:rsidR="007A370B" w:rsidRPr="002D4129">
                <w:rPr>
                  <w:rStyle w:val="af5"/>
                </w:rPr>
              </w:r>
              <w:r w:rsidR="007A370B" w:rsidRPr="002D4129">
                <w:rPr>
                  <w:rStyle w:val="af5"/>
                </w:rPr>
                <w:fldChar w:fldCharType="separate"/>
              </w:r>
              <w:r w:rsidR="002D4129" w:rsidRPr="002D4129">
                <w:rPr>
                  <w:rStyle w:val="af5"/>
                </w:rPr>
                <w:t>createTripOrderRequest</w:t>
              </w:r>
              <w:r w:rsidR="007A370B" w:rsidRPr="002D4129">
                <w:rPr>
                  <w:rStyle w:val="af5"/>
                </w:rPr>
                <w:fldChar w:fldCharType="end"/>
              </w:r>
            </w:hyperlink>
          </w:p>
        </w:tc>
        <w:tc>
          <w:tcPr>
            <w:tcW w:w="3969"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827" w:type="dxa"/>
          </w:tcPr>
          <w:p w:rsidR="007A370B" w:rsidRPr="000821A3" w:rsidRDefault="00BF48B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969"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343CEF" w:rsidRPr="005E5C0C" w:rsidRDefault="00343CEF" w:rsidP="00343CEF">
      <w:pPr>
        <w:pStyle w:val="3"/>
      </w:pPr>
      <w:proofErr w:type="spellStart"/>
      <w:r>
        <w:rPr>
          <w:lang w:val="en-US"/>
        </w:rPr>
        <w:lastRenderedPageBreak/>
        <w:t>changeOrderStatus</w:t>
      </w:r>
      <w:proofErr w:type="spellEnd"/>
    </w:p>
    <w:p w:rsidR="00343CEF" w:rsidRPr="005E5C0C" w:rsidRDefault="00343CEF" w:rsidP="00CC3058">
      <w:pPr>
        <w:ind w:firstLine="708"/>
      </w:pPr>
      <w:r>
        <w:t>Меняет статус заказа на переданный</w:t>
      </w:r>
    </w:p>
    <w:tbl>
      <w:tblPr>
        <w:tblStyle w:val="af4"/>
        <w:tblW w:w="9497" w:type="dxa"/>
        <w:tblInd w:w="392" w:type="dxa"/>
        <w:tblLayout w:type="fixed"/>
        <w:tblLook w:val="04A0" w:firstRow="1" w:lastRow="0" w:firstColumn="1" w:lastColumn="0" w:noHBand="0" w:noVBand="1"/>
      </w:tblPr>
      <w:tblGrid>
        <w:gridCol w:w="1701"/>
        <w:gridCol w:w="3969"/>
        <w:gridCol w:w="3827"/>
      </w:tblGrid>
      <w:tr w:rsidR="00343CEF" w:rsidRPr="001A2CDB" w:rsidTr="00677BA3">
        <w:tc>
          <w:tcPr>
            <w:tcW w:w="1701" w:type="dxa"/>
          </w:tcPr>
          <w:p w:rsidR="00343CEF" w:rsidRPr="00AC038A" w:rsidRDefault="00343CEF" w:rsidP="00677BA3">
            <w:pPr>
              <w:ind w:left="284"/>
              <w:rPr>
                <w:b/>
              </w:rPr>
            </w:pPr>
            <w:r>
              <w:rPr>
                <w:b/>
              </w:rPr>
              <w:t>Имя</w:t>
            </w:r>
          </w:p>
        </w:tc>
        <w:tc>
          <w:tcPr>
            <w:tcW w:w="3969" w:type="dxa"/>
          </w:tcPr>
          <w:p w:rsidR="00343CEF" w:rsidRPr="00210AA5" w:rsidRDefault="00343CEF" w:rsidP="00677BA3">
            <w:pPr>
              <w:jc w:val="center"/>
              <w:rPr>
                <w:b/>
              </w:rPr>
            </w:pPr>
            <w:r>
              <w:rPr>
                <w:b/>
              </w:rPr>
              <w:t>Тип</w:t>
            </w:r>
          </w:p>
        </w:tc>
        <w:tc>
          <w:tcPr>
            <w:tcW w:w="3827" w:type="dxa"/>
          </w:tcPr>
          <w:p w:rsidR="00343CEF" w:rsidRPr="00210AA5" w:rsidRDefault="00343CEF" w:rsidP="00677BA3">
            <w:pPr>
              <w:rPr>
                <w:b/>
              </w:rPr>
            </w:pPr>
            <w:r>
              <w:rPr>
                <w:b/>
              </w:rPr>
              <w:t>Комментарий</w:t>
            </w:r>
          </w:p>
        </w:tc>
      </w:tr>
      <w:tr w:rsidR="00343CEF" w:rsidRPr="00CC49AA" w:rsidTr="00677BA3">
        <w:tc>
          <w:tcPr>
            <w:tcW w:w="9497" w:type="dxa"/>
            <w:gridSpan w:val="3"/>
          </w:tcPr>
          <w:p w:rsidR="00343CEF" w:rsidRPr="000821A3" w:rsidRDefault="00343CEF" w:rsidP="00677BA3">
            <w:pPr>
              <w:rPr>
                <w:b/>
              </w:rPr>
            </w:pPr>
            <w:r w:rsidRPr="000821A3">
              <w:rPr>
                <w:b/>
              </w:rPr>
              <w:t>Вход</w:t>
            </w:r>
            <w:r>
              <w:rPr>
                <w:b/>
              </w:rPr>
              <w:t>ящие параметры</w:t>
            </w:r>
          </w:p>
        </w:tc>
      </w:tr>
      <w:tr w:rsidR="00343CEF" w:rsidRPr="00CC49AA" w:rsidTr="00677BA3">
        <w:tc>
          <w:tcPr>
            <w:tcW w:w="1701" w:type="dxa"/>
          </w:tcPr>
          <w:p w:rsidR="00343CEF" w:rsidRPr="001A2CDB" w:rsidRDefault="00343CEF" w:rsidP="00677BA3">
            <w:pPr>
              <w:ind w:left="284"/>
            </w:pPr>
            <w:r>
              <w:rPr>
                <w:lang w:val="en-US"/>
              </w:rPr>
              <w:t>Request</w:t>
            </w:r>
          </w:p>
        </w:tc>
        <w:tc>
          <w:tcPr>
            <w:tcW w:w="3969" w:type="dxa"/>
          </w:tcPr>
          <w:p w:rsidR="00343CEF" w:rsidRPr="00B74EB5" w:rsidRDefault="002D4129" w:rsidP="002D4129">
            <w:pPr>
              <w:pStyle w:val="aff4"/>
              <w:rPr>
                <w:lang w:val="en-US"/>
              </w:rPr>
            </w:pPr>
            <w:r>
              <w:rPr>
                <w:rStyle w:val="af0"/>
                <w:lang w:val="en-US"/>
              </w:rPr>
              <w:fldChar w:fldCharType="begin"/>
            </w:r>
            <w:r>
              <w:rPr>
                <w:lang w:val="en-US"/>
              </w:rPr>
              <w:instrText xml:space="preserve"> REF _Ref515531910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changeOrderStatusRequest</w:t>
            </w:r>
            <w:proofErr w:type="spellEnd"/>
            <w:r>
              <w:rPr>
                <w:rStyle w:val="af0"/>
                <w:lang w:val="en-US"/>
              </w:rPr>
              <w:fldChar w:fldCharType="end"/>
            </w:r>
          </w:p>
        </w:tc>
        <w:tc>
          <w:tcPr>
            <w:tcW w:w="3827" w:type="dxa"/>
          </w:tcPr>
          <w:p w:rsidR="00343CEF" w:rsidRPr="00210AA5" w:rsidRDefault="00343CEF" w:rsidP="00677BA3"/>
        </w:tc>
      </w:tr>
      <w:tr w:rsidR="00343CEF" w:rsidRPr="00CC49AA" w:rsidTr="00677BA3">
        <w:tc>
          <w:tcPr>
            <w:tcW w:w="9497" w:type="dxa"/>
            <w:gridSpan w:val="3"/>
          </w:tcPr>
          <w:p w:rsidR="00343CEF" w:rsidRPr="000821A3" w:rsidRDefault="00343CEF" w:rsidP="00677BA3">
            <w:pPr>
              <w:rPr>
                <w:b/>
              </w:rPr>
            </w:pPr>
            <w:r>
              <w:rPr>
                <w:b/>
              </w:rPr>
              <w:t>Возвращаемое значение</w:t>
            </w:r>
          </w:p>
        </w:tc>
      </w:tr>
      <w:tr w:rsidR="00343CEF" w:rsidRPr="00CC49AA" w:rsidTr="00677BA3">
        <w:tc>
          <w:tcPr>
            <w:tcW w:w="1701" w:type="dxa"/>
          </w:tcPr>
          <w:p w:rsidR="00343CEF" w:rsidRPr="000821A3" w:rsidRDefault="00343CEF" w:rsidP="00677BA3">
            <w:pPr>
              <w:ind w:left="284"/>
              <w:rPr>
                <w:lang w:val="en-US"/>
              </w:rPr>
            </w:pPr>
          </w:p>
        </w:tc>
        <w:tc>
          <w:tcPr>
            <w:tcW w:w="3969" w:type="dxa"/>
          </w:tcPr>
          <w:p w:rsidR="00343CEF" w:rsidRPr="00CD5B54" w:rsidRDefault="00BF48B0" w:rsidP="002D4129">
            <w:pPr>
              <w:pStyle w:val="aff4"/>
              <w:rPr>
                <w:lang w:val="en-US"/>
              </w:rPr>
            </w:pPr>
            <w:hyperlink w:anchor="Response" w:history="1">
              <w:r w:rsidR="00343CEF" w:rsidRPr="002D4129">
                <w:rPr>
                  <w:rStyle w:val="af5"/>
                </w:rPr>
                <w:fldChar w:fldCharType="begin"/>
              </w:r>
              <w:r w:rsidR="00343CEF" w:rsidRPr="002D4129">
                <w:rPr>
                  <w:rStyle w:val="af5"/>
                </w:rPr>
                <w:instrText xml:space="preserve"> REF _Ref476654232 \h  \* MERGEFORMAT </w:instrText>
              </w:r>
              <w:r w:rsidR="00343CEF" w:rsidRPr="002D4129">
                <w:rPr>
                  <w:rStyle w:val="af5"/>
                </w:rPr>
              </w:r>
              <w:r w:rsidR="00343CEF" w:rsidRPr="002D4129">
                <w:rPr>
                  <w:rStyle w:val="af5"/>
                </w:rPr>
                <w:fldChar w:fldCharType="separate"/>
              </w:r>
              <w:r w:rsidR="002D4129" w:rsidRPr="002D4129">
                <w:rPr>
                  <w:rStyle w:val="af5"/>
                </w:rPr>
                <w:t>Response</w:t>
              </w:r>
              <w:r w:rsidR="00343CEF" w:rsidRPr="002D4129">
                <w:rPr>
                  <w:rStyle w:val="af5"/>
                </w:rPr>
                <w:fldChar w:fldCharType="end"/>
              </w:r>
            </w:hyperlink>
          </w:p>
        </w:tc>
        <w:tc>
          <w:tcPr>
            <w:tcW w:w="3827" w:type="dxa"/>
          </w:tcPr>
          <w:p w:rsidR="00343CEF" w:rsidRPr="00210AA5" w:rsidRDefault="00343CEF" w:rsidP="00677BA3"/>
        </w:tc>
      </w:tr>
    </w:tbl>
    <w:p w:rsidR="007A370B" w:rsidRDefault="007A370B" w:rsidP="007A370B">
      <w:pPr>
        <w:pStyle w:val="3"/>
      </w:pPr>
      <w:proofErr w:type="spellStart"/>
      <w:r>
        <w:rPr>
          <w:lang w:val="en-US"/>
        </w:rPr>
        <w:t>revokeOrder</w:t>
      </w:r>
      <w:proofErr w:type="spellEnd"/>
    </w:p>
    <w:p w:rsidR="007A370B" w:rsidRPr="001A2CDB" w:rsidRDefault="007A370B" w:rsidP="007A370B">
      <w:r>
        <w:tab/>
        <w:t xml:space="preserve">Отменяет существующий заказ. Поиск по номеру заказа и виду документа. Если заказ не найден, то возвращается ошибка 102 (Объект не найден). Если заказ нельзя отменить, то возвращается ошибка 103 (Действие запрещено) </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F48B0" w:rsidP="002D4129">
            <w:pPr>
              <w:pStyle w:val="aff4"/>
            </w:pPr>
            <w:hyperlink w:anchor="revokeOrderRequest" w:history="1">
              <w:proofErr w:type="spellStart"/>
              <w:r w:rsidR="002D4129" w:rsidRPr="002D4129">
                <w:rPr>
                  <w:rStyle w:val="af5"/>
                  <w:color w:val="00B0F0"/>
                </w:rPr>
                <w:t>revokeOrderRequest</w:t>
              </w:r>
              <w:proofErr w:type="spellEnd"/>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0821A3" w:rsidRDefault="00BF48B0" w:rsidP="002D4129">
            <w:pPr>
              <w:pStyle w:val="aff4"/>
              <w:rPr>
                <w:lang w:val="en-US"/>
              </w:rPr>
            </w:pPr>
            <w:hyperlink w:anchor="Response" w:history="1">
              <w:r w:rsidR="007A370B" w:rsidRPr="002D4129">
                <w:rPr>
                  <w:rStyle w:val="af5"/>
                </w:rPr>
                <w:fldChar w:fldCharType="begin"/>
              </w:r>
              <w:r w:rsidR="007A370B" w:rsidRPr="002D4129">
                <w:rPr>
                  <w:rStyle w:val="af5"/>
                </w:rPr>
                <w:instrText xml:space="preserve"> REF _Ref476654232 \h  \* MERGEFORMAT </w:instrText>
              </w:r>
              <w:r w:rsidR="007A370B" w:rsidRPr="002D4129">
                <w:rPr>
                  <w:rStyle w:val="af5"/>
                </w:rPr>
              </w:r>
              <w:r w:rsidR="007A370B" w:rsidRPr="002D4129">
                <w:rPr>
                  <w:rStyle w:val="af5"/>
                </w:rPr>
                <w:fldChar w:fldCharType="separate"/>
              </w:r>
              <w:r w:rsidR="002D4129" w:rsidRPr="002D4129">
                <w:rPr>
                  <w:rStyle w:val="af5"/>
                </w:rPr>
                <w:t>Response</w:t>
              </w:r>
              <w:r w:rsidR="007A370B" w:rsidRPr="002D4129">
                <w:rPr>
                  <w:rStyle w:val="af5"/>
                </w:rPr>
                <w:fldChar w:fldCharType="end"/>
              </w:r>
            </w:hyperlink>
          </w:p>
        </w:tc>
        <w:tc>
          <w:tcPr>
            <w:tcW w:w="3827" w:type="dxa"/>
          </w:tcPr>
          <w:p w:rsidR="007A370B" w:rsidRPr="00210AA5" w:rsidRDefault="007A370B" w:rsidP="007A370B"/>
        </w:tc>
      </w:tr>
    </w:tbl>
    <w:p w:rsidR="003618E9" w:rsidRDefault="003618E9">
      <w:pPr>
        <w:pStyle w:val="3"/>
      </w:pPr>
      <w:proofErr w:type="spellStart"/>
      <w:r w:rsidRPr="003618E9">
        <w:t>createInvPlan</w:t>
      </w:r>
      <w:proofErr w:type="spellEnd"/>
    </w:p>
    <w:p w:rsidR="003618E9" w:rsidRDefault="003618E9" w:rsidP="003618E9">
      <w:r>
        <w:tab/>
        <w:t xml:space="preserve">Создает новый документ </w:t>
      </w:r>
      <w:proofErr w:type="spellStart"/>
      <w:r>
        <w:t>ПлановаяИнвентаризация</w:t>
      </w:r>
      <w:proofErr w:type="spellEnd"/>
      <w:r>
        <w:t xml:space="preserve">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618E9" w:rsidRPr="001A2CDB" w:rsidTr="001754EA">
        <w:tc>
          <w:tcPr>
            <w:tcW w:w="1701" w:type="dxa"/>
          </w:tcPr>
          <w:p w:rsidR="003618E9" w:rsidRPr="00AC038A" w:rsidRDefault="003618E9" w:rsidP="001754EA">
            <w:pPr>
              <w:ind w:left="284"/>
              <w:rPr>
                <w:b/>
              </w:rPr>
            </w:pPr>
            <w:r>
              <w:rPr>
                <w:b/>
              </w:rPr>
              <w:t>Имя</w:t>
            </w:r>
          </w:p>
        </w:tc>
        <w:tc>
          <w:tcPr>
            <w:tcW w:w="3969" w:type="dxa"/>
          </w:tcPr>
          <w:p w:rsidR="003618E9" w:rsidRPr="00210AA5" w:rsidRDefault="003618E9" w:rsidP="001754EA">
            <w:pPr>
              <w:jc w:val="center"/>
              <w:rPr>
                <w:b/>
              </w:rPr>
            </w:pPr>
            <w:r>
              <w:rPr>
                <w:b/>
              </w:rPr>
              <w:t>Тип</w:t>
            </w:r>
          </w:p>
        </w:tc>
        <w:tc>
          <w:tcPr>
            <w:tcW w:w="3827" w:type="dxa"/>
          </w:tcPr>
          <w:p w:rsidR="003618E9" w:rsidRPr="00210AA5" w:rsidRDefault="003618E9" w:rsidP="001754EA">
            <w:pPr>
              <w:rPr>
                <w:b/>
              </w:rPr>
            </w:pPr>
            <w:r>
              <w:rPr>
                <w:b/>
              </w:rPr>
              <w:t>Комментарий</w:t>
            </w:r>
          </w:p>
        </w:tc>
      </w:tr>
      <w:tr w:rsidR="003618E9" w:rsidRPr="00CC49AA" w:rsidTr="001754EA">
        <w:tc>
          <w:tcPr>
            <w:tcW w:w="9497" w:type="dxa"/>
            <w:gridSpan w:val="3"/>
          </w:tcPr>
          <w:p w:rsidR="003618E9" w:rsidRPr="000821A3" w:rsidRDefault="003618E9" w:rsidP="001754EA">
            <w:pPr>
              <w:rPr>
                <w:b/>
              </w:rPr>
            </w:pPr>
            <w:r w:rsidRPr="000821A3">
              <w:rPr>
                <w:b/>
              </w:rPr>
              <w:t>Вход</w:t>
            </w:r>
            <w:r>
              <w:rPr>
                <w:b/>
              </w:rPr>
              <w:t>ящие параметры</w:t>
            </w:r>
          </w:p>
        </w:tc>
      </w:tr>
      <w:tr w:rsidR="003618E9" w:rsidRPr="00CC49AA" w:rsidTr="001754EA">
        <w:tc>
          <w:tcPr>
            <w:tcW w:w="1701" w:type="dxa"/>
          </w:tcPr>
          <w:p w:rsidR="003618E9" w:rsidRPr="001A2CDB" w:rsidRDefault="003618E9" w:rsidP="001754EA">
            <w:pPr>
              <w:ind w:left="284"/>
            </w:pPr>
            <w:r>
              <w:rPr>
                <w:lang w:val="en-US"/>
              </w:rPr>
              <w:t>Request</w:t>
            </w:r>
          </w:p>
        </w:tc>
        <w:tc>
          <w:tcPr>
            <w:tcW w:w="3969" w:type="dxa"/>
          </w:tcPr>
          <w:p w:rsidR="003618E9" w:rsidRPr="002D4129" w:rsidRDefault="00BF48B0" w:rsidP="003618E9">
            <w:pPr>
              <w:pStyle w:val="aff4"/>
              <w:rPr>
                <w:rFonts w:asciiTheme="majorHAnsi" w:eastAsiaTheme="majorEastAsia" w:hAnsiTheme="majorHAnsi" w:cstheme="majorBidi"/>
                <w:sz w:val="26"/>
                <w:szCs w:val="26"/>
                <w:u w:val="none"/>
              </w:rPr>
            </w:pPr>
            <w:hyperlink w:anchor="getAdvicesRequest" w:history="1">
              <w:r w:rsidR="003618E9">
                <w:rPr>
                  <w:rStyle w:val="af5"/>
                  <w:lang w:val="en-US"/>
                </w:rPr>
                <w:fldChar w:fldCharType="begin"/>
              </w:r>
              <w:r w:rsidR="003618E9">
                <w:rPr>
                  <w:rStyle w:val="af0"/>
                  <w:lang w:val="en-US"/>
                </w:rPr>
                <w:instrText xml:space="preserve"> REF _Ref515532094 \h </w:instrText>
              </w:r>
              <w:r w:rsidR="003618E9">
                <w:rPr>
                  <w:rStyle w:val="af5"/>
                  <w:lang w:val="en-US"/>
                </w:rPr>
                <w:instrText xml:space="preserve"> \* MERGEFORMAT </w:instrText>
              </w:r>
              <w:r w:rsidR="003618E9">
                <w:rPr>
                  <w:rStyle w:val="af5"/>
                  <w:lang w:val="en-US"/>
                </w:rPr>
              </w:r>
              <w:r w:rsidR="003618E9">
                <w:rPr>
                  <w:rStyle w:val="af5"/>
                  <w:lang w:val="en-US"/>
                </w:rPr>
                <w:fldChar w:fldCharType="separate"/>
              </w:r>
              <w:r w:rsidR="003618E9" w:rsidRPr="003618E9">
                <w:t xml:space="preserve"> </w:t>
              </w:r>
              <w:r w:rsidR="003618E9">
                <w:fldChar w:fldCharType="begin"/>
              </w:r>
              <w:r w:rsidR="003618E9">
                <w:instrText xml:space="preserve"> REF _Ref517448921 \h </w:instrText>
              </w:r>
              <w:r w:rsidR="003618E9">
                <w:fldChar w:fldCharType="separate"/>
              </w:r>
              <w:r w:rsidR="003618E9" w:rsidRPr="003618E9">
                <w:t>createInvPlan</w:t>
              </w:r>
              <w:r w:rsidR="003618E9">
                <w:rPr>
                  <w:lang w:val="en-US"/>
                </w:rPr>
                <w:t>Request</w:t>
              </w:r>
              <w:r w:rsidR="003618E9">
                <w:fldChar w:fldCharType="end"/>
              </w:r>
              <w:r w:rsidR="003618E9">
                <w:rPr>
                  <w:rStyle w:val="af5"/>
                  <w:lang w:val="en-US"/>
                </w:rPr>
                <w:fldChar w:fldCharType="end"/>
              </w:r>
            </w:hyperlink>
          </w:p>
        </w:tc>
        <w:tc>
          <w:tcPr>
            <w:tcW w:w="3827" w:type="dxa"/>
          </w:tcPr>
          <w:p w:rsidR="003618E9" w:rsidRPr="00210AA5" w:rsidRDefault="003618E9" w:rsidP="001754EA"/>
        </w:tc>
      </w:tr>
      <w:tr w:rsidR="003618E9" w:rsidRPr="00CC49AA" w:rsidTr="001754EA">
        <w:tc>
          <w:tcPr>
            <w:tcW w:w="9497" w:type="dxa"/>
            <w:gridSpan w:val="3"/>
          </w:tcPr>
          <w:p w:rsidR="003618E9" w:rsidRPr="000821A3" w:rsidRDefault="003618E9" w:rsidP="001754EA">
            <w:pPr>
              <w:rPr>
                <w:b/>
              </w:rPr>
            </w:pPr>
            <w:r>
              <w:rPr>
                <w:b/>
              </w:rPr>
              <w:t>Возвращаемое значение</w:t>
            </w:r>
          </w:p>
        </w:tc>
      </w:tr>
      <w:tr w:rsidR="003618E9" w:rsidRPr="00CC49AA" w:rsidTr="001754EA">
        <w:tc>
          <w:tcPr>
            <w:tcW w:w="1701" w:type="dxa"/>
          </w:tcPr>
          <w:p w:rsidR="003618E9" w:rsidRPr="000821A3" w:rsidRDefault="003618E9" w:rsidP="001754EA">
            <w:pPr>
              <w:ind w:left="284"/>
              <w:rPr>
                <w:lang w:val="en-US"/>
              </w:rPr>
            </w:pPr>
          </w:p>
        </w:tc>
        <w:tc>
          <w:tcPr>
            <w:tcW w:w="3969" w:type="dxa"/>
          </w:tcPr>
          <w:p w:rsidR="003618E9" w:rsidRPr="008774F2" w:rsidRDefault="003618E9" w:rsidP="001754EA">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618E9" w:rsidRPr="00210AA5" w:rsidRDefault="003618E9" w:rsidP="001754EA"/>
        </w:tc>
      </w:tr>
    </w:tbl>
    <w:p w:rsidR="00336843" w:rsidRDefault="00336843" w:rsidP="00336843">
      <w:pPr>
        <w:pStyle w:val="3"/>
      </w:pPr>
      <w:proofErr w:type="spellStart"/>
      <w:r w:rsidRPr="00336843">
        <w:t>createTransferOrder</w:t>
      </w:r>
      <w:proofErr w:type="spellEnd"/>
    </w:p>
    <w:p w:rsidR="00336843" w:rsidRPr="00336843" w:rsidRDefault="00336843" w:rsidP="00336843">
      <w:r>
        <w:tab/>
        <w:t>Создает новый заказ на перемещение с переданными значениями реквизитов.</w:t>
      </w:r>
    </w:p>
    <w:tbl>
      <w:tblPr>
        <w:tblStyle w:val="af4"/>
        <w:tblW w:w="9497" w:type="dxa"/>
        <w:tblInd w:w="392" w:type="dxa"/>
        <w:tblLayout w:type="fixed"/>
        <w:tblLook w:val="04A0" w:firstRow="1" w:lastRow="0" w:firstColumn="1" w:lastColumn="0" w:noHBand="0" w:noVBand="1"/>
      </w:tblPr>
      <w:tblGrid>
        <w:gridCol w:w="1701"/>
        <w:gridCol w:w="3969"/>
        <w:gridCol w:w="3827"/>
      </w:tblGrid>
      <w:tr w:rsidR="00336843" w:rsidRPr="001A2CDB" w:rsidTr="00F1432F">
        <w:tc>
          <w:tcPr>
            <w:tcW w:w="1701" w:type="dxa"/>
          </w:tcPr>
          <w:p w:rsidR="00336843" w:rsidRPr="00AC038A" w:rsidRDefault="00336843" w:rsidP="00F1432F">
            <w:pPr>
              <w:ind w:left="284"/>
              <w:rPr>
                <w:b/>
              </w:rPr>
            </w:pPr>
            <w:r>
              <w:rPr>
                <w:b/>
              </w:rPr>
              <w:t>Имя</w:t>
            </w:r>
          </w:p>
        </w:tc>
        <w:tc>
          <w:tcPr>
            <w:tcW w:w="3969" w:type="dxa"/>
          </w:tcPr>
          <w:p w:rsidR="00336843" w:rsidRPr="00210AA5" w:rsidRDefault="00336843" w:rsidP="00F1432F">
            <w:pPr>
              <w:jc w:val="center"/>
              <w:rPr>
                <w:b/>
              </w:rPr>
            </w:pPr>
            <w:r>
              <w:rPr>
                <w:b/>
              </w:rPr>
              <w:t>Тип</w:t>
            </w:r>
          </w:p>
        </w:tc>
        <w:tc>
          <w:tcPr>
            <w:tcW w:w="3827" w:type="dxa"/>
          </w:tcPr>
          <w:p w:rsidR="00336843" w:rsidRPr="00210AA5" w:rsidRDefault="00336843" w:rsidP="00F1432F">
            <w:pPr>
              <w:rPr>
                <w:b/>
              </w:rPr>
            </w:pPr>
            <w:r>
              <w:rPr>
                <w:b/>
              </w:rPr>
              <w:t>Комментарий</w:t>
            </w:r>
          </w:p>
        </w:tc>
      </w:tr>
      <w:tr w:rsidR="00336843" w:rsidRPr="00CC49AA" w:rsidTr="00F1432F">
        <w:tc>
          <w:tcPr>
            <w:tcW w:w="9497" w:type="dxa"/>
            <w:gridSpan w:val="3"/>
          </w:tcPr>
          <w:p w:rsidR="00336843" w:rsidRPr="000821A3" w:rsidRDefault="00336843" w:rsidP="00F1432F">
            <w:pPr>
              <w:rPr>
                <w:b/>
              </w:rPr>
            </w:pPr>
            <w:r w:rsidRPr="000821A3">
              <w:rPr>
                <w:b/>
              </w:rPr>
              <w:t>Вход</w:t>
            </w:r>
            <w:r>
              <w:rPr>
                <w:b/>
              </w:rPr>
              <w:t>ящие параметры</w:t>
            </w:r>
          </w:p>
        </w:tc>
      </w:tr>
      <w:tr w:rsidR="00336843" w:rsidRPr="00CC49AA" w:rsidTr="00F1432F">
        <w:tc>
          <w:tcPr>
            <w:tcW w:w="1701" w:type="dxa"/>
          </w:tcPr>
          <w:p w:rsidR="00336843" w:rsidRPr="001A2CDB" w:rsidRDefault="00336843" w:rsidP="00F1432F">
            <w:pPr>
              <w:ind w:left="284"/>
            </w:pPr>
            <w:r>
              <w:rPr>
                <w:lang w:val="en-US"/>
              </w:rPr>
              <w:t>Request</w:t>
            </w:r>
          </w:p>
        </w:tc>
        <w:tc>
          <w:tcPr>
            <w:tcW w:w="3969" w:type="dxa"/>
          </w:tcPr>
          <w:p w:rsidR="00336843" w:rsidRPr="002D4129" w:rsidRDefault="00667785" w:rsidP="00F1432F">
            <w:pPr>
              <w:pStyle w:val="aff4"/>
              <w:rPr>
                <w:rFonts w:asciiTheme="majorHAnsi" w:eastAsiaTheme="majorEastAsia" w:hAnsiTheme="majorHAnsi" w:cstheme="majorBidi"/>
                <w:sz w:val="26"/>
                <w:szCs w:val="26"/>
                <w:u w:val="none"/>
              </w:rPr>
            </w:pPr>
            <w:r>
              <w:rPr>
                <w:rFonts w:asciiTheme="majorHAnsi" w:eastAsiaTheme="majorEastAsia" w:hAnsiTheme="majorHAnsi" w:cstheme="majorBidi"/>
                <w:sz w:val="26"/>
                <w:szCs w:val="26"/>
                <w:u w:val="none"/>
              </w:rPr>
              <w:fldChar w:fldCharType="begin"/>
            </w:r>
            <w:r>
              <w:rPr>
                <w:rFonts w:asciiTheme="majorHAnsi" w:eastAsiaTheme="majorEastAsia" w:hAnsiTheme="majorHAnsi" w:cstheme="majorBidi"/>
                <w:sz w:val="26"/>
                <w:szCs w:val="26"/>
                <w:u w:val="none"/>
              </w:rPr>
              <w:instrText xml:space="preserve"> REF _Ref517877999 \h </w:instrText>
            </w:r>
            <w:r>
              <w:rPr>
                <w:rFonts w:asciiTheme="majorHAnsi" w:eastAsiaTheme="majorEastAsia" w:hAnsiTheme="majorHAnsi" w:cstheme="majorBidi"/>
                <w:sz w:val="26"/>
                <w:szCs w:val="26"/>
                <w:u w:val="none"/>
              </w:rPr>
            </w:r>
            <w:r>
              <w:rPr>
                <w:rFonts w:asciiTheme="majorHAnsi" w:eastAsiaTheme="majorEastAsia" w:hAnsiTheme="majorHAnsi" w:cstheme="majorBidi"/>
                <w:sz w:val="26"/>
                <w:szCs w:val="26"/>
                <w:u w:val="none"/>
              </w:rPr>
              <w:fldChar w:fldCharType="separate"/>
            </w:r>
            <w:proofErr w:type="spellStart"/>
            <w:r w:rsidRPr="00336843">
              <w:t>createTransferOrderRequest</w:t>
            </w:r>
            <w:proofErr w:type="spellEnd"/>
            <w:r>
              <w:rPr>
                <w:rFonts w:asciiTheme="majorHAnsi" w:eastAsiaTheme="majorEastAsia" w:hAnsiTheme="majorHAnsi" w:cstheme="majorBidi"/>
                <w:sz w:val="26"/>
                <w:szCs w:val="26"/>
                <w:u w:val="none"/>
              </w:rPr>
              <w:fldChar w:fldCharType="end"/>
            </w:r>
          </w:p>
        </w:tc>
        <w:tc>
          <w:tcPr>
            <w:tcW w:w="3827" w:type="dxa"/>
          </w:tcPr>
          <w:p w:rsidR="00336843" w:rsidRPr="00210AA5" w:rsidRDefault="00336843" w:rsidP="00F1432F"/>
        </w:tc>
      </w:tr>
      <w:tr w:rsidR="00336843" w:rsidRPr="00CC49AA" w:rsidTr="00F1432F">
        <w:tc>
          <w:tcPr>
            <w:tcW w:w="9497" w:type="dxa"/>
            <w:gridSpan w:val="3"/>
          </w:tcPr>
          <w:p w:rsidR="00336843" w:rsidRPr="000821A3" w:rsidRDefault="00336843" w:rsidP="00F1432F">
            <w:pPr>
              <w:rPr>
                <w:b/>
              </w:rPr>
            </w:pPr>
            <w:r>
              <w:rPr>
                <w:b/>
              </w:rPr>
              <w:t>Возвращаемое значение</w:t>
            </w:r>
          </w:p>
        </w:tc>
      </w:tr>
      <w:tr w:rsidR="00336843" w:rsidRPr="00CC49AA" w:rsidTr="00F1432F">
        <w:tc>
          <w:tcPr>
            <w:tcW w:w="1701" w:type="dxa"/>
          </w:tcPr>
          <w:p w:rsidR="00336843" w:rsidRPr="000821A3" w:rsidRDefault="00336843" w:rsidP="00F1432F">
            <w:pPr>
              <w:ind w:left="284"/>
              <w:rPr>
                <w:lang w:val="en-US"/>
              </w:rPr>
            </w:pPr>
          </w:p>
        </w:tc>
        <w:tc>
          <w:tcPr>
            <w:tcW w:w="3969" w:type="dxa"/>
          </w:tcPr>
          <w:p w:rsidR="00336843" w:rsidRPr="008774F2" w:rsidRDefault="00336843" w:rsidP="00F1432F">
            <w:pPr>
              <w:pStyle w:val="aff4"/>
              <w:rPr>
                <w:lang w:val="en-US"/>
              </w:rPr>
            </w:pPr>
            <w:r>
              <w:rPr>
                <w:rStyle w:val="af0"/>
                <w:lang w:val="en-US"/>
              </w:rPr>
              <w:fldChar w:fldCharType="begin"/>
            </w:r>
            <w:r>
              <w:rPr>
                <w:lang w:val="en-US"/>
              </w:rPr>
              <w:instrText xml:space="preserve"> REF _Ref517448850 \h </w:instrText>
            </w:r>
            <w:r>
              <w:rPr>
                <w:rStyle w:val="af0"/>
                <w:lang w:val="en-US"/>
              </w:rPr>
            </w:r>
            <w:r>
              <w:rPr>
                <w:rStyle w:val="af0"/>
                <w:lang w:val="en-US"/>
              </w:rPr>
              <w:fldChar w:fldCharType="separate"/>
            </w:r>
            <w:r>
              <w:rPr>
                <w:lang w:val="en-US"/>
              </w:rPr>
              <w:t>Response</w:t>
            </w:r>
            <w:r>
              <w:rPr>
                <w:rStyle w:val="af0"/>
                <w:lang w:val="en-US"/>
              </w:rPr>
              <w:fldChar w:fldCharType="end"/>
            </w:r>
          </w:p>
        </w:tc>
        <w:tc>
          <w:tcPr>
            <w:tcW w:w="3827" w:type="dxa"/>
          </w:tcPr>
          <w:p w:rsidR="00336843" w:rsidRPr="00210AA5" w:rsidRDefault="00336843" w:rsidP="00F1432F"/>
        </w:tc>
      </w:tr>
    </w:tbl>
    <w:p w:rsidR="00336843" w:rsidRPr="00336843" w:rsidRDefault="00336843" w:rsidP="00336843"/>
    <w:p w:rsidR="00336843" w:rsidRDefault="00336843">
      <w:r>
        <w:br w:type="page"/>
      </w:r>
    </w:p>
    <w:p w:rsidR="00336843" w:rsidRPr="00336843" w:rsidRDefault="00336843" w:rsidP="00336843"/>
    <w:p w:rsidR="007A370B" w:rsidRDefault="007A370B" w:rsidP="007A370B">
      <w:pPr>
        <w:pStyle w:val="2"/>
      </w:pPr>
      <w:r>
        <w:t>Получение информации</w:t>
      </w:r>
    </w:p>
    <w:p w:rsidR="00CC3058" w:rsidRPr="00CC3058" w:rsidRDefault="00CC3058" w:rsidP="00CC3058">
      <w:r>
        <w:tab/>
        <w:t xml:space="preserve">Методы, используемые для получения информации об объектах (справочниках, документах, остатках) из </w:t>
      </w:r>
      <w:proofErr w:type="spellStart"/>
      <w:r>
        <w:rPr>
          <w:lang w:val="en-US"/>
        </w:rPr>
        <w:t>TopLog</w:t>
      </w:r>
      <w:proofErr w:type="spellEnd"/>
      <w:r w:rsidRPr="00CC3058">
        <w:t xml:space="preserve"> </w:t>
      </w:r>
      <w:r>
        <w:rPr>
          <w:lang w:val="en-US"/>
        </w:rPr>
        <w:t>WMS</w:t>
      </w:r>
    </w:p>
    <w:p w:rsidR="007A370B" w:rsidRPr="000B6C50" w:rsidRDefault="007A370B" w:rsidP="007A370B">
      <w:pPr>
        <w:pStyle w:val="3"/>
      </w:pPr>
      <w:proofErr w:type="spellStart"/>
      <w:r>
        <w:rPr>
          <w:lang w:val="en-US"/>
        </w:rPr>
        <w:t>getAdvices</w:t>
      </w:r>
      <w:proofErr w:type="spellEnd"/>
    </w:p>
    <w:p w:rsidR="007A370B" w:rsidRPr="004B43E7" w:rsidRDefault="007A370B" w:rsidP="00CC3058">
      <w:pPr>
        <w:ind w:firstLine="708"/>
      </w:pPr>
      <w:r>
        <w:t>Возвращает все незаблокированные подтверждения. Блокировка подтверждений выполняется по значению номера пакета обмена.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2D4129" w:rsidRDefault="00BF48B0" w:rsidP="002D4129">
            <w:pPr>
              <w:pStyle w:val="aff4"/>
              <w:rPr>
                <w:rFonts w:asciiTheme="majorHAnsi" w:eastAsiaTheme="majorEastAsia" w:hAnsiTheme="majorHAnsi" w:cstheme="majorBidi"/>
                <w:sz w:val="26"/>
                <w:szCs w:val="26"/>
                <w:u w:val="none"/>
              </w:rPr>
            </w:pPr>
            <w:hyperlink w:anchor="getAdvicesRequest" w:history="1">
              <w:r w:rsidR="002D4129">
                <w:rPr>
                  <w:rStyle w:val="af5"/>
                  <w:lang w:val="en-US"/>
                </w:rPr>
                <w:fldChar w:fldCharType="begin"/>
              </w:r>
              <w:r w:rsidR="002D4129">
                <w:rPr>
                  <w:rStyle w:val="af0"/>
                  <w:lang w:val="en-US"/>
                </w:rPr>
                <w:instrText xml:space="preserve"> REF _Ref515532094 \h </w:instrText>
              </w:r>
              <w:r w:rsidR="002D4129">
                <w:rPr>
                  <w:rStyle w:val="af5"/>
                  <w:lang w:val="en-US"/>
                </w:rPr>
                <w:instrText xml:space="preserve"> \* MERGEFORMAT </w:instrText>
              </w:r>
              <w:r w:rsidR="002D4129">
                <w:rPr>
                  <w:rStyle w:val="af5"/>
                  <w:lang w:val="en-US"/>
                </w:rPr>
              </w:r>
              <w:r w:rsidR="002D4129">
                <w:rPr>
                  <w:rStyle w:val="af5"/>
                  <w:lang w:val="en-US"/>
                </w:rPr>
                <w:fldChar w:fldCharType="separate"/>
              </w:r>
              <w:r w:rsidR="002D4129">
                <w:rPr>
                  <w:lang w:val="en-US"/>
                </w:rPr>
                <w:t>getAdvicesRequest</w:t>
              </w:r>
              <w:r w:rsidR="002D4129">
                <w:rPr>
                  <w:rStyle w:val="af5"/>
                  <w:lang w:val="en-US"/>
                </w:rPr>
                <w:fldChar w:fldCharType="end"/>
              </w:r>
            </w:hyperlink>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8774F2" w:rsidRDefault="002D4129" w:rsidP="002D4129">
            <w:pPr>
              <w:pStyle w:val="aff4"/>
              <w:rPr>
                <w:lang w:val="en-US"/>
              </w:rPr>
            </w:pPr>
            <w:r>
              <w:rPr>
                <w:rStyle w:val="af0"/>
                <w:lang w:val="en-US"/>
              </w:rPr>
              <w:fldChar w:fldCharType="begin"/>
            </w:r>
            <w:r>
              <w:rPr>
                <w:lang w:val="en-US"/>
              </w:rPr>
              <w:instrText xml:space="preserve"> REF _Ref515532105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getAdvicesResponse</w:t>
            </w:r>
            <w:proofErr w:type="spellEnd"/>
            <w:r>
              <w:rPr>
                <w:rStyle w:val="af0"/>
                <w:lang w:val="en-US"/>
              </w:rPr>
              <w:fldChar w:fldCharType="end"/>
            </w:r>
          </w:p>
        </w:tc>
        <w:tc>
          <w:tcPr>
            <w:tcW w:w="3827" w:type="dxa"/>
          </w:tcPr>
          <w:p w:rsidR="007A370B" w:rsidRPr="00210AA5" w:rsidRDefault="007A370B" w:rsidP="007A370B"/>
        </w:tc>
      </w:tr>
    </w:tbl>
    <w:p w:rsidR="007A370B" w:rsidRPr="009D0C87" w:rsidRDefault="007A370B" w:rsidP="007A370B">
      <w:pPr>
        <w:pStyle w:val="3"/>
      </w:pPr>
      <w:proofErr w:type="spellStart"/>
      <w:r w:rsidRPr="009D0C87">
        <w:t>getDifferenceMovement</w:t>
      </w:r>
      <w:proofErr w:type="spellEnd"/>
    </w:p>
    <w:p w:rsidR="007A370B" w:rsidRDefault="007A370B" w:rsidP="007A370B">
      <w:r>
        <w:tab/>
        <w:t>Возвращает движения по ячейке «Расхождения» на определенную дату + время по списку товаров или по всем позициям на остатках.</w:t>
      </w:r>
    </w:p>
    <w:p w:rsidR="007A370B" w:rsidRDefault="007A370B" w:rsidP="007A370B">
      <w:r>
        <w:tab/>
        <w:t>Если товар не найден по коду, то возвращается ошибка 102 (Объект не найден) по конкретной строке запроса.</w:t>
      </w:r>
    </w:p>
    <w:tbl>
      <w:tblPr>
        <w:tblStyle w:val="af4"/>
        <w:tblW w:w="9497" w:type="dxa"/>
        <w:tblInd w:w="391" w:type="dxa"/>
        <w:tblLayout w:type="fixed"/>
        <w:tblLook w:val="04A0" w:firstRow="1" w:lastRow="0" w:firstColumn="1" w:lastColumn="0" w:noHBand="0" w:noVBand="1"/>
      </w:tblPr>
      <w:tblGrid>
        <w:gridCol w:w="1702"/>
        <w:gridCol w:w="3966"/>
        <w:gridCol w:w="3829"/>
      </w:tblGrid>
      <w:tr w:rsidR="007A370B" w:rsidTr="007A370B">
        <w:trPr>
          <w:trHeight w:val="266"/>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Имя</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Тип</w:t>
            </w:r>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Комментарий</w:t>
            </w:r>
          </w:p>
        </w:tc>
      </w:tr>
      <w:tr w:rsidR="007A370B" w:rsidTr="007A370B">
        <w:trPr>
          <w:trHeight w:val="5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Входящие параметры</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pPr>
            <w:r>
              <w:rPr>
                <w:lang w:val="en-US"/>
              </w:rPr>
              <w:t>Request</w:t>
            </w: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F48B0" w:rsidP="002D4129">
            <w:pPr>
              <w:pStyle w:val="aff4"/>
            </w:pPr>
            <w:hyperlink w:anchor="getDifferenceMovementRequest" w:history="1">
              <w:r w:rsidR="007A370B" w:rsidRPr="002D4129">
                <w:rPr>
                  <w:rStyle w:val="af5"/>
                  <w:rFonts w:cstheme="minorHAnsi"/>
                </w:rPr>
                <w:fldChar w:fldCharType="begin"/>
              </w:r>
              <w:r w:rsidR="007A370B" w:rsidRPr="002D4129">
                <w:rPr>
                  <w:rStyle w:val="af5"/>
                  <w:rFonts w:cstheme="minorHAnsi"/>
                </w:rPr>
                <w:instrText xml:space="preserve"> REF _Ref499048785 \h  \* MERGEFORMAT </w:instrText>
              </w:r>
              <w:r w:rsidR="007A370B" w:rsidRPr="002D4129">
                <w:rPr>
                  <w:rStyle w:val="af5"/>
                  <w:rFonts w:cstheme="minorHAnsi"/>
                </w:rPr>
              </w:r>
              <w:r w:rsidR="007A370B" w:rsidRPr="002D4129">
                <w:rPr>
                  <w:rStyle w:val="af5"/>
                  <w:rFonts w:cstheme="minorHAnsi"/>
                </w:rPr>
                <w:fldChar w:fldCharType="separate"/>
              </w:r>
              <w:r w:rsidR="002D4129" w:rsidRPr="002D4129">
                <w:rPr>
                  <w:rStyle w:val="af5"/>
                </w:rPr>
                <w:t>getDifferenceMovementRequest</w:t>
              </w:r>
              <w:r w:rsidR="007A370B" w:rsidRPr="002D4129">
                <w:rPr>
                  <w:rStyle w:val="af5"/>
                  <w:rFonts w:cstheme="minorHAnsi"/>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r w:rsidR="007A370B" w:rsidTr="007A370B">
        <w:trPr>
          <w:trHeight w:val="81"/>
        </w:trPr>
        <w:tc>
          <w:tcPr>
            <w:tcW w:w="949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Default="007A370B" w:rsidP="007A370B">
            <w:pPr>
              <w:keepNext/>
              <w:shd w:val="clear" w:color="auto" w:fill="FFFFFF" w:themeFill="background1"/>
              <w:contextualSpacing/>
              <w:rPr>
                <w:b/>
              </w:rPr>
            </w:pPr>
            <w:r>
              <w:rPr>
                <w:b/>
              </w:rPr>
              <w:t>Возвращаемое значение</w:t>
            </w:r>
          </w:p>
        </w:tc>
      </w:tr>
      <w:tr w:rsidR="007A370B" w:rsidTr="007A370B">
        <w:trPr>
          <w:trHeight w:val="51"/>
        </w:trPr>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rPr>
                <w:lang w:val="en-US"/>
              </w:rPr>
            </w:pPr>
          </w:p>
        </w:tc>
        <w:tc>
          <w:tcPr>
            <w:tcW w:w="39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A370B" w:rsidRPr="00262A7D" w:rsidRDefault="00BF48B0" w:rsidP="002D4129">
            <w:pPr>
              <w:pStyle w:val="aff4"/>
              <w:rPr>
                <w:rFonts w:cstheme="minorHAnsi"/>
              </w:rPr>
            </w:pPr>
            <w:hyperlink w:anchor="getDifferenceMovementResponse" w:history="1">
              <w:r w:rsidR="007A370B" w:rsidRPr="002D4129">
                <w:rPr>
                  <w:rStyle w:val="af5"/>
                </w:rPr>
                <w:fldChar w:fldCharType="begin"/>
              </w:r>
              <w:r w:rsidR="007A370B" w:rsidRPr="002D4129">
                <w:rPr>
                  <w:rStyle w:val="af5"/>
                  <w:rFonts w:cstheme="minorHAnsi"/>
                </w:rPr>
                <w:instrText xml:space="preserve"> REF _Ref499546881 \h </w:instrText>
              </w:r>
              <w:r w:rsidR="007A370B" w:rsidRPr="002D4129">
                <w:rPr>
                  <w:rStyle w:val="af5"/>
                </w:rPr>
                <w:instrText xml:space="preserve"> \* MERGEFORMAT </w:instrText>
              </w:r>
              <w:r w:rsidR="007A370B" w:rsidRPr="002D4129">
                <w:rPr>
                  <w:rStyle w:val="af5"/>
                </w:rPr>
              </w:r>
              <w:r w:rsidR="007A370B" w:rsidRPr="002D4129">
                <w:rPr>
                  <w:rStyle w:val="af5"/>
                </w:rPr>
                <w:fldChar w:fldCharType="separate"/>
              </w:r>
              <w:r w:rsidR="002D4129" w:rsidRPr="002D4129">
                <w:rPr>
                  <w:rStyle w:val="af5"/>
                </w:rPr>
                <w:t>getDifferenceMovementResponse</w:t>
              </w:r>
              <w:r w:rsidR="007A370B" w:rsidRPr="002D4129">
                <w:rPr>
                  <w:rStyle w:val="af5"/>
                </w:rPr>
                <w:fldChar w:fldCharType="end"/>
              </w:r>
            </w:hyperlink>
          </w:p>
        </w:tc>
        <w:tc>
          <w:tcPr>
            <w:tcW w:w="3829" w:type="dxa"/>
            <w:tcBorders>
              <w:top w:val="single" w:sz="4" w:space="0" w:color="auto"/>
              <w:left w:val="single" w:sz="4" w:space="0" w:color="auto"/>
              <w:bottom w:val="single" w:sz="4" w:space="0" w:color="auto"/>
              <w:right w:val="single" w:sz="4" w:space="0" w:color="auto"/>
            </w:tcBorders>
            <w:shd w:val="clear" w:color="auto" w:fill="FFFFFF" w:themeFill="background1"/>
          </w:tcPr>
          <w:p w:rsidR="007A370B" w:rsidRDefault="007A370B" w:rsidP="007A370B">
            <w:pPr>
              <w:keepNext/>
              <w:shd w:val="clear" w:color="auto" w:fill="FFFFFF" w:themeFill="background1"/>
              <w:contextualSpacing/>
            </w:pPr>
          </w:p>
        </w:tc>
      </w:tr>
    </w:tbl>
    <w:p w:rsidR="007A370B" w:rsidRPr="009D0C87" w:rsidRDefault="007A370B" w:rsidP="007A370B">
      <w:pPr>
        <w:pStyle w:val="3"/>
      </w:pPr>
      <w:proofErr w:type="spellStart"/>
      <w:r w:rsidRPr="009D0C87">
        <w:t>getGood</w:t>
      </w:r>
      <w:proofErr w:type="spellEnd"/>
    </w:p>
    <w:p w:rsidR="007A370B" w:rsidRPr="00D963D2" w:rsidRDefault="007A370B" w:rsidP="007A370B">
      <w:pPr>
        <w:shd w:val="clear" w:color="auto" w:fill="FFFFFF" w:themeFill="background1"/>
      </w:pPr>
      <w:r w:rsidRPr="009D0C87">
        <w:tab/>
      </w:r>
      <w:r w:rsidRPr="00262A7D">
        <w:rPr>
          <w:shd w:val="clear" w:color="auto" w:fill="FFFFFF" w:themeFill="background1"/>
        </w:rPr>
        <w:t>Возвращает данные по существующему объекту номенклатуры, включая связанные справочники</w:t>
      </w:r>
    </w:p>
    <w:tbl>
      <w:tblPr>
        <w:tblStyle w:val="af4"/>
        <w:tblW w:w="9497" w:type="dxa"/>
        <w:tblInd w:w="391" w:type="dxa"/>
        <w:tblLayout w:type="fixed"/>
        <w:tblLook w:val="04A0" w:firstRow="1" w:lastRow="0" w:firstColumn="1" w:lastColumn="0" w:noHBand="0" w:noVBand="1"/>
      </w:tblPr>
      <w:tblGrid>
        <w:gridCol w:w="1703"/>
        <w:gridCol w:w="3119"/>
        <w:gridCol w:w="4675"/>
      </w:tblGrid>
      <w:tr w:rsidR="007A370B" w:rsidRPr="00210AA5" w:rsidTr="007A370B">
        <w:trPr>
          <w:trHeight w:val="318"/>
        </w:trPr>
        <w:tc>
          <w:tcPr>
            <w:tcW w:w="1703" w:type="dxa"/>
            <w:shd w:val="clear" w:color="auto" w:fill="FFFFFF" w:themeFill="background1"/>
          </w:tcPr>
          <w:p w:rsidR="007A370B" w:rsidRPr="00AC038A" w:rsidRDefault="007A370B" w:rsidP="007A370B">
            <w:pPr>
              <w:shd w:val="clear" w:color="auto" w:fill="FFFFFF" w:themeFill="background1"/>
              <w:rPr>
                <w:b/>
              </w:rPr>
            </w:pPr>
            <w:r>
              <w:rPr>
                <w:b/>
              </w:rPr>
              <w:t>Имя</w:t>
            </w:r>
          </w:p>
        </w:tc>
        <w:tc>
          <w:tcPr>
            <w:tcW w:w="3119" w:type="dxa"/>
            <w:shd w:val="clear" w:color="auto" w:fill="FFFFFF" w:themeFill="background1"/>
          </w:tcPr>
          <w:p w:rsidR="007A370B" w:rsidRPr="00210AA5" w:rsidRDefault="007A370B" w:rsidP="007A370B">
            <w:pPr>
              <w:shd w:val="clear" w:color="auto" w:fill="FFFFFF" w:themeFill="background1"/>
              <w:rPr>
                <w:b/>
              </w:rPr>
            </w:pPr>
            <w:r>
              <w:rPr>
                <w:b/>
              </w:rPr>
              <w:t>Тип</w:t>
            </w:r>
          </w:p>
        </w:tc>
        <w:tc>
          <w:tcPr>
            <w:tcW w:w="4675" w:type="dxa"/>
            <w:shd w:val="clear" w:color="auto" w:fill="FFFFFF" w:themeFill="background1"/>
          </w:tcPr>
          <w:p w:rsidR="007A370B" w:rsidRPr="00210AA5" w:rsidRDefault="007A370B" w:rsidP="007A370B">
            <w:pPr>
              <w:shd w:val="clear" w:color="auto" w:fill="FFFFFF" w:themeFill="background1"/>
              <w:rPr>
                <w:b/>
              </w:rPr>
            </w:pPr>
            <w:r>
              <w:rPr>
                <w:b/>
              </w:rPr>
              <w:t>Комментарий</w:t>
            </w: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sidRPr="000821A3">
              <w:rPr>
                <w:b/>
              </w:rPr>
              <w:t>Вход</w:t>
            </w:r>
            <w:r>
              <w:rPr>
                <w:b/>
              </w:rPr>
              <w:t>ящие параметры</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r>
              <w:rPr>
                <w:lang w:val="en-US"/>
              </w:rPr>
              <w:t>Request</w:t>
            </w:r>
          </w:p>
        </w:tc>
        <w:tc>
          <w:tcPr>
            <w:tcW w:w="3119" w:type="dxa"/>
            <w:shd w:val="clear" w:color="auto" w:fill="FFFFFF" w:themeFill="background1"/>
          </w:tcPr>
          <w:p w:rsidR="007A370B" w:rsidRPr="00091D89" w:rsidRDefault="00BF48B0" w:rsidP="002D4129">
            <w:pPr>
              <w:pStyle w:val="aff4"/>
              <w:rPr>
                <w:rStyle w:val="af0"/>
              </w:rPr>
            </w:pPr>
            <w:hyperlink w:anchor="getGoodRequest" w:history="1">
              <w:r w:rsidR="007A370B" w:rsidRPr="002D4129">
                <w:rPr>
                  <w:rStyle w:val="af5"/>
                </w:rPr>
                <w:fldChar w:fldCharType="begin"/>
              </w:r>
              <w:r w:rsidR="007A370B" w:rsidRPr="002D4129">
                <w:rPr>
                  <w:rStyle w:val="af5"/>
                </w:rPr>
                <w:instrText xml:space="preserve"> REF _Ref499048816 \h  \* MERGEFORMAT </w:instrText>
              </w:r>
              <w:r w:rsidR="007A370B" w:rsidRPr="002D4129">
                <w:rPr>
                  <w:rStyle w:val="af5"/>
                </w:rPr>
              </w:r>
              <w:r w:rsidR="007A370B" w:rsidRPr="002D4129">
                <w:rPr>
                  <w:rStyle w:val="af5"/>
                </w:rPr>
                <w:fldChar w:fldCharType="separate"/>
              </w:r>
              <w:r w:rsidR="002D4129" w:rsidRPr="002D4129">
                <w:rPr>
                  <w:rStyle w:val="af5"/>
                </w:rPr>
                <w:t>getGoodRequest</w:t>
              </w:r>
              <w:r w:rsidR="007A370B" w:rsidRPr="002D4129">
                <w:rPr>
                  <w:rStyle w:val="af5"/>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r w:rsidR="007A370B" w:rsidRPr="00CC49AA" w:rsidTr="007A370B">
        <w:tc>
          <w:tcPr>
            <w:tcW w:w="9497" w:type="dxa"/>
            <w:gridSpan w:val="3"/>
            <w:shd w:val="clear" w:color="auto" w:fill="FFFFFF" w:themeFill="background1"/>
          </w:tcPr>
          <w:p w:rsidR="007A370B" w:rsidRPr="000821A3" w:rsidRDefault="007A370B" w:rsidP="007A370B">
            <w:pPr>
              <w:shd w:val="clear" w:color="auto" w:fill="FFFFFF" w:themeFill="background1"/>
              <w:rPr>
                <w:b/>
              </w:rPr>
            </w:pPr>
            <w:r>
              <w:rPr>
                <w:b/>
              </w:rPr>
              <w:t>Возвращаемое значение</w:t>
            </w:r>
          </w:p>
        </w:tc>
      </w:tr>
      <w:tr w:rsidR="007A370B" w:rsidRPr="00CC49AA" w:rsidTr="007A370B">
        <w:tc>
          <w:tcPr>
            <w:tcW w:w="1703" w:type="dxa"/>
            <w:shd w:val="clear" w:color="auto" w:fill="FFFFFF" w:themeFill="background1"/>
          </w:tcPr>
          <w:p w:rsidR="007A370B" w:rsidRPr="000821A3" w:rsidRDefault="007A370B" w:rsidP="007A370B">
            <w:pPr>
              <w:shd w:val="clear" w:color="auto" w:fill="FFFFFF" w:themeFill="background1"/>
              <w:rPr>
                <w:lang w:val="en-US"/>
              </w:rPr>
            </w:pPr>
          </w:p>
        </w:tc>
        <w:tc>
          <w:tcPr>
            <w:tcW w:w="3119" w:type="dxa"/>
            <w:shd w:val="clear" w:color="auto" w:fill="FFFFFF" w:themeFill="background1"/>
          </w:tcPr>
          <w:p w:rsidR="007A370B" w:rsidRPr="00262A7D" w:rsidRDefault="00BF48B0" w:rsidP="002D4129">
            <w:pPr>
              <w:pStyle w:val="aff4"/>
              <w:rPr>
                <w:rStyle w:val="af0"/>
                <w:rFonts w:cstheme="minorHAnsi"/>
              </w:rPr>
            </w:pPr>
            <w:hyperlink w:anchor="getGoodResponse" w:history="1">
              <w:r w:rsidR="007A370B" w:rsidRPr="002D4129">
                <w:rPr>
                  <w:rStyle w:val="af5"/>
                  <w:rFonts w:cstheme="minorHAnsi"/>
                  <w:lang w:val="en-US"/>
                </w:rPr>
                <w:fldChar w:fldCharType="begin"/>
              </w:r>
              <w:r w:rsidR="007A370B" w:rsidRPr="002D4129">
                <w:rPr>
                  <w:rStyle w:val="af5"/>
                  <w:rFonts w:cstheme="minorHAnsi"/>
                </w:rPr>
                <w:instrText xml:space="preserve"> REF _Ref499546911 \h </w:instrText>
              </w:r>
              <w:r w:rsidR="007A370B" w:rsidRPr="002D4129">
                <w:rPr>
                  <w:rStyle w:val="af5"/>
                  <w:rFonts w:cstheme="minorHAnsi"/>
                  <w:lang w:val="en-US"/>
                </w:rPr>
                <w:instrText xml:space="preserve"> \* MERGEFORMAT </w:instrText>
              </w:r>
              <w:r w:rsidR="007A370B" w:rsidRPr="002D4129">
                <w:rPr>
                  <w:rStyle w:val="af5"/>
                  <w:rFonts w:cstheme="minorHAnsi"/>
                  <w:lang w:val="en-US"/>
                </w:rPr>
              </w:r>
              <w:r w:rsidR="007A370B" w:rsidRPr="002D4129">
                <w:rPr>
                  <w:rStyle w:val="af5"/>
                  <w:rFonts w:cstheme="minorHAnsi"/>
                  <w:lang w:val="en-US"/>
                </w:rPr>
                <w:fldChar w:fldCharType="separate"/>
              </w:r>
              <w:r w:rsidR="002D4129" w:rsidRPr="002D4129">
                <w:rPr>
                  <w:rStyle w:val="af5"/>
                </w:rPr>
                <w:t>getGoodResponse</w:t>
              </w:r>
              <w:r w:rsidR="007A370B" w:rsidRPr="002D4129">
                <w:rPr>
                  <w:rStyle w:val="af5"/>
                  <w:rFonts w:cstheme="minorHAnsi"/>
                  <w:lang w:val="en-US"/>
                </w:rPr>
                <w:fldChar w:fldCharType="end"/>
              </w:r>
            </w:hyperlink>
          </w:p>
        </w:tc>
        <w:tc>
          <w:tcPr>
            <w:tcW w:w="4675" w:type="dxa"/>
            <w:shd w:val="clear" w:color="auto" w:fill="FFFFFF" w:themeFill="background1"/>
          </w:tcPr>
          <w:p w:rsidR="007A370B" w:rsidRPr="00210AA5" w:rsidRDefault="007A370B" w:rsidP="007A370B">
            <w:pPr>
              <w:shd w:val="clear" w:color="auto" w:fill="FFFFFF" w:themeFill="background1"/>
            </w:pPr>
          </w:p>
        </w:tc>
      </w:tr>
    </w:tbl>
    <w:p w:rsidR="007A370B" w:rsidRPr="00111360" w:rsidRDefault="007A370B" w:rsidP="007A370B">
      <w:pPr>
        <w:pStyle w:val="3"/>
      </w:pPr>
      <w:proofErr w:type="spellStart"/>
      <w:r>
        <w:rPr>
          <w:lang w:val="en-US"/>
        </w:rPr>
        <w:t>getStockBalance</w:t>
      </w:r>
      <w:proofErr w:type="spellEnd"/>
    </w:p>
    <w:p w:rsidR="007A370B" w:rsidRDefault="007A370B" w:rsidP="007A370B">
      <w:r>
        <w:tab/>
        <w:t>Возвращает остаток на складе на определенную дату по списку товаров или по всем позициям на остатках.</w:t>
      </w:r>
    </w:p>
    <w:p w:rsidR="007A370B" w:rsidRPr="001A2CDB" w:rsidRDefault="007A370B" w:rsidP="007A370B">
      <w:r>
        <w:tab/>
        <w:t>Можно передать пустой запрос, тогда вернутся остатки по всем складам, собственникам, по всем товарам на остатках на текущий момент времени. Если товар не найден по коду, то возвращается ошибка 102 (Объект не найден) по конкретной строке запроса.</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091D89" w:rsidRDefault="002A1CA2" w:rsidP="002A1CA2">
            <w:pPr>
              <w:pStyle w:val="aff4"/>
            </w:pPr>
            <w:r>
              <w:rPr>
                <w:rStyle w:val="af0"/>
              </w:rPr>
              <w:fldChar w:fldCharType="begin"/>
            </w:r>
            <w:r>
              <w:instrText xml:space="preserve"> REF _Ref515532179 \h </w:instrText>
            </w:r>
            <w:r>
              <w:rPr>
                <w:rStyle w:val="af0"/>
              </w:rPr>
              <w:instrText xml:space="preserve"> \* MERGEFORMAT </w:instrText>
            </w:r>
            <w:r>
              <w:rPr>
                <w:rStyle w:val="af0"/>
              </w:rPr>
            </w:r>
            <w:r>
              <w:rPr>
                <w:rStyle w:val="af0"/>
              </w:rPr>
              <w:fldChar w:fldCharType="separate"/>
            </w:r>
            <w:proofErr w:type="spellStart"/>
            <w:r>
              <w:rPr>
                <w:lang w:val="en-US"/>
              </w:rPr>
              <w:t>getStockBalanceRequest</w:t>
            </w:r>
            <w:proofErr w:type="spellEnd"/>
            <w:r>
              <w:rPr>
                <w:rStyle w:val="af0"/>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rPr>
          <w:trHeight w:val="81"/>
        </w:trPr>
        <w:tc>
          <w:tcPr>
            <w:tcW w:w="1701" w:type="dxa"/>
          </w:tcPr>
          <w:p w:rsidR="007A370B" w:rsidRPr="000821A3" w:rsidRDefault="007A370B" w:rsidP="007A370B">
            <w:pPr>
              <w:ind w:left="284"/>
              <w:rPr>
                <w:lang w:val="en-US"/>
              </w:rPr>
            </w:pPr>
          </w:p>
        </w:tc>
        <w:tc>
          <w:tcPr>
            <w:tcW w:w="3969" w:type="dxa"/>
          </w:tcPr>
          <w:p w:rsidR="007A370B" w:rsidRPr="008774F2" w:rsidRDefault="002A1CA2" w:rsidP="002A1CA2">
            <w:pPr>
              <w:pStyle w:val="aff4"/>
            </w:pPr>
            <w:r>
              <w:rPr>
                <w:rStyle w:val="af0"/>
              </w:rPr>
              <w:fldChar w:fldCharType="begin"/>
            </w:r>
            <w:r>
              <w:instrText xml:space="preserve"> REF _Ref515532205 \h </w:instrText>
            </w:r>
            <w:r>
              <w:rPr>
                <w:rStyle w:val="af0"/>
              </w:rPr>
              <w:instrText xml:space="preserve"> \* MERGEFORMAT </w:instrText>
            </w:r>
            <w:r>
              <w:rPr>
                <w:rStyle w:val="af0"/>
              </w:rPr>
            </w:r>
            <w:r>
              <w:rPr>
                <w:rStyle w:val="af0"/>
              </w:rPr>
              <w:fldChar w:fldCharType="separate"/>
            </w:r>
            <w:proofErr w:type="spellStart"/>
            <w:r>
              <w:rPr>
                <w:lang w:val="en-US"/>
              </w:rPr>
              <w:t>getStockBalanceResponse</w:t>
            </w:r>
            <w:proofErr w:type="spellEnd"/>
            <w:r>
              <w:rPr>
                <w:rStyle w:val="af0"/>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sz w:val="26"/>
          <w:szCs w:val="26"/>
          <w:lang w:val="en-US"/>
        </w:rPr>
      </w:pPr>
      <w:r>
        <w:rPr>
          <w:lang w:val="en-US"/>
        </w:rPr>
        <w:br w:type="page"/>
      </w:r>
    </w:p>
    <w:p w:rsidR="007A370B" w:rsidRPr="001C1B09" w:rsidRDefault="007A370B" w:rsidP="007A370B">
      <w:pPr>
        <w:pStyle w:val="3"/>
      </w:pPr>
      <w:proofErr w:type="spellStart"/>
      <w:r>
        <w:rPr>
          <w:lang w:val="en-US"/>
        </w:rPr>
        <w:lastRenderedPageBreak/>
        <w:t>getSKU</w:t>
      </w:r>
      <w:proofErr w:type="spellEnd"/>
    </w:p>
    <w:p w:rsidR="00CC3058" w:rsidRPr="00CC3058" w:rsidRDefault="00CC3058" w:rsidP="00CC3058">
      <w:r w:rsidRPr="003D3D5A">
        <w:tab/>
      </w:r>
      <w:r>
        <w:t>Возвращает информацию о переданных на вход единицах учета остатков (</w:t>
      </w:r>
      <w:r>
        <w:rPr>
          <w:lang w:val="en-US"/>
        </w:rPr>
        <w:t>Stock</w:t>
      </w:r>
      <w:r w:rsidRPr="00CC3058">
        <w:t xml:space="preserve"> </w:t>
      </w:r>
      <w:r>
        <w:rPr>
          <w:lang w:val="en-US"/>
        </w:rPr>
        <w:t>Keeping</w:t>
      </w:r>
      <w:r w:rsidRPr="00CC3058">
        <w:t xml:space="preserve"> </w:t>
      </w:r>
      <w:r>
        <w:rPr>
          <w:lang w:val="en-US"/>
        </w:rPr>
        <w:t>Unit</w:t>
      </w:r>
      <w:r w:rsidRPr="00CC3058">
        <w:t xml:space="preserve">, </w:t>
      </w:r>
      <w:r>
        <w:rPr>
          <w:lang w:val="en-US"/>
        </w:rPr>
        <w:t>SKU</w:t>
      </w:r>
      <w:r w:rsidRPr="00CC3058">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7A370B" w:rsidRPr="001A2CDB" w:rsidTr="007A370B">
        <w:tc>
          <w:tcPr>
            <w:tcW w:w="1701" w:type="dxa"/>
          </w:tcPr>
          <w:p w:rsidR="007A370B" w:rsidRPr="00AC038A" w:rsidRDefault="007A370B" w:rsidP="007A370B">
            <w:pPr>
              <w:ind w:left="284"/>
              <w:rPr>
                <w:b/>
              </w:rPr>
            </w:pPr>
            <w:r>
              <w:rPr>
                <w:b/>
              </w:rPr>
              <w:t>Имя</w:t>
            </w:r>
          </w:p>
        </w:tc>
        <w:tc>
          <w:tcPr>
            <w:tcW w:w="3969" w:type="dxa"/>
          </w:tcPr>
          <w:p w:rsidR="007A370B" w:rsidRPr="00210AA5" w:rsidRDefault="007A370B" w:rsidP="007A370B">
            <w:pPr>
              <w:jc w:val="center"/>
              <w:rPr>
                <w:b/>
              </w:rPr>
            </w:pPr>
            <w:r>
              <w:rPr>
                <w:b/>
              </w:rPr>
              <w:t>Тип</w:t>
            </w:r>
          </w:p>
        </w:tc>
        <w:tc>
          <w:tcPr>
            <w:tcW w:w="3827" w:type="dxa"/>
          </w:tcPr>
          <w:p w:rsidR="007A370B" w:rsidRPr="00210AA5" w:rsidRDefault="007A370B" w:rsidP="007A370B">
            <w:pPr>
              <w:rPr>
                <w:b/>
              </w:rPr>
            </w:pPr>
            <w:r>
              <w:rPr>
                <w:b/>
              </w:rPr>
              <w:t>Комментарий</w:t>
            </w:r>
          </w:p>
        </w:tc>
      </w:tr>
      <w:tr w:rsidR="007A370B" w:rsidRPr="00CC49AA" w:rsidTr="007A370B">
        <w:tc>
          <w:tcPr>
            <w:tcW w:w="9497" w:type="dxa"/>
            <w:gridSpan w:val="3"/>
          </w:tcPr>
          <w:p w:rsidR="007A370B" w:rsidRPr="000821A3" w:rsidRDefault="007A370B" w:rsidP="007A370B">
            <w:pPr>
              <w:rPr>
                <w:b/>
              </w:rPr>
            </w:pPr>
            <w:r w:rsidRPr="000821A3">
              <w:rPr>
                <w:b/>
              </w:rPr>
              <w:t>Вход</w:t>
            </w:r>
            <w:r>
              <w:rPr>
                <w:b/>
              </w:rPr>
              <w:t>ящие параметры</w:t>
            </w:r>
          </w:p>
        </w:tc>
      </w:tr>
      <w:tr w:rsidR="007A370B" w:rsidRPr="00CC49AA" w:rsidTr="007A370B">
        <w:tc>
          <w:tcPr>
            <w:tcW w:w="1701" w:type="dxa"/>
          </w:tcPr>
          <w:p w:rsidR="007A370B" w:rsidRPr="001A2CDB" w:rsidRDefault="007A370B" w:rsidP="007A370B">
            <w:pPr>
              <w:ind w:left="284"/>
            </w:pPr>
            <w:r>
              <w:rPr>
                <w:lang w:val="en-US"/>
              </w:rPr>
              <w:t>Request</w:t>
            </w: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_Ref505184302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getSKUrequest</w:t>
            </w:r>
            <w:proofErr w:type="spellEnd"/>
            <w:r>
              <w:rPr>
                <w:rStyle w:val="af0"/>
                <w:lang w:val="en-US"/>
              </w:rPr>
              <w:fldChar w:fldCharType="end"/>
            </w:r>
          </w:p>
        </w:tc>
        <w:tc>
          <w:tcPr>
            <w:tcW w:w="3827" w:type="dxa"/>
          </w:tcPr>
          <w:p w:rsidR="007A370B" w:rsidRPr="00210AA5" w:rsidRDefault="007A370B" w:rsidP="007A370B"/>
        </w:tc>
      </w:tr>
      <w:tr w:rsidR="007A370B" w:rsidRPr="00CC49AA" w:rsidTr="007A370B">
        <w:tc>
          <w:tcPr>
            <w:tcW w:w="9497" w:type="dxa"/>
            <w:gridSpan w:val="3"/>
          </w:tcPr>
          <w:p w:rsidR="007A370B" w:rsidRPr="000821A3" w:rsidRDefault="007A370B" w:rsidP="007A370B">
            <w:pPr>
              <w:rPr>
                <w:b/>
              </w:rPr>
            </w:pPr>
            <w:r>
              <w:rPr>
                <w:b/>
              </w:rPr>
              <w:t>Возвращаемое значение</w:t>
            </w:r>
          </w:p>
        </w:tc>
      </w:tr>
      <w:tr w:rsidR="007A370B" w:rsidRPr="00CC49AA" w:rsidTr="007A370B">
        <w:tc>
          <w:tcPr>
            <w:tcW w:w="1701" w:type="dxa"/>
          </w:tcPr>
          <w:p w:rsidR="007A370B" w:rsidRPr="000821A3" w:rsidRDefault="007A370B" w:rsidP="007A370B">
            <w:pPr>
              <w:ind w:left="284"/>
              <w:rPr>
                <w:lang w:val="en-US"/>
              </w:rPr>
            </w:pPr>
          </w:p>
        </w:tc>
        <w:tc>
          <w:tcPr>
            <w:tcW w:w="3969" w:type="dxa"/>
          </w:tcPr>
          <w:p w:rsidR="007A370B" w:rsidRPr="001A5032" w:rsidRDefault="002A1CA2" w:rsidP="002A1CA2">
            <w:pPr>
              <w:pStyle w:val="aff4"/>
              <w:rPr>
                <w:lang w:val="en-US"/>
              </w:rPr>
            </w:pPr>
            <w:r>
              <w:rPr>
                <w:rStyle w:val="af0"/>
                <w:lang w:val="en-US"/>
              </w:rPr>
              <w:fldChar w:fldCharType="begin"/>
            </w:r>
            <w:r>
              <w:rPr>
                <w:lang w:val="en-US"/>
              </w:rPr>
              <w:instrText xml:space="preserve"> REF _Ref505184316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getSKUresponse</w:t>
            </w:r>
            <w:proofErr w:type="spellEnd"/>
            <w:r>
              <w:rPr>
                <w:rStyle w:val="af0"/>
                <w:lang w:val="en-US"/>
              </w:rPr>
              <w:fldChar w:fldCharType="end"/>
            </w:r>
          </w:p>
        </w:tc>
        <w:tc>
          <w:tcPr>
            <w:tcW w:w="3827" w:type="dxa"/>
          </w:tcPr>
          <w:p w:rsidR="007A370B" w:rsidRPr="00210AA5" w:rsidRDefault="007A370B" w:rsidP="007A370B"/>
        </w:tc>
      </w:tr>
    </w:tbl>
    <w:p w:rsidR="00CC3058" w:rsidRDefault="00CC3058" w:rsidP="00CC3058">
      <w:pPr>
        <w:rPr>
          <w:rFonts w:asciiTheme="majorHAnsi" w:eastAsiaTheme="majorEastAsia" w:hAnsiTheme="majorHAnsi" w:cstheme="majorBidi"/>
          <w:kern w:val="32"/>
          <w:sz w:val="32"/>
          <w:szCs w:val="32"/>
        </w:rPr>
      </w:pPr>
      <w:r>
        <w:br w:type="page"/>
      </w:r>
    </w:p>
    <w:p w:rsidR="0090537D" w:rsidRPr="00343CEF" w:rsidRDefault="0090537D" w:rsidP="005C6170">
      <w:pPr>
        <w:pStyle w:val="1"/>
      </w:pPr>
      <w:r>
        <w:lastRenderedPageBreak/>
        <w:t>Методы</w:t>
      </w:r>
      <w:r w:rsidRPr="007A370B">
        <w:t xml:space="preserve"> </w:t>
      </w:r>
      <w:r w:rsidR="005C6170">
        <w:rPr>
          <w:lang w:val="en-US"/>
        </w:rPr>
        <w:t>SOAP</w:t>
      </w:r>
      <w:r w:rsidR="005C6170" w:rsidRPr="007A370B">
        <w:t xml:space="preserve"> </w:t>
      </w:r>
      <w:r>
        <w:t>на</w:t>
      </w:r>
      <w:r w:rsidRPr="007A370B">
        <w:t xml:space="preserve"> </w:t>
      </w:r>
      <w:r>
        <w:t>стороне</w:t>
      </w:r>
      <w:r w:rsidRPr="007A370B">
        <w:t xml:space="preserve"> </w:t>
      </w:r>
      <w:r w:rsidR="00343CEF">
        <w:t xml:space="preserve">КИС (обращение из </w:t>
      </w:r>
      <w:r w:rsidR="00343CEF">
        <w:rPr>
          <w:lang w:val="en-US"/>
        </w:rPr>
        <w:t>WMS</w:t>
      </w:r>
      <w:r w:rsidR="00343CEF" w:rsidRPr="00343CEF">
        <w:t xml:space="preserve"> </w:t>
      </w:r>
      <w:r w:rsidR="00343CEF">
        <w:t>к КИС)</w:t>
      </w:r>
    </w:p>
    <w:p w:rsidR="005A3919" w:rsidRDefault="005A3919" w:rsidP="005A3919">
      <w:pPr>
        <w:pStyle w:val="2"/>
      </w:pPr>
      <w:r>
        <w:t>Загрузка и изменение справочников</w:t>
      </w:r>
    </w:p>
    <w:p w:rsidR="00CC3058" w:rsidRPr="00CC3058" w:rsidRDefault="00CC3058" w:rsidP="00CC3058">
      <w:pPr>
        <w:ind w:firstLine="708"/>
      </w:pPr>
      <w:r>
        <w:t>Методы, создающие и изменяющие данные в справочниках КИС</w:t>
      </w:r>
    </w:p>
    <w:p w:rsidR="005A3919" w:rsidRPr="00111360" w:rsidRDefault="005A3919" w:rsidP="005A3919">
      <w:pPr>
        <w:pStyle w:val="3"/>
      </w:pPr>
      <w:bookmarkStart w:id="14" w:name="_Ref515532271"/>
      <w:proofErr w:type="spellStart"/>
      <w:r>
        <w:rPr>
          <w:lang w:val="en-US"/>
        </w:rPr>
        <w:t>updateGoodDimensions</w:t>
      </w:r>
      <w:bookmarkEnd w:id="14"/>
      <w:proofErr w:type="spellEnd"/>
    </w:p>
    <w:p w:rsidR="005A3919" w:rsidRPr="008751D3" w:rsidRDefault="002561BC" w:rsidP="00CC3058">
      <w:pPr>
        <w:ind w:firstLine="708"/>
      </w:pPr>
      <w:r>
        <w:t>Принимает данные о</w:t>
      </w:r>
      <w:r w:rsidR="005A3919">
        <w:t xml:space="preserve"> </w:t>
      </w:r>
      <w:r>
        <w:t>весогабаритных характеристиках</w:t>
      </w:r>
      <w:r w:rsidR="005A3919">
        <w:t xml:space="preserve"> товара.</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3A41E9" w:rsidRDefault="002A1CA2" w:rsidP="002A1CA2">
            <w:pPr>
              <w:pStyle w:val="aff4"/>
            </w:pPr>
            <w:r>
              <w:rPr>
                <w:rStyle w:val="af0"/>
              </w:rPr>
              <w:fldChar w:fldCharType="begin"/>
            </w:r>
            <w:r>
              <w:instrText xml:space="preserve"> REF _Ref515532271 \h </w:instrText>
            </w:r>
            <w:r>
              <w:rPr>
                <w:rStyle w:val="af0"/>
              </w:rPr>
              <w:instrText xml:space="preserve"> \* MERGEFORMAT </w:instrText>
            </w:r>
            <w:r>
              <w:rPr>
                <w:rStyle w:val="af0"/>
              </w:rPr>
            </w:r>
            <w:r>
              <w:rPr>
                <w:rStyle w:val="af0"/>
              </w:rPr>
              <w:fldChar w:fldCharType="separate"/>
            </w:r>
            <w:proofErr w:type="spellStart"/>
            <w:r>
              <w:rPr>
                <w:lang w:val="en-US"/>
              </w:rPr>
              <w:t>updateGoodDimensions</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F48B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Default="005A3919" w:rsidP="005A3919">
      <w:pPr>
        <w:rPr>
          <w:rFonts w:asciiTheme="majorHAnsi" w:eastAsiaTheme="majorEastAsia" w:hAnsiTheme="majorHAnsi"/>
          <w:kern w:val="32"/>
          <w:sz w:val="32"/>
          <w:szCs w:val="32"/>
        </w:rPr>
      </w:pPr>
      <w:r>
        <w:br w:type="page"/>
      </w:r>
    </w:p>
    <w:p w:rsidR="005A3919" w:rsidRDefault="005A3919" w:rsidP="005A3919">
      <w:pPr>
        <w:pStyle w:val="2"/>
      </w:pPr>
      <w:r>
        <w:lastRenderedPageBreak/>
        <w:t>Загрузка и изменение документов</w:t>
      </w:r>
    </w:p>
    <w:p w:rsidR="00CC3058" w:rsidRPr="00CC3058" w:rsidRDefault="00CC3058" w:rsidP="00CC3058">
      <w:r>
        <w:tab/>
        <w:t>Методы, используемые для создания и изменения документов в КИС</w:t>
      </w:r>
    </w:p>
    <w:p w:rsidR="005A3919" w:rsidRPr="003D3D5A" w:rsidRDefault="005A3919" w:rsidP="005A3919">
      <w:pPr>
        <w:pStyle w:val="3"/>
      </w:pPr>
      <w:bookmarkStart w:id="15" w:name="_Ref506542852"/>
      <w:proofErr w:type="spellStart"/>
      <w:r>
        <w:rPr>
          <w:lang w:val="en-US"/>
        </w:rPr>
        <w:t>changeOrderStatus</w:t>
      </w:r>
      <w:bookmarkEnd w:id="15"/>
      <w:proofErr w:type="spellEnd"/>
    </w:p>
    <w:p w:rsidR="005A3919" w:rsidRPr="00283375" w:rsidRDefault="005A3919" w:rsidP="00CC3058">
      <w:pPr>
        <w:ind w:firstLine="708"/>
      </w:pPr>
      <w:r>
        <w:t xml:space="preserve">Принимает данные об обновленном статусе заказа в </w:t>
      </w:r>
      <w:r>
        <w:rPr>
          <w:lang w:val="en-US"/>
        </w:rPr>
        <w:t>WMS</w:t>
      </w:r>
      <w:r>
        <w:t xml:space="preserve"> и выполняет алгоритмы по заполнению и проведению необходимых документов в </w:t>
      </w:r>
      <w:r w:rsidR="0080700C">
        <w:t>КИС</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4B3D47" w:rsidRDefault="002A1CA2" w:rsidP="002A1CA2">
            <w:pPr>
              <w:pStyle w:val="aff4"/>
            </w:pPr>
            <w:r>
              <w:rPr>
                <w:rStyle w:val="af0"/>
              </w:rPr>
              <w:fldChar w:fldCharType="begin"/>
            </w:r>
            <w:r>
              <w:instrText xml:space="preserve"> REF _Ref515531910 \h </w:instrText>
            </w:r>
            <w:r>
              <w:rPr>
                <w:rStyle w:val="af0"/>
              </w:rPr>
              <w:instrText xml:space="preserve"> \* MERGEFORMAT </w:instrText>
            </w:r>
            <w:r>
              <w:rPr>
                <w:rStyle w:val="af0"/>
              </w:rPr>
            </w:r>
            <w:r>
              <w:rPr>
                <w:rStyle w:val="af0"/>
              </w:rPr>
              <w:fldChar w:fldCharType="separate"/>
            </w:r>
            <w:proofErr w:type="spellStart"/>
            <w:r>
              <w:rPr>
                <w:lang w:val="en-US"/>
              </w:rPr>
              <w:t>changeOrderStatusRequest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F48B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F15024" w:rsidRDefault="005A3919" w:rsidP="005A3919">
      <w:pPr>
        <w:pStyle w:val="3"/>
      </w:pPr>
      <w:proofErr w:type="spellStart"/>
      <w:r>
        <w:rPr>
          <w:lang w:val="en-US"/>
        </w:rPr>
        <w:t>createReceivingAdvice</w:t>
      </w:r>
      <w:proofErr w:type="spellEnd"/>
    </w:p>
    <w:p w:rsidR="005A3919" w:rsidRPr="00F735AD" w:rsidRDefault="005A3919" w:rsidP="00CC3058">
      <w:pPr>
        <w:ind w:firstLine="708"/>
      </w:pPr>
      <w:r>
        <w:t xml:space="preserve">Принимает данные о выполненных в </w:t>
      </w:r>
      <w:r>
        <w:rPr>
          <w:lang w:val="en-US"/>
        </w:rPr>
        <w:t>WMS</w:t>
      </w:r>
      <w:r>
        <w:t xml:space="preserve"> приемках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_Ref515532340 \h  \* MERGEFORMAT </w:instrText>
            </w:r>
            <w:r>
              <w:rPr>
                <w:rStyle w:val="af0"/>
              </w:rPr>
            </w:r>
            <w:r>
              <w:rPr>
                <w:rStyle w:val="af0"/>
              </w:rPr>
              <w:fldChar w:fldCharType="separate"/>
            </w:r>
            <w:proofErr w:type="spellStart"/>
            <w:r>
              <w:rPr>
                <w:lang w:val="en-US"/>
              </w:rPr>
              <w:t>createReceivingAdviceRequest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F48B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0B6C50" w:rsidRDefault="005A3919" w:rsidP="005A3919">
      <w:pPr>
        <w:pStyle w:val="3"/>
      </w:pPr>
      <w:proofErr w:type="spellStart"/>
      <w:r>
        <w:rPr>
          <w:lang w:val="en-US"/>
        </w:rPr>
        <w:t>createReservationAdvice</w:t>
      </w:r>
      <w:proofErr w:type="spellEnd"/>
    </w:p>
    <w:p w:rsidR="005A3919" w:rsidRPr="00F735AD" w:rsidRDefault="005A3919" w:rsidP="00CC3058">
      <w:pPr>
        <w:ind w:firstLine="708"/>
      </w:pPr>
      <w:r>
        <w:t xml:space="preserve">Принимает данные о выполнении резервирования по заказу в </w:t>
      </w:r>
      <w:r>
        <w:rPr>
          <w:lang w:val="en-US"/>
        </w:rPr>
        <w:t>WMS</w:t>
      </w:r>
      <w:r>
        <w:t xml:space="preserve"> и запускает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2A1CA2" w:rsidP="002A1CA2">
            <w:pPr>
              <w:pStyle w:val="aff4"/>
              <w:rPr>
                <w:rStyle w:val="af0"/>
              </w:rPr>
            </w:pPr>
            <w:r>
              <w:rPr>
                <w:rStyle w:val="af0"/>
              </w:rPr>
              <w:fldChar w:fldCharType="begin"/>
            </w:r>
            <w:r>
              <w:rPr>
                <w:rStyle w:val="af0"/>
              </w:rPr>
              <w:instrText xml:space="preserve"> REF _Ref477459836 \h  \* MERGEFORMAT </w:instrText>
            </w:r>
            <w:r>
              <w:rPr>
                <w:rStyle w:val="af0"/>
              </w:rPr>
            </w:r>
            <w:r>
              <w:rPr>
                <w:rStyle w:val="af0"/>
              </w:rPr>
              <w:fldChar w:fldCharType="separate"/>
            </w:r>
            <w:proofErr w:type="spellStart"/>
            <w:r>
              <w:rPr>
                <w:lang w:val="en-US"/>
              </w:rPr>
              <w:t>createReservationAdviceRequest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F48B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createShipmentAdvice</w:t>
      </w:r>
      <w:proofErr w:type="spellEnd"/>
    </w:p>
    <w:p w:rsidR="005A3919" w:rsidRPr="00F735AD" w:rsidRDefault="005A3919" w:rsidP="00CC3058">
      <w:pPr>
        <w:ind w:firstLine="708"/>
      </w:pPr>
      <w:r>
        <w:t xml:space="preserve">Принимает данные о готовых к отгрузке в </w:t>
      </w:r>
      <w:r>
        <w:rPr>
          <w:lang w:val="en-US"/>
        </w:rPr>
        <w:t>WMS</w:t>
      </w:r>
      <w:r>
        <w:t xml:space="preserve"> заказах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9C5D7D" w:rsidRDefault="00BF48B0" w:rsidP="002A1CA2">
            <w:pPr>
              <w:pStyle w:val="aff4"/>
              <w:rPr>
                <w:rStyle w:val="af0"/>
              </w:rPr>
            </w:pPr>
            <w:hyperlink w:anchor="_createShipmentAdviceRequest" w:history="1">
              <w:r w:rsidR="002A1CA2">
                <w:rPr>
                  <w:rStyle w:val="af0"/>
                </w:rPr>
                <w:fldChar w:fldCharType="begin"/>
              </w:r>
              <w:r w:rsidR="002A1CA2">
                <w:instrText xml:space="preserve"> REF _Ref506545915 \h </w:instrText>
              </w:r>
              <w:r w:rsidR="002A1CA2">
                <w:rPr>
                  <w:rStyle w:val="af0"/>
                </w:rPr>
                <w:instrText xml:space="preserve"> \* MERGEFORMAT </w:instrText>
              </w:r>
              <w:r w:rsidR="002A1CA2">
                <w:rPr>
                  <w:rStyle w:val="af0"/>
                </w:rPr>
              </w:r>
              <w:r w:rsidR="002A1CA2">
                <w:rPr>
                  <w:rStyle w:val="af0"/>
                </w:rPr>
                <w:fldChar w:fldCharType="separate"/>
              </w:r>
              <w:r w:rsidR="002A1CA2">
                <w:rPr>
                  <w:lang w:val="en-US"/>
                </w:rPr>
                <w:t>createShipmentAdviceRequest</w:t>
              </w:r>
              <w:r w:rsidR="002A1CA2">
                <w:rPr>
                  <w:rStyle w:val="af0"/>
                </w:rPr>
                <w:fldChar w:fldCharType="end"/>
              </w:r>
            </w:hyperlink>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F48B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t>createStockTaking</w:t>
      </w:r>
      <w:proofErr w:type="spellEnd"/>
    </w:p>
    <w:p w:rsidR="005A3919" w:rsidRPr="00F735AD" w:rsidRDefault="005A3919" w:rsidP="00CC3058">
      <w:pPr>
        <w:ind w:firstLine="708"/>
      </w:pPr>
      <w:r>
        <w:t xml:space="preserve">Принимает данные о проведенной в </w:t>
      </w:r>
      <w:r>
        <w:rPr>
          <w:lang w:val="en-US"/>
        </w:rPr>
        <w:t>WMS</w:t>
      </w:r>
      <w:r>
        <w:t xml:space="preserve"> плановой инвентаризации и выполняет алгоритмы по созданию, заполнению и проведению необходимых документов в</w:t>
      </w:r>
      <w:r w:rsidRPr="00F735AD">
        <w:t xml:space="preserve"> </w:t>
      </w:r>
      <w:r w:rsidR="0080700C">
        <w:t>КИС</w:t>
      </w:r>
      <w:r>
        <w:t>.</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B966F2" w:rsidRDefault="002A1CA2" w:rsidP="002A1CA2">
            <w:pPr>
              <w:pStyle w:val="aff4"/>
              <w:rPr>
                <w:lang w:val="en-US"/>
              </w:rPr>
            </w:pPr>
            <w:r>
              <w:rPr>
                <w:rStyle w:val="af0"/>
              </w:rPr>
              <w:fldChar w:fldCharType="begin"/>
            </w:r>
            <w:r>
              <w:rPr>
                <w:lang w:val="en-US"/>
              </w:rPr>
              <w:instrText xml:space="preserve"> REF _Ref477471017 \h </w:instrText>
            </w:r>
            <w:r>
              <w:rPr>
                <w:rStyle w:val="af0"/>
              </w:rPr>
              <w:instrText xml:space="preserve"> \* MERGEFORMAT </w:instrText>
            </w:r>
            <w:r>
              <w:rPr>
                <w:rStyle w:val="af0"/>
              </w:rPr>
            </w:r>
            <w:r>
              <w:rPr>
                <w:rStyle w:val="af0"/>
              </w:rPr>
              <w:fldChar w:fldCharType="separate"/>
            </w:r>
            <w:proofErr w:type="spellStart"/>
            <w:r>
              <w:rPr>
                <w:lang w:val="en-US"/>
              </w:rPr>
              <w:t>create</w:t>
            </w:r>
            <w:r w:rsidRPr="00B966F2">
              <w:rPr>
                <w:lang w:val="en-US"/>
              </w:rPr>
              <w:t>StockTakingRequest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F48B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5A3919" w:rsidRPr="00111360" w:rsidRDefault="005A3919" w:rsidP="005A3919">
      <w:pPr>
        <w:pStyle w:val="3"/>
      </w:pPr>
      <w:proofErr w:type="spellStart"/>
      <w:r>
        <w:rPr>
          <w:lang w:val="en-US"/>
        </w:rPr>
        <w:lastRenderedPageBreak/>
        <w:t>createTripDeparture</w:t>
      </w:r>
      <w:proofErr w:type="spellEnd"/>
    </w:p>
    <w:p w:rsidR="005A3919" w:rsidRPr="008751D3" w:rsidRDefault="005A3919" w:rsidP="00CC3058">
      <w:pPr>
        <w:ind w:firstLine="708"/>
      </w:pPr>
      <w:r>
        <w:t xml:space="preserve">Принимает данные о завершенной в </w:t>
      </w:r>
      <w:r>
        <w:rPr>
          <w:lang w:val="en-US"/>
        </w:rPr>
        <w:t>WMS</w:t>
      </w:r>
      <w:r>
        <w:t xml:space="preserve"> отгрузке.</w:t>
      </w:r>
    </w:p>
    <w:tbl>
      <w:tblPr>
        <w:tblStyle w:val="af4"/>
        <w:tblW w:w="9497" w:type="dxa"/>
        <w:tblInd w:w="392" w:type="dxa"/>
        <w:tblLayout w:type="fixed"/>
        <w:tblLook w:val="04A0" w:firstRow="1" w:lastRow="0" w:firstColumn="1" w:lastColumn="0" w:noHBand="0" w:noVBand="1"/>
      </w:tblPr>
      <w:tblGrid>
        <w:gridCol w:w="1701"/>
        <w:gridCol w:w="3969"/>
        <w:gridCol w:w="3827"/>
      </w:tblGrid>
      <w:tr w:rsidR="005A3919" w:rsidRPr="001A2CDB" w:rsidTr="00677BA3">
        <w:tc>
          <w:tcPr>
            <w:tcW w:w="1701" w:type="dxa"/>
          </w:tcPr>
          <w:p w:rsidR="005A3919" w:rsidRPr="00AC038A" w:rsidRDefault="005A3919" w:rsidP="00677BA3">
            <w:pPr>
              <w:ind w:left="284"/>
              <w:rPr>
                <w:b/>
              </w:rPr>
            </w:pPr>
            <w:r>
              <w:rPr>
                <w:b/>
              </w:rPr>
              <w:t>Имя</w:t>
            </w:r>
          </w:p>
        </w:tc>
        <w:tc>
          <w:tcPr>
            <w:tcW w:w="3969" w:type="dxa"/>
          </w:tcPr>
          <w:p w:rsidR="005A3919" w:rsidRPr="00210AA5" w:rsidRDefault="005A3919" w:rsidP="00677BA3">
            <w:pPr>
              <w:jc w:val="center"/>
              <w:rPr>
                <w:b/>
              </w:rPr>
            </w:pPr>
            <w:r>
              <w:rPr>
                <w:b/>
              </w:rPr>
              <w:t>Тип</w:t>
            </w:r>
          </w:p>
        </w:tc>
        <w:tc>
          <w:tcPr>
            <w:tcW w:w="3827" w:type="dxa"/>
          </w:tcPr>
          <w:p w:rsidR="005A3919" w:rsidRPr="00210AA5" w:rsidRDefault="005A3919" w:rsidP="00677BA3">
            <w:pPr>
              <w:rPr>
                <w:b/>
              </w:rPr>
            </w:pPr>
            <w:r>
              <w:rPr>
                <w:b/>
              </w:rPr>
              <w:t>Комментарий</w:t>
            </w:r>
          </w:p>
        </w:tc>
      </w:tr>
      <w:tr w:rsidR="005A3919" w:rsidRPr="00CC49AA" w:rsidTr="00677BA3">
        <w:tc>
          <w:tcPr>
            <w:tcW w:w="9497" w:type="dxa"/>
            <w:gridSpan w:val="3"/>
          </w:tcPr>
          <w:p w:rsidR="005A3919" w:rsidRPr="000821A3" w:rsidRDefault="005A3919" w:rsidP="00677BA3">
            <w:pPr>
              <w:rPr>
                <w:b/>
              </w:rPr>
            </w:pPr>
            <w:r w:rsidRPr="000821A3">
              <w:rPr>
                <w:b/>
              </w:rPr>
              <w:t>Вход</w:t>
            </w:r>
            <w:r>
              <w:rPr>
                <w:b/>
              </w:rPr>
              <w:t>ящие параметры</w:t>
            </w:r>
          </w:p>
        </w:tc>
      </w:tr>
      <w:tr w:rsidR="005A3919" w:rsidRPr="00CC49AA" w:rsidTr="00677BA3">
        <w:tc>
          <w:tcPr>
            <w:tcW w:w="1701" w:type="dxa"/>
          </w:tcPr>
          <w:p w:rsidR="005A3919" w:rsidRPr="001A2CDB" w:rsidRDefault="005A3919" w:rsidP="00677BA3">
            <w:pPr>
              <w:ind w:left="284"/>
            </w:pPr>
            <w:r>
              <w:rPr>
                <w:lang w:val="en-US"/>
              </w:rPr>
              <w:t>Request</w:t>
            </w:r>
          </w:p>
        </w:tc>
        <w:tc>
          <w:tcPr>
            <w:tcW w:w="3969" w:type="dxa"/>
          </w:tcPr>
          <w:p w:rsidR="005A3919" w:rsidRPr="008751D3" w:rsidRDefault="002A1CA2" w:rsidP="002A1CA2">
            <w:pPr>
              <w:pStyle w:val="aff4"/>
            </w:pPr>
            <w:r>
              <w:rPr>
                <w:rStyle w:val="af0"/>
              </w:rPr>
              <w:fldChar w:fldCharType="begin"/>
            </w:r>
            <w:r>
              <w:instrText xml:space="preserve"> REF _Ref515532414 \h </w:instrText>
            </w:r>
            <w:r>
              <w:rPr>
                <w:rStyle w:val="af0"/>
              </w:rPr>
              <w:instrText xml:space="preserve"> \* MERGEFORMAT </w:instrText>
            </w:r>
            <w:r>
              <w:rPr>
                <w:rStyle w:val="af0"/>
              </w:rPr>
            </w:r>
            <w:r>
              <w:rPr>
                <w:rStyle w:val="af0"/>
              </w:rPr>
              <w:fldChar w:fldCharType="separate"/>
            </w:r>
            <w:proofErr w:type="spellStart"/>
            <w:r>
              <w:rPr>
                <w:lang w:val="en-US"/>
              </w:rPr>
              <w:t>createTripDepartureRequest</w:t>
            </w:r>
            <w:proofErr w:type="spellEnd"/>
            <w:r>
              <w:rPr>
                <w:rStyle w:val="af0"/>
              </w:rPr>
              <w:fldChar w:fldCharType="end"/>
            </w:r>
          </w:p>
        </w:tc>
        <w:tc>
          <w:tcPr>
            <w:tcW w:w="3827" w:type="dxa"/>
          </w:tcPr>
          <w:p w:rsidR="005A3919" w:rsidRPr="00210AA5" w:rsidRDefault="005A3919" w:rsidP="00677BA3"/>
        </w:tc>
      </w:tr>
      <w:tr w:rsidR="005A3919" w:rsidRPr="00CC49AA" w:rsidTr="00677BA3">
        <w:tc>
          <w:tcPr>
            <w:tcW w:w="9497" w:type="dxa"/>
            <w:gridSpan w:val="3"/>
          </w:tcPr>
          <w:p w:rsidR="005A3919" w:rsidRPr="000821A3" w:rsidRDefault="005A3919" w:rsidP="00677BA3">
            <w:pPr>
              <w:rPr>
                <w:b/>
              </w:rPr>
            </w:pPr>
            <w:r>
              <w:rPr>
                <w:b/>
              </w:rPr>
              <w:t>Возвращаемое значение</w:t>
            </w:r>
          </w:p>
        </w:tc>
      </w:tr>
      <w:tr w:rsidR="005A3919" w:rsidRPr="00CC49AA" w:rsidTr="00677BA3">
        <w:tc>
          <w:tcPr>
            <w:tcW w:w="1701" w:type="dxa"/>
          </w:tcPr>
          <w:p w:rsidR="005A3919" w:rsidRPr="000821A3" w:rsidRDefault="005A3919" w:rsidP="00677BA3">
            <w:pPr>
              <w:ind w:left="284"/>
              <w:rPr>
                <w:lang w:val="en-US"/>
              </w:rPr>
            </w:pPr>
          </w:p>
        </w:tc>
        <w:tc>
          <w:tcPr>
            <w:tcW w:w="3969" w:type="dxa"/>
          </w:tcPr>
          <w:p w:rsidR="005A3919" w:rsidRPr="000821A3" w:rsidRDefault="00BF48B0" w:rsidP="002A1CA2">
            <w:pPr>
              <w:pStyle w:val="aff4"/>
              <w:rPr>
                <w:lang w:val="en-US"/>
              </w:rPr>
            </w:pPr>
            <w:hyperlink w:anchor="Response" w:history="1">
              <w:r w:rsidR="005A3919" w:rsidRPr="002A1CA2">
                <w:rPr>
                  <w:rStyle w:val="af5"/>
                </w:rPr>
                <w:fldChar w:fldCharType="begin"/>
              </w:r>
              <w:r w:rsidR="005A3919" w:rsidRPr="002A1CA2">
                <w:rPr>
                  <w:rStyle w:val="af5"/>
                </w:rPr>
                <w:instrText xml:space="preserve"> REF _Ref476654232 \h  \* MERGEFORMAT </w:instrText>
              </w:r>
              <w:r w:rsidR="005A3919" w:rsidRPr="002A1CA2">
                <w:rPr>
                  <w:rStyle w:val="af5"/>
                </w:rPr>
              </w:r>
              <w:r w:rsidR="005A3919" w:rsidRPr="002A1CA2">
                <w:rPr>
                  <w:rStyle w:val="af5"/>
                </w:rPr>
                <w:fldChar w:fldCharType="separate"/>
              </w:r>
              <w:r w:rsidR="002A1CA2" w:rsidRPr="002A1CA2">
                <w:rPr>
                  <w:rStyle w:val="af5"/>
                </w:rPr>
                <w:t>Response</w:t>
              </w:r>
              <w:r w:rsidR="005A3919" w:rsidRPr="002A1CA2">
                <w:rPr>
                  <w:rStyle w:val="af5"/>
                </w:rPr>
                <w:fldChar w:fldCharType="end"/>
              </w:r>
            </w:hyperlink>
          </w:p>
        </w:tc>
        <w:tc>
          <w:tcPr>
            <w:tcW w:w="3827" w:type="dxa"/>
          </w:tcPr>
          <w:p w:rsidR="005A3919" w:rsidRPr="00210AA5" w:rsidRDefault="005A3919" w:rsidP="00677BA3"/>
        </w:tc>
      </w:tr>
    </w:tbl>
    <w:p w:rsidR="00CC3058" w:rsidRDefault="00CC3058" w:rsidP="00CC3058">
      <w:pPr>
        <w:rPr>
          <w:rFonts w:asciiTheme="majorHAnsi" w:eastAsiaTheme="majorEastAsia" w:hAnsiTheme="majorHAnsi" w:cstheme="majorBidi"/>
          <w:kern w:val="32"/>
          <w:sz w:val="32"/>
          <w:szCs w:val="32"/>
        </w:rPr>
      </w:pPr>
      <w:r>
        <w:br w:type="page"/>
      </w:r>
    </w:p>
    <w:p w:rsidR="0090537D" w:rsidRPr="00B512F1" w:rsidRDefault="00532601" w:rsidP="005C6170">
      <w:pPr>
        <w:pStyle w:val="1"/>
      </w:pPr>
      <w:r>
        <w:lastRenderedPageBreak/>
        <w:t>Описание типов</w:t>
      </w:r>
      <w:r w:rsidR="0090537D">
        <w:t xml:space="preserve"> </w:t>
      </w:r>
      <w:r w:rsidR="00CE0858">
        <w:t>данных</w:t>
      </w:r>
    </w:p>
    <w:p w:rsidR="00B512F1" w:rsidRDefault="00B512F1" w:rsidP="00B512F1">
      <w:pPr>
        <w:pStyle w:val="2"/>
      </w:pPr>
      <w:r>
        <w:t>Запросы</w:t>
      </w:r>
    </w:p>
    <w:p w:rsidR="00CC17F6" w:rsidRDefault="00CC17F6" w:rsidP="00CC3058">
      <w:pPr>
        <w:ind w:firstLine="284"/>
      </w:pPr>
      <w:r>
        <w:t>Во всех запросах на создание/изменение</w:t>
      </w:r>
      <w:r w:rsidR="00FC4A61">
        <w:t>,</w:t>
      </w:r>
      <w:r>
        <w:t xml:space="preserve"> если передается пометка удаления</w:t>
      </w:r>
      <w:r w:rsidR="00B512F1">
        <w:t xml:space="preserve">, а удаление </w:t>
      </w:r>
      <w:r>
        <w:t>запрещено – вернется ошибка</w:t>
      </w:r>
      <w:r w:rsidR="00FC4A61">
        <w:t xml:space="preserve"> 107 (Объект нельзя пометить на удаление)</w:t>
      </w:r>
      <w:r w:rsidR="00B512F1">
        <w:t>.</w:t>
      </w:r>
    </w:p>
    <w:p w:rsidR="00B512F1" w:rsidRPr="00B512F1" w:rsidRDefault="00B512F1" w:rsidP="00B512F1">
      <w:pPr>
        <w:ind w:firstLine="284"/>
      </w:pPr>
      <w:r>
        <w:t xml:space="preserve">Если передается признак </w:t>
      </w:r>
      <w:r>
        <w:rPr>
          <w:lang w:val="en-US"/>
        </w:rPr>
        <w:t>Update</w:t>
      </w:r>
      <w:r>
        <w:t>, а объект запрещено изменять – вернется ошибка 108 (Изменение объекта заблокировано)</w:t>
      </w:r>
    </w:p>
    <w:p w:rsidR="005A3919" w:rsidRDefault="005A3919" w:rsidP="005A3919">
      <w:pPr>
        <w:pStyle w:val="3"/>
      </w:pPr>
      <w:bookmarkStart w:id="16" w:name="_createStockRequest"/>
      <w:bookmarkStart w:id="17" w:name="_Ref506542857"/>
      <w:bookmarkStart w:id="18" w:name="_Ref499041595"/>
      <w:bookmarkStart w:id="19" w:name="_Ref476654220"/>
      <w:bookmarkEnd w:id="16"/>
      <w:r>
        <w:t>Загрузка и изменение справочников</w:t>
      </w:r>
    </w:p>
    <w:p w:rsidR="00343CEF" w:rsidRPr="00343CEF" w:rsidRDefault="00343CEF" w:rsidP="00343CEF">
      <w:pPr>
        <w:pStyle w:val="4"/>
      </w:pPr>
      <w:bookmarkStart w:id="20" w:name="_Ref499200383"/>
      <w:bookmarkEnd w:id="17"/>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Default="005A3919" w:rsidP="00343CEF">
      <w:pPr>
        <w:pStyle w:val="5"/>
      </w:pPr>
      <w:r>
        <w:t>Контрагенты</w:t>
      </w:r>
    </w:p>
    <w:p w:rsidR="005A3919" w:rsidRPr="000821A3" w:rsidRDefault="005A3919" w:rsidP="00343CEF">
      <w:pPr>
        <w:pStyle w:val="6"/>
        <w:rPr>
          <w:lang w:val="en-US"/>
        </w:rPr>
      </w:pPr>
      <w:bookmarkStart w:id="21" w:name="_Ref476947885"/>
      <w:bookmarkStart w:id="22" w:name="createClientRequest"/>
      <w:proofErr w:type="spellStart"/>
      <w:r>
        <w:rPr>
          <w:lang w:val="en-US"/>
        </w:rPr>
        <w:t>createClientRequest</w:t>
      </w:r>
      <w:bookmarkEnd w:id="21"/>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2"/>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9E139B" w:rsidRDefault="005A3919" w:rsidP="00343CEF">
            <w:pPr>
              <w:ind w:left="34"/>
              <w:rPr>
                <w:lang w:val="en-US"/>
              </w:rPr>
            </w:pPr>
            <w:r>
              <w:rPr>
                <w:lang w:val="en-US"/>
              </w:rPr>
              <w:t>Client</w:t>
            </w:r>
          </w:p>
        </w:tc>
        <w:tc>
          <w:tcPr>
            <w:tcW w:w="708" w:type="dxa"/>
          </w:tcPr>
          <w:p w:rsidR="005A3919" w:rsidRPr="00982683" w:rsidRDefault="005A3919" w:rsidP="00343CEF">
            <w:pPr>
              <w:jc w:val="center"/>
            </w:pPr>
            <w:r>
              <w:rPr>
                <w:lang w:val="en-US"/>
              </w:rPr>
              <w:t>ME*</w:t>
            </w:r>
          </w:p>
        </w:tc>
        <w:tc>
          <w:tcPr>
            <w:tcW w:w="1701" w:type="dxa"/>
          </w:tcPr>
          <w:p w:rsidR="005A3919" w:rsidRPr="002B63E4" w:rsidRDefault="00BF48B0" w:rsidP="002B63E4">
            <w:pPr>
              <w:pStyle w:val="aff4"/>
            </w:pPr>
            <w:hyperlink w:anchor="Client" w:history="1">
              <w:r w:rsidR="005A3919" w:rsidRPr="002B63E4">
                <w:rPr>
                  <w:rStyle w:val="af0"/>
                </w:rPr>
                <w:fldChar w:fldCharType="begin"/>
              </w:r>
              <w:r w:rsidR="005A3919" w:rsidRPr="002B63E4">
                <w:rPr>
                  <w:rStyle w:val="af0"/>
                </w:rPr>
                <w:instrText xml:space="preserve"> REF _Ref477460760 \h  \* MERGEFORMAT </w:instrText>
              </w:r>
              <w:r w:rsidR="005A3919" w:rsidRPr="002B63E4">
                <w:rPr>
                  <w:rStyle w:val="af0"/>
                </w:rPr>
              </w:r>
              <w:r w:rsidR="005A3919" w:rsidRPr="002B63E4">
                <w:rPr>
                  <w:rStyle w:val="af0"/>
                </w:rPr>
                <w:fldChar w:fldCharType="separate"/>
              </w:r>
              <w:r w:rsidR="002B63E4" w:rsidRPr="002B63E4">
                <w:t>Client</w:t>
              </w:r>
              <w:r w:rsidR="005A3919" w:rsidRPr="002B63E4">
                <w:rPr>
                  <w:rStyle w:val="af0"/>
                </w:rPr>
                <w:fldChar w:fldCharType="end"/>
              </w:r>
            </w:hyperlink>
          </w:p>
        </w:tc>
        <w:tc>
          <w:tcPr>
            <w:tcW w:w="3119" w:type="dxa"/>
          </w:tcPr>
          <w:p w:rsidR="005A3919" w:rsidRPr="00982683" w:rsidRDefault="005A3919" w:rsidP="00343CEF">
            <w:pPr>
              <w:rPr>
                <w:lang w:val="en-US"/>
              </w:rPr>
            </w:pPr>
            <w:r>
              <w:t>Покупатель товара по заказу</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3" w:name="_Ref476948065"/>
      <w:bookmarkStart w:id="24" w:name="createContractorRequest"/>
      <w:proofErr w:type="spellStart"/>
      <w:r>
        <w:rPr>
          <w:lang w:val="en-US"/>
        </w:rPr>
        <w:t>createContractorRequest</w:t>
      </w:r>
      <w:bookmarkEnd w:id="2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4"/>
          <w:p w:rsidR="005A3919" w:rsidRPr="00210AA5" w:rsidRDefault="005A3919" w:rsidP="00343CEF">
            <w:pPr>
              <w:ind w:left="34"/>
              <w:rPr>
                <w:b/>
              </w:rPr>
            </w:pPr>
            <w:r>
              <w:rPr>
                <w:b/>
              </w:rPr>
              <w:t>Поле</w:t>
            </w:r>
          </w:p>
        </w:tc>
        <w:tc>
          <w:tcPr>
            <w:tcW w:w="708" w:type="dxa"/>
            <w:shd w:val="clear" w:color="auto" w:fill="D9D9D9" w:themeFill="background1" w:themeFillShade="D9"/>
          </w:tcPr>
          <w:p w:rsidR="005A3919" w:rsidRPr="00BB7D56" w:rsidRDefault="005A3919" w:rsidP="00343CEF">
            <w:pPr>
              <w:jc w:val="center"/>
              <w:rPr>
                <w:b/>
              </w:rPr>
            </w:pPr>
            <w:r>
              <w:rPr>
                <w:b/>
              </w:rPr>
              <w:t>Исп.</w:t>
            </w:r>
          </w:p>
        </w:tc>
        <w:tc>
          <w:tcPr>
            <w:tcW w:w="1701" w:type="dxa"/>
            <w:shd w:val="clear" w:color="auto" w:fill="D9D9D9" w:themeFill="background1" w:themeFillShade="D9"/>
          </w:tcPr>
          <w:p w:rsidR="005A3919" w:rsidRPr="00210AA5" w:rsidRDefault="005A3919" w:rsidP="00343CEF">
            <w:pPr>
              <w:jc w:val="center"/>
              <w:rPr>
                <w:b/>
              </w:rPr>
            </w:pPr>
            <w:r>
              <w:rPr>
                <w:b/>
              </w:rPr>
              <w:t>Тип значения</w:t>
            </w:r>
          </w:p>
        </w:tc>
        <w:tc>
          <w:tcPr>
            <w:tcW w:w="3119" w:type="dxa"/>
            <w:shd w:val="clear" w:color="auto" w:fill="D9D9D9" w:themeFill="background1" w:themeFillShade="D9"/>
          </w:tcPr>
          <w:p w:rsidR="005A3919" w:rsidRPr="00210AA5" w:rsidRDefault="005A3919" w:rsidP="00343CEF">
            <w:pPr>
              <w:rPr>
                <w:b/>
              </w:rPr>
            </w:pPr>
            <w:r>
              <w:rPr>
                <w:b/>
              </w:rPr>
              <w:t>Описание</w:t>
            </w:r>
          </w:p>
        </w:tc>
        <w:tc>
          <w:tcPr>
            <w:tcW w:w="3260"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rPr>
          <w:cantSplit/>
        </w:trPr>
        <w:tc>
          <w:tcPr>
            <w:tcW w:w="1986" w:type="dxa"/>
          </w:tcPr>
          <w:p w:rsidR="005A3919" w:rsidRPr="00C26E1C" w:rsidRDefault="005A3919" w:rsidP="00343CEF">
            <w:pPr>
              <w:ind w:left="34"/>
              <w:rPr>
                <w:lang w:val="en-US"/>
              </w:rPr>
            </w:pPr>
            <w:r>
              <w:rPr>
                <w:lang w:val="en-US"/>
              </w:rPr>
              <w:t>Contractor</w:t>
            </w:r>
          </w:p>
        </w:tc>
        <w:tc>
          <w:tcPr>
            <w:tcW w:w="708" w:type="dxa"/>
          </w:tcPr>
          <w:p w:rsidR="005A3919" w:rsidRPr="00982683" w:rsidRDefault="005A3919" w:rsidP="00343CEF">
            <w:pPr>
              <w:jc w:val="center"/>
            </w:pPr>
            <w:r>
              <w:rPr>
                <w:lang w:val="en-US"/>
              </w:rPr>
              <w:t>ME*</w:t>
            </w:r>
          </w:p>
        </w:tc>
        <w:tc>
          <w:tcPr>
            <w:tcW w:w="1701" w:type="dxa"/>
          </w:tcPr>
          <w:p w:rsidR="005A3919" w:rsidRPr="00532601" w:rsidRDefault="00BF48B0" w:rsidP="002B63E4">
            <w:pPr>
              <w:pStyle w:val="aff4"/>
              <w:rPr>
                <w:lang w:val="en-US"/>
              </w:rPr>
            </w:pPr>
            <w:hyperlink w:anchor="Contractor" w:history="1">
              <w:r w:rsidR="005A3919" w:rsidRPr="002B63E4">
                <w:rPr>
                  <w:rStyle w:val="af5"/>
                </w:rPr>
                <w:fldChar w:fldCharType="begin"/>
              </w:r>
              <w:r w:rsidR="005A3919" w:rsidRPr="002B63E4">
                <w:rPr>
                  <w:rStyle w:val="af5"/>
                </w:rPr>
                <w:instrText xml:space="preserve"> REF _Ref476948044 \h  \* MERGEFORMAT </w:instrText>
              </w:r>
              <w:r w:rsidR="005A3919" w:rsidRPr="002B63E4">
                <w:rPr>
                  <w:rStyle w:val="af5"/>
                </w:rPr>
              </w:r>
              <w:r w:rsidR="005A3919" w:rsidRPr="002B63E4">
                <w:rPr>
                  <w:rStyle w:val="af5"/>
                </w:rPr>
                <w:fldChar w:fldCharType="separate"/>
              </w:r>
              <w:r w:rsidR="002B63E4" w:rsidRPr="002B63E4">
                <w:rPr>
                  <w:rStyle w:val="af5"/>
                </w:rPr>
                <w:t>Contractor</w:t>
              </w:r>
              <w:r w:rsidR="005A3919" w:rsidRPr="002B63E4">
                <w:rPr>
                  <w:rStyle w:val="af5"/>
                </w:rPr>
                <w:fldChar w:fldCharType="end"/>
              </w:r>
            </w:hyperlink>
          </w:p>
        </w:tc>
        <w:tc>
          <w:tcPr>
            <w:tcW w:w="3119" w:type="dxa"/>
          </w:tcPr>
          <w:p w:rsidR="005A3919" w:rsidRPr="00982683" w:rsidRDefault="005A3919" w:rsidP="00343CEF">
            <w:pPr>
              <w:rPr>
                <w:lang w:val="en-US"/>
              </w:rPr>
            </w:pPr>
            <w:r>
              <w:t>Контрагент</w:t>
            </w:r>
          </w:p>
        </w:tc>
        <w:tc>
          <w:tcPr>
            <w:tcW w:w="3260" w:type="dxa"/>
          </w:tcPr>
          <w:p w:rsidR="005A3919" w:rsidRPr="00210AA5" w:rsidRDefault="005A3919" w:rsidP="00343CEF"/>
        </w:tc>
      </w:tr>
      <w:tr w:rsidR="005A3919" w:rsidRPr="00CC49AA" w:rsidTr="00677BA3">
        <w:trPr>
          <w:cantSplit/>
        </w:trPr>
        <w:tc>
          <w:tcPr>
            <w:tcW w:w="1986" w:type="dxa"/>
          </w:tcPr>
          <w:p w:rsidR="005A3919" w:rsidRPr="00CC17F6" w:rsidRDefault="005A3919" w:rsidP="00343CEF">
            <w:pPr>
              <w:ind w:left="34"/>
              <w:rPr>
                <w:lang w:val="en-US"/>
              </w:rPr>
            </w:pPr>
            <w:proofErr w:type="spellStart"/>
            <w:r>
              <w:rPr>
                <w:lang w:val="en-US"/>
              </w:rPr>
              <w:t>DeletionMark</w:t>
            </w:r>
            <w:proofErr w:type="spellEnd"/>
          </w:p>
        </w:tc>
        <w:tc>
          <w:tcPr>
            <w:tcW w:w="708" w:type="dxa"/>
          </w:tcPr>
          <w:p w:rsidR="005A3919" w:rsidRDefault="005A3919" w:rsidP="00343CEF">
            <w:pPr>
              <w:jc w:val="center"/>
              <w:rPr>
                <w:lang w:val="en-US"/>
              </w:rPr>
            </w:pPr>
            <w:r>
              <w:rPr>
                <w:lang w:val="en-US"/>
              </w:rPr>
              <w:t>NA</w:t>
            </w:r>
          </w:p>
        </w:tc>
        <w:tc>
          <w:tcPr>
            <w:tcW w:w="1701" w:type="dxa"/>
          </w:tcPr>
          <w:p w:rsidR="005A3919" w:rsidRDefault="005A3919" w:rsidP="00343CEF">
            <w:pPr>
              <w:jc w:val="center"/>
              <w:rPr>
                <w:lang w:val="en-US"/>
              </w:rPr>
            </w:pPr>
            <w:r>
              <w:rPr>
                <w:lang w:val="en-US"/>
              </w:rPr>
              <w:t>BOOL</w:t>
            </w:r>
          </w:p>
        </w:tc>
        <w:tc>
          <w:tcPr>
            <w:tcW w:w="3119" w:type="dxa"/>
          </w:tcPr>
          <w:p w:rsidR="005A3919" w:rsidRDefault="005A3919" w:rsidP="00343CEF">
            <w:r>
              <w:t>Пометка удаления</w:t>
            </w:r>
          </w:p>
        </w:tc>
        <w:tc>
          <w:tcPr>
            <w:tcW w:w="3260" w:type="dxa"/>
          </w:tcPr>
          <w:p w:rsidR="005A3919" w:rsidRPr="00210AA5" w:rsidRDefault="005A3919" w:rsidP="00343CEF"/>
        </w:tc>
      </w:tr>
    </w:tbl>
    <w:p w:rsidR="005A3919" w:rsidRPr="000821A3" w:rsidRDefault="005A3919" w:rsidP="00343CEF">
      <w:pPr>
        <w:pStyle w:val="6"/>
        <w:rPr>
          <w:lang w:val="en-US"/>
        </w:rPr>
      </w:pPr>
      <w:bookmarkStart w:id="25" w:name="_Ref476947811"/>
      <w:bookmarkStart w:id="26" w:name="createProviderRequest"/>
      <w:proofErr w:type="spellStart"/>
      <w:r>
        <w:rPr>
          <w:lang w:val="en-US"/>
        </w:rPr>
        <w:t>createProviderRequest</w:t>
      </w:r>
      <w:bookmarkEnd w:id="25"/>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26"/>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Provider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FF17EA" w:rsidRDefault="00BF48B0" w:rsidP="002B63E4">
            <w:pPr>
              <w:pStyle w:val="aff4"/>
            </w:pPr>
            <w:hyperlink w:anchor="Provider" w:history="1">
              <w:r w:rsidR="005A3919" w:rsidRPr="006A4B86">
                <w:rPr>
                  <w:rStyle w:val="af0"/>
                </w:rPr>
                <w:fldChar w:fldCharType="begin"/>
              </w:r>
              <w:r w:rsidR="005A3919" w:rsidRPr="006A4B86">
                <w:rPr>
                  <w:rStyle w:val="af0"/>
                </w:rPr>
                <w:instrText xml:space="preserve"> REF _Ref477470692 \h </w:instrText>
              </w:r>
              <w:r w:rsidR="005A3919">
                <w:rPr>
                  <w:rStyle w:val="af0"/>
                </w:rPr>
                <w:instrText xml:space="preserve"> \* MERGEFORMAT </w:instrText>
              </w:r>
              <w:r w:rsidR="005A3919" w:rsidRPr="006A4B86">
                <w:rPr>
                  <w:rStyle w:val="af0"/>
                </w:rPr>
              </w:r>
              <w:r w:rsidR="005A3919" w:rsidRPr="006A4B86">
                <w:rPr>
                  <w:rStyle w:val="af0"/>
                </w:rPr>
                <w:fldChar w:fldCharType="separate"/>
              </w:r>
              <w:r w:rsidR="002B63E4" w:rsidRPr="002B63E4">
                <w:rPr>
                  <w:rStyle w:val="af0"/>
                </w:rPr>
                <w:t>Provider</w:t>
              </w:r>
              <w:r w:rsidR="005A3919" w:rsidRPr="006A4B86">
                <w:rPr>
                  <w:rStyle w:val="af0"/>
                </w:rPr>
                <w:fldChar w:fldCharType="end"/>
              </w:r>
            </w:hyperlink>
          </w:p>
        </w:tc>
        <w:tc>
          <w:tcPr>
            <w:tcW w:w="3119" w:type="dxa"/>
          </w:tcPr>
          <w:p w:rsidR="005A3919" w:rsidRPr="00FF17EA" w:rsidRDefault="005A3919" w:rsidP="00677BA3">
            <w:r>
              <w:t>Поставщик товара</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D5765" w:rsidRDefault="005D5765" w:rsidP="005D5765">
      <w:pPr>
        <w:rPr>
          <w:rFonts w:cstheme="majorBidi"/>
          <w:sz w:val="26"/>
          <w:szCs w:val="26"/>
        </w:rPr>
      </w:pPr>
    </w:p>
    <w:p w:rsidR="005A3919" w:rsidRDefault="005A3919" w:rsidP="00343CEF">
      <w:pPr>
        <w:pStyle w:val="5"/>
      </w:pPr>
      <w:r>
        <w:t>Номенклатура</w:t>
      </w:r>
    </w:p>
    <w:p w:rsidR="00556E39" w:rsidRPr="00C9105F" w:rsidRDefault="00556E39" w:rsidP="00343CEF">
      <w:pPr>
        <w:pStyle w:val="6"/>
      </w:pPr>
      <w:bookmarkStart w:id="27" w:name="_createBatchRequest"/>
      <w:bookmarkStart w:id="28" w:name="createBatchRequest"/>
      <w:bookmarkEnd w:id="27"/>
      <w:proofErr w:type="spellStart"/>
      <w:r w:rsidRPr="00C9105F">
        <w:t>createBatchRequest</w:t>
      </w:r>
      <w:bookmarkEnd w:id="20"/>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327"/>
        <w:gridCol w:w="3514"/>
      </w:tblGrid>
      <w:tr w:rsidR="00556E39" w:rsidRPr="00210AA5" w:rsidTr="007B3CDE">
        <w:trPr>
          <w:cantSplit/>
        </w:trPr>
        <w:tc>
          <w:tcPr>
            <w:tcW w:w="2121" w:type="dxa"/>
            <w:shd w:val="clear" w:color="auto" w:fill="D9D9D9" w:themeFill="background1" w:themeFillShade="D9"/>
          </w:tcPr>
          <w:bookmarkEnd w:id="28"/>
          <w:p w:rsidR="00556E39" w:rsidRPr="00210AA5" w:rsidRDefault="00556E39" w:rsidP="00343CEF">
            <w:pPr>
              <w:keepNext/>
              <w:shd w:val="clear" w:color="auto" w:fill="D9D9D9" w:themeFill="background1" w:themeFillShade="D9"/>
              <w:rPr>
                <w:b/>
              </w:rPr>
            </w:pPr>
            <w:r>
              <w:rPr>
                <w:b/>
              </w:rPr>
              <w:t>Поле</w:t>
            </w:r>
          </w:p>
        </w:tc>
        <w:tc>
          <w:tcPr>
            <w:tcW w:w="780"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203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27"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3514" w:type="dxa"/>
            <w:shd w:val="clear" w:color="auto" w:fill="D9D9D9" w:themeFill="background1" w:themeFillShade="D9"/>
          </w:tcPr>
          <w:p w:rsidR="00556E39" w:rsidRPr="00210AA5" w:rsidRDefault="00556E39" w:rsidP="00343CEF">
            <w:pPr>
              <w:keepNext/>
              <w:shd w:val="clear" w:color="auto" w:fill="D9D9D9" w:themeFill="background1" w:themeFillShade="D9"/>
              <w:tabs>
                <w:tab w:val="left" w:pos="1980"/>
              </w:tabs>
              <w:rPr>
                <w:b/>
              </w:rPr>
            </w:pPr>
            <w:r w:rsidRPr="00556E39">
              <w:rPr>
                <w:b/>
                <w:shd w:val="clear" w:color="auto" w:fill="D9D9D9" w:themeFill="background1" w:themeFillShade="D9"/>
              </w:rPr>
              <w:t>Комментарий</w:t>
            </w:r>
            <w:r w:rsidRPr="00556E39">
              <w:rPr>
                <w:b/>
                <w:shd w:val="clear" w:color="auto" w:fill="D9D9D9" w:themeFill="background1" w:themeFillShade="D9"/>
              </w:rPr>
              <w:tab/>
            </w:r>
          </w:p>
        </w:tc>
      </w:tr>
      <w:tr w:rsidR="00556E39" w:rsidRPr="00CC49AA" w:rsidTr="007B3CDE">
        <w:trPr>
          <w:cantSplit/>
        </w:trPr>
        <w:tc>
          <w:tcPr>
            <w:tcW w:w="2121"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Batches</w:t>
            </w:r>
          </w:p>
        </w:tc>
        <w:tc>
          <w:tcPr>
            <w:tcW w:w="780"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2031" w:type="dxa"/>
            <w:shd w:val="clear" w:color="auto" w:fill="FFFFFF" w:themeFill="background1"/>
          </w:tcPr>
          <w:p w:rsidR="00556E39" w:rsidRPr="00262A7D" w:rsidRDefault="002B63E4" w:rsidP="002B63E4">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2327" w:type="dxa"/>
            <w:shd w:val="clear" w:color="auto" w:fill="FFFFFF" w:themeFill="background1"/>
          </w:tcPr>
          <w:p w:rsidR="00556E39" w:rsidRPr="00614331" w:rsidRDefault="00556E39" w:rsidP="00343CEF">
            <w:pPr>
              <w:keepNext/>
              <w:shd w:val="clear" w:color="auto" w:fill="FFFFFF" w:themeFill="background1"/>
            </w:pPr>
            <w:r>
              <w:t xml:space="preserve">Данные описания </w:t>
            </w:r>
            <w:r w:rsidRPr="00262A7D">
              <w:rPr>
                <w:shd w:val="clear" w:color="auto" w:fill="FFFFFF" w:themeFill="background1"/>
              </w:rPr>
              <w:t>характеристик</w:t>
            </w:r>
          </w:p>
        </w:tc>
        <w:tc>
          <w:tcPr>
            <w:tcW w:w="3514" w:type="dxa"/>
            <w:shd w:val="clear" w:color="auto" w:fill="FFFFFF" w:themeFill="background1"/>
          </w:tcPr>
          <w:p w:rsidR="00556E39" w:rsidRPr="00210AA5" w:rsidRDefault="00611AEE" w:rsidP="00343CEF">
            <w:pPr>
              <w:keepNext/>
              <w:shd w:val="clear" w:color="auto" w:fill="FFFFFF" w:themeFill="background1"/>
            </w:pPr>
            <w:r>
              <w:t>Если существующая партия будет найдена, она будет перезаписана переданной структурой!</w:t>
            </w:r>
          </w:p>
        </w:tc>
      </w:tr>
      <w:tr w:rsidR="00556E39" w:rsidRPr="00CC49AA" w:rsidTr="007B3CDE">
        <w:trPr>
          <w:cantSplit/>
        </w:trPr>
        <w:tc>
          <w:tcPr>
            <w:tcW w:w="2121" w:type="dxa"/>
            <w:shd w:val="clear" w:color="auto" w:fill="FFFFFF" w:themeFill="background1"/>
          </w:tcPr>
          <w:p w:rsidR="00556E39" w:rsidRPr="00983EDE" w:rsidRDefault="00556E39" w:rsidP="00343CEF">
            <w:pPr>
              <w:keepNext/>
              <w:shd w:val="clear" w:color="auto" w:fill="FFFFFF" w:themeFill="background1"/>
              <w:rPr>
                <w:lang w:val="en-US"/>
              </w:rPr>
            </w:pPr>
            <w:proofErr w:type="spellStart"/>
            <w:r>
              <w:rPr>
                <w:lang w:val="en-US"/>
              </w:rPr>
              <w:t>GoodID</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2031" w:type="dxa"/>
            <w:shd w:val="clear" w:color="auto" w:fill="FFFFFF" w:themeFill="background1"/>
          </w:tcPr>
          <w:p w:rsidR="00556E39" w:rsidRPr="00262A7D" w:rsidRDefault="00556E39" w:rsidP="002B63E4">
            <w:pPr>
              <w:keepNext/>
              <w:shd w:val="clear" w:color="auto" w:fill="FFFFFF" w:themeFill="background1"/>
              <w:jc w:val="center"/>
              <w:rPr>
                <w:rStyle w:val="af0"/>
                <w:u w:val="none"/>
                <w:lang w:val="en-US"/>
              </w:rPr>
            </w:pPr>
            <w:r w:rsidRPr="00262A7D">
              <w:rPr>
                <w:rStyle w:val="af0"/>
                <w:u w:val="none"/>
                <w:lang w:val="en-US"/>
              </w:rPr>
              <w:t>STR(50)</w:t>
            </w:r>
          </w:p>
        </w:tc>
        <w:tc>
          <w:tcPr>
            <w:tcW w:w="2327" w:type="dxa"/>
            <w:shd w:val="clear" w:color="auto" w:fill="FFFFFF" w:themeFill="background1"/>
          </w:tcPr>
          <w:p w:rsidR="00556E39" w:rsidRPr="00CD79C3" w:rsidRDefault="00556E39" w:rsidP="00343CEF">
            <w:pPr>
              <w:keepNext/>
              <w:shd w:val="clear" w:color="auto" w:fill="FFFFFF" w:themeFill="background1"/>
            </w:pPr>
            <w:r>
              <w:rPr>
                <w:lang w:val="en-US"/>
              </w:rPr>
              <w:t>GUID</w:t>
            </w:r>
            <w:r>
              <w:t xml:space="preserve"> номенклатуры</w:t>
            </w:r>
          </w:p>
        </w:tc>
        <w:tc>
          <w:tcPr>
            <w:tcW w:w="3514"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7B3CDE">
        <w:trPr>
          <w:cantSplit/>
          <w:trHeight w:val="132"/>
        </w:trPr>
        <w:tc>
          <w:tcPr>
            <w:tcW w:w="2121"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80"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203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27" w:type="dxa"/>
            <w:shd w:val="clear" w:color="auto" w:fill="FFFFFF" w:themeFill="background1"/>
          </w:tcPr>
          <w:p w:rsidR="00556E39" w:rsidRDefault="00556E39" w:rsidP="00343CEF">
            <w:pPr>
              <w:keepNext/>
              <w:shd w:val="clear" w:color="auto" w:fill="FFFFFF" w:themeFill="background1"/>
            </w:pPr>
            <w:r>
              <w:t>Пометка удаления</w:t>
            </w:r>
          </w:p>
        </w:tc>
        <w:tc>
          <w:tcPr>
            <w:tcW w:w="3514" w:type="dxa"/>
            <w:shd w:val="clear" w:color="auto" w:fill="FFFFFF" w:themeFill="background1"/>
          </w:tcPr>
          <w:p w:rsidR="00556E39" w:rsidRPr="00210AA5" w:rsidRDefault="00556E39" w:rsidP="00343CEF">
            <w:pPr>
              <w:keepNext/>
              <w:shd w:val="clear" w:color="auto" w:fill="FFFFFF" w:themeFill="background1"/>
            </w:pPr>
          </w:p>
        </w:tc>
      </w:tr>
    </w:tbl>
    <w:p w:rsidR="00556E39" w:rsidRPr="00C9105F" w:rsidRDefault="00556E39" w:rsidP="00343CEF">
      <w:pPr>
        <w:pStyle w:val="6"/>
      </w:pPr>
      <w:bookmarkStart w:id="29" w:name="_createOwnerRequest"/>
      <w:bookmarkStart w:id="30" w:name="_Ref499132939"/>
      <w:bookmarkStart w:id="31" w:name="createFeatureRequest"/>
      <w:bookmarkEnd w:id="18"/>
      <w:bookmarkEnd w:id="19"/>
      <w:bookmarkEnd w:id="29"/>
      <w:proofErr w:type="spellStart"/>
      <w:r w:rsidRPr="00C9105F">
        <w:t>createFeatureRequest</w:t>
      </w:r>
      <w:bookmarkEnd w:id="30"/>
      <w:proofErr w:type="spellEnd"/>
    </w:p>
    <w:tbl>
      <w:tblPr>
        <w:tblStyle w:val="af4"/>
        <w:tblW w:w="10773" w:type="dxa"/>
        <w:tblInd w:w="-318" w:type="dxa"/>
        <w:tblLayout w:type="fixed"/>
        <w:tblLook w:val="04A0" w:firstRow="1" w:lastRow="0" w:firstColumn="1" w:lastColumn="0" w:noHBand="0" w:noVBand="1"/>
      </w:tblPr>
      <w:tblGrid>
        <w:gridCol w:w="1761"/>
        <w:gridCol w:w="955"/>
        <w:gridCol w:w="1707"/>
        <w:gridCol w:w="3105"/>
        <w:gridCol w:w="3245"/>
      </w:tblGrid>
      <w:tr w:rsidR="00556E39" w:rsidRPr="00210AA5" w:rsidTr="00556E39">
        <w:trPr>
          <w:cantSplit/>
        </w:trPr>
        <w:tc>
          <w:tcPr>
            <w:tcW w:w="1589" w:type="dxa"/>
            <w:shd w:val="clear" w:color="auto" w:fill="D9D9D9" w:themeFill="background1" w:themeFillShade="D9"/>
          </w:tcPr>
          <w:bookmarkEnd w:id="31"/>
          <w:p w:rsidR="00556E39" w:rsidRPr="00210AA5" w:rsidRDefault="00556E39" w:rsidP="00343CEF">
            <w:pPr>
              <w:keepNext/>
              <w:shd w:val="clear" w:color="auto" w:fill="D9D9D9" w:themeFill="background1" w:themeFillShade="D9"/>
              <w:rPr>
                <w:b/>
              </w:rPr>
            </w:pPr>
            <w:r>
              <w:rPr>
                <w:b/>
              </w:rPr>
              <w:t>Поле</w:t>
            </w:r>
          </w:p>
        </w:tc>
        <w:tc>
          <w:tcPr>
            <w:tcW w:w="862"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54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80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556E39">
        <w:trPr>
          <w:cantSplit/>
        </w:trPr>
        <w:tc>
          <w:tcPr>
            <w:tcW w:w="1589" w:type="dxa"/>
            <w:shd w:val="clear" w:color="auto" w:fill="FFFFFF" w:themeFill="background1"/>
          </w:tcPr>
          <w:p w:rsidR="00556E39" w:rsidRPr="009E139B" w:rsidRDefault="00556E39" w:rsidP="00343CEF">
            <w:pPr>
              <w:keepNext/>
              <w:shd w:val="clear" w:color="auto" w:fill="FFFFFF" w:themeFill="background1"/>
              <w:rPr>
                <w:lang w:val="en-US"/>
              </w:rPr>
            </w:pPr>
            <w:r>
              <w:rPr>
                <w:lang w:val="en-US"/>
              </w:rPr>
              <w:t>Features</w:t>
            </w:r>
          </w:p>
        </w:tc>
        <w:tc>
          <w:tcPr>
            <w:tcW w:w="862"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541" w:type="dxa"/>
            <w:shd w:val="clear" w:color="auto" w:fill="FFFFFF" w:themeFill="background1"/>
          </w:tcPr>
          <w:p w:rsidR="00556E39" w:rsidRPr="003A41E9" w:rsidRDefault="002B63E4" w:rsidP="002B63E4">
            <w:pPr>
              <w:pStyle w:val="aff4"/>
              <w:rPr>
                <w:rStyle w:val="af0"/>
                <w:lang w:val="en-US"/>
              </w:rPr>
            </w:pPr>
            <w:r>
              <w:rPr>
                <w:rStyle w:val="af0"/>
                <w:lang w:val="en-US"/>
              </w:rPr>
              <w:fldChar w:fldCharType="begin"/>
            </w:r>
            <w:r>
              <w:rPr>
                <w:rStyle w:val="af0"/>
                <w:lang w:val="en-US"/>
              </w:rPr>
              <w:instrText xml:space="preserve"> REF _Ref515534179 \h  \* MERGEFORMAT </w:instrText>
            </w:r>
            <w:r>
              <w:rPr>
                <w:rStyle w:val="af0"/>
                <w:lang w:val="en-US"/>
              </w:rPr>
            </w:r>
            <w:r>
              <w:rPr>
                <w:rStyle w:val="af0"/>
                <w:lang w:val="en-US"/>
              </w:rPr>
              <w:fldChar w:fldCharType="separate"/>
            </w:r>
            <w:proofErr w:type="spellStart"/>
            <w:r w:rsidRPr="00C9105F">
              <w:t>Feature</w:t>
            </w:r>
            <w:proofErr w:type="spellEnd"/>
            <w:r>
              <w:rPr>
                <w:rStyle w:val="af0"/>
                <w:lang w:val="en-US"/>
              </w:rPr>
              <w:fldChar w:fldCharType="end"/>
            </w:r>
          </w:p>
        </w:tc>
        <w:tc>
          <w:tcPr>
            <w:tcW w:w="2803" w:type="dxa"/>
            <w:shd w:val="clear" w:color="auto" w:fill="FFFFFF" w:themeFill="background1"/>
          </w:tcPr>
          <w:p w:rsidR="00556E39" w:rsidRPr="00614331" w:rsidRDefault="00556E39" w:rsidP="00343CEF">
            <w:pPr>
              <w:keepNext/>
              <w:shd w:val="clear" w:color="auto" w:fill="FFFFFF" w:themeFill="background1"/>
            </w:pPr>
            <w:r>
              <w:t>Характеристики товара</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BD1538" w:rsidRDefault="00556E39" w:rsidP="00343CEF">
            <w:pPr>
              <w:keepNext/>
              <w:shd w:val="clear" w:color="auto" w:fill="FFFFFF" w:themeFill="background1"/>
              <w:rPr>
                <w:lang w:val="en-US"/>
              </w:rPr>
            </w:pPr>
            <w:proofErr w:type="spellStart"/>
            <w:r>
              <w:rPr>
                <w:lang w:val="en-US"/>
              </w:rPr>
              <w:t>GoodID</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MA</w:t>
            </w:r>
          </w:p>
        </w:tc>
        <w:tc>
          <w:tcPr>
            <w:tcW w:w="1541" w:type="dxa"/>
            <w:shd w:val="clear" w:color="auto" w:fill="FFFFFF" w:themeFill="background1"/>
          </w:tcPr>
          <w:p w:rsidR="00556E39" w:rsidRPr="00556E39" w:rsidRDefault="00556E39" w:rsidP="002B63E4">
            <w:pPr>
              <w:keepNext/>
              <w:shd w:val="clear" w:color="auto" w:fill="FFFFFF" w:themeFill="background1"/>
              <w:jc w:val="center"/>
              <w:rPr>
                <w:rStyle w:val="af0"/>
                <w:u w:val="none"/>
                <w:lang w:val="en-US"/>
              </w:rPr>
            </w:pPr>
            <w:r w:rsidRPr="00556E39">
              <w:rPr>
                <w:rStyle w:val="af0"/>
                <w:u w:val="none"/>
                <w:lang w:val="en-US"/>
              </w:rPr>
              <w:t>STR(50)</w:t>
            </w:r>
          </w:p>
        </w:tc>
        <w:tc>
          <w:tcPr>
            <w:tcW w:w="2803" w:type="dxa"/>
            <w:shd w:val="clear" w:color="auto" w:fill="FFFFFF" w:themeFill="background1"/>
          </w:tcPr>
          <w:p w:rsidR="00556E39" w:rsidRPr="00BD1538" w:rsidRDefault="00556E39" w:rsidP="00343CEF">
            <w:pPr>
              <w:keepNext/>
              <w:shd w:val="clear" w:color="auto" w:fill="FFFFFF" w:themeFill="background1"/>
            </w:pPr>
            <w:r>
              <w:rPr>
                <w:lang w:val="en-US"/>
              </w:rPr>
              <w:t xml:space="preserve">GUID </w:t>
            </w:r>
            <w:r>
              <w:t>номенклатуры</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556E39" w:rsidRPr="00CC49AA" w:rsidTr="00556E39">
        <w:trPr>
          <w:cantSplit/>
        </w:trPr>
        <w:tc>
          <w:tcPr>
            <w:tcW w:w="1589"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862"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541"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803"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jc w:val="center"/>
            </w:pPr>
          </w:p>
        </w:tc>
      </w:tr>
    </w:tbl>
    <w:p w:rsidR="005D5765" w:rsidRDefault="005D5765" w:rsidP="005D5765">
      <w:pPr>
        <w:rPr>
          <w:rFonts w:cstheme="majorBidi"/>
          <w:sz w:val="22"/>
          <w:szCs w:val="22"/>
          <w:lang w:val="en-US"/>
        </w:rPr>
      </w:pPr>
      <w:bookmarkStart w:id="32" w:name="_createShipperRequest"/>
      <w:bookmarkStart w:id="33" w:name="_Ref476948263"/>
      <w:bookmarkEnd w:id="32"/>
      <w:r>
        <w:rPr>
          <w:lang w:val="en-US"/>
        </w:rPr>
        <w:br w:type="page"/>
      </w:r>
    </w:p>
    <w:p w:rsidR="00556E39" w:rsidRPr="000821A3" w:rsidRDefault="00556E39" w:rsidP="00343CEF">
      <w:pPr>
        <w:pStyle w:val="6"/>
        <w:rPr>
          <w:lang w:val="en-US"/>
        </w:rPr>
      </w:pPr>
      <w:bookmarkStart w:id="34" w:name="createGoodRequest"/>
      <w:proofErr w:type="spellStart"/>
      <w:r>
        <w:rPr>
          <w:lang w:val="en-US"/>
        </w:rPr>
        <w:lastRenderedPageBreak/>
        <w:t>createGoodRequest</w:t>
      </w:r>
      <w:bookmarkEnd w:id="33"/>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56E39" w:rsidRPr="00210AA5" w:rsidTr="00FC4A61">
        <w:trPr>
          <w:cantSplit/>
        </w:trPr>
        <w:tc>
          <w:tcPr>
            <w:tcW w:w="1986" w:type="dxa"/>
            <w:shd w:val="clear" w:color="auto" w:fill="D9D9D9" w:themeFill="background1" w:themeFillShade="D9"/>
          </w:tcPr>
          <w:bookmarkEnd w:id="34"/>
          <w:p w:rsidR="00556E39" w:rsidRPr="00210AA5" w:rsidRDefault="00556E39" w:rsidP="00343CEF">
            <w:pPr>
              <w:ind w:left="34"/>
              <w:rPr>
                <w:b/>
              </w:rPr>
            </w:pPr>
            <w:r>
              <w:rPr>
                <w:b/>
              </w:rPr>
              <w:t>Поле</w:t>
            </w:r>
          </w:p>
        </w:tc>
        <w:tc>
          <w:tcPr>
            <w:tcW w:w="708" w:type="dxa"/>
            <w:shd w:val="clear" w:color="auto" w:fill="D9D9D9" w:themeFill="background1" w:themeFillShade="D9"/>
          </w:tcPr>
          <w:p w:rsidR="00556E39" w:rsidRPr="00BB7D56" w:rsidRDefault="00556E39" w:rsidP="00343CEF">
            <w:pPr>
              <w:jc w:val="center"/>
              <w:rPr>
                <w:b/>
              </w:rPr>
            </w:pPr>
            <w:r>
              <w:rPr>
                <w:b/>
              </w:rPr>
              <w:t>Исп.</w:t>
            </w:r>
          </w:p>
        </w:tc>
        <w:tc>
          <w:tcPr>
            <w:tcW w:w="1701" w:type="dxa"/>
            <w:shd w:val="clear" w:color="auto" w:fill="D9D9D9" w:themeFill="background1" w:themeFillShade="D9"/>
          </w:tcPr>
          <w:p w:rsidR="00556E39" w:rsidRPr="00210AA5" w:rsidRDefault="00556E39" w:rsidP="00343CEF">
            <w:pPr>
              <w:jc w:val="center"/>
              <w:rPr>
                <w:b/>
              </w:rPr>
            </w:pPr>
            <w:r>
              <w:rPr>
                <w:b/>
              </w:rPr>
              <w:t>Тип значения</w:t>
            </w:r>
          </w:p>
        </w:tc>
        <w:tc>
          <w:tcPr>
            <w:tcW w:w="3119" w:type="dxa"/>
            <w:shd w:val="clear" w:color="auto" w:fill="D9D9D9" w:themeFill="background1" w:themeFillShade="D9"/>
          </w:tcPr>
          <w:p w:rsidR="00556E39" w:rsidRPr="00210AA5" w:rsidRDefault="00556E39" w:rsidP="00343CEF">
            <w:pPr>
              <w:rPr>
                <w:b/>
              </w:rPr>
            </w:pPr>
            <w:r>
              <w:rPr>
                <w:b/>
              </w:rPr>
              <w:t>Описание</w:t>
            </w:r>
          </w:p>
        </w:tc>
        <w:tc>
          <w:tcPr>
            <w:tcW w:w="3260" w:type="dxa"/>
            <w:shd w:val="clear" w:color="auto" w:fill="D9D9D9" w:themeFill="background1" w:themeFillShade="D9"/>
          </w:tcPr>
          <w:p w:rsidR="00556E39" w:rsidRPr="00210AA5" w:rsidRDefault="00556E39" w:rsidP="00343CEF">
            <w:pPr>
              <w:rPr>
                <w:b/>
              </w:rPr>
            </w:pPr>
            <w:r>
              <w:rPr>
                <w:b/>
              </w:rPr>
              <w:t>Комментарий</w:t>
            </w:r>
          </w:p>
        </w:tc>
      </w:tr>
      <w:tr w:rsidR="00556E39" w:rsidRPr="00CC49AA" w:rsidTr="00FC4A61">
        <w:trPr>
          <w:cantSplit/>
        </w:trPr>
        <w:tc>
          <w:tcPr>
            <w:tcW w:w="1986" w:type="dxa"/>
          </w:tcPr>
          <w:p w:rsidR="00556E39" w:rsidRPr="00584A84" w:rsidRDefault="00556E39" w:rsidP="00343CEF">
            <w:pPr>
              <w:ind w:left="34"/>
              <w:rPr>
                <w:lang w:val="en-US"/>
              </w:rPr>
            </w:pPr>
            <w:proofErr w:type="spellStart"/>
            <w:r>
              <w:rPr>
                <w:lang w:val="en-US"/>
              </w:rPr>
              <w:t>OwnerID</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INT</w:t>
            </w:r>
          </w:p>
        </w:tc>
        <w:tc>
          <w:tcPr>
            <w:tcW w:w="3119" w:type="dxa"/>
          </w:tcPr>
          <w:p w:rsidR="00556E39" w:rsidRPr="00584A84" w:rsidRDefault="00556E39" w:rsidP="00343CEF">
            <w:r>
              <w:t>Код собственника</w:t>
            </w:r>
          </w:p>
        </w:tc>
        <w:tc>
          <w:tcPr>
            <w:tcW w:w="3260" w:type="dxa"/>
          </w:tcPr>
          <w:p w:rsidR="00556E39" w:rsidRPr="000906EF" w:rsidRDefault="00556E39" w:rsidP="00DF6A51">
            <w:r>
              <w:t>Обязательно</w:t>
            </w:r>
            <w:r w:rsidR="00DF6A51">
              <w:t>,</w:t>
            </w:r>
            <w:r>
              <w:t xml:space="preserve"> </w:t>
            </w:r>
            <w:r w:rsidR="00DF6A51">
              <w:t xml:space="preserve">при использовании в </w:t>
            </w:r>
            <w:r w:rsidR="00DF6A51">
              <w:rPr>
                <w:lang w:val="en-US"/>
              </w:rPr>
              <w:t>WMS</w:t>
            </w:r>
            <w:r w:rsidR="00DF6A51" w:rsidRPr="00DF6A51">
              <w:t xml:space="preserve"> </w:t>
            </w:r>
            <w:r w:rsidR="00DF6A51">
              <w:t>режима</w:t>
            </w:r>
            <w:r>
              <w:t xml:space="preserve"> определения собственников по номенклатуре.</w:t>
            </w:r>
            <w:r w:rsidRPr="000906EF">
              <w:t xml:space="preserve"> </w:t>
            </w:r>
          </w:p>
        </w:tc>
      </w:tr>
      <w:tr w:rsidR="00556E39" w:rsidRPr="00CC49AA" w:rsidTr="00FC4A61">
        <w:trPr>
          <w:cantSplit/>
        </w:trPr>
        <w:tc>
          <w:tcPr>
            <w:tcW w:w="1986" w:type="dxa"/>
          </w:tcPr>
          <w:p w:rsidR="00556E39" w:rsidRPr="009E139B" w:rsidRDefault="00556E39" w:rsidP="00343CEF">
            <w:pPr>
              <w:ind w:left="34"/>
              <w:rPr>
                <w:lang w:val="en-US"/>
              </w:rPr>
            </w:pPr>
            <w:r>
              <w:rPr>
                <w:lang w:val="en-US"/>
              </w:rPr>
              <w:t>Goods</w:t>
            </w:r>
          </w:p>
        </w:tc>
        <w:tc>
          <w:tcPr>
            <w:tcW w:w="708" w:type="dxa"/>
          </w:tcPr>
          <w:p w:rsidR="00556E39" w:rsidRPr="00614331" w:rsidRDefault="00556E39" w:rsidP="00343CEF">
            <w:pPr>
              <w:jc w:val="center"/>
              <w:rPr>
                <w:lang w:val="en-US"/>
              </w:rPr>
            </w:pPr>
            <w:r>
              <w:rPr>
                <w:lang w:val="en-US"/>
              </w:rPr>
              <w:t>ME*</w:t>
            </w:r>
          </w:p>
        </w:tc>
        <w:tc>
          <w:tcPr>
            <w:tcW w:w="1701" w:type="dxa"/>
          </w:tcPr>
          <w:p w:rsidR="00556E39" w:rsidRPr="00BC45D2" w:rsidRDefault="00BF48B0" w:rsidP="002B63E4">
            <w:pPr>
              <w:pStyle w:val="aff4"/>
              <w:rPr>
                <w:rStyle w:val="af0"/>
              </w:rPr>
            </w:pPr>
            <w:hyperlink w:anchor="Good" w:history="1">
              <w:r w:rsidR="00556E39" w:rsidRPr="002B63E4">
                <w:rPr>
                  <w:rStyle w:val="af5"/>
                </w:rPr>
                <w:fldChar w:fldCharType="begin"/>
              </w:r>
              <w:r w:rsidR="00556E39" w:rsidRPr="002B63E4">
                <w:rPr>
                  <w:rStyle w:val="af5"/>
                </w:rPr>
                <w:instrText xml:space="preserve"> REF _Ref477358803 \h  \* MERGEFORMAT </w:instrText>
              </w:r>
              <w:r w:rsidR="00556E39" w:rsidRPr="002B63E4">
                <w:rPr>
                  <w:rStyle w:val="af5"/>
                </w:rPr>
              </w:r>
              <w:r w:rsidR="00556E39" w:rsidRPr="002B63E4">
                <w:rPr>
                  <w:rStyle w:val="af5"/>
                </w:rPr>
                <w:fldChar w:fldCharType="separate"/>
              </w:r>
              <w:r w:rsidR="002B63E4" w:rsidRPr="002B63E4">
                <w:rPr>
                  <w:rStyle w:val="af5"/>
                </w:rPr>
                <w:t>Good</w:t>
              </w:r>
              <w:r w:rsidR="00556E39" w:rsidRPr="002B63E4">
                <w:rPr>
                  <w:rStyle w:val="af5"/>
                </w:rPr>
                <w:fldChar w:fldCharType="end"/>
              </w:r>
            </w:hyperlink>
          </w:p>
        </w:tc>
        <w:tc>
          <w:tcPr>
            <w:tcW w:w="3119" w:type="dxa"/>
          </w:tcPr>
          <w:p w:rsidR="00556E39" w:rsidRPr="00614331" w:rsidRDefault="00556E39" w:rsidP="00343CEF">
            <w:r>
              <w:t>Данные описания товаров</w:t>
            </w:r>
          </w:p>
        </w:tc>
        <w:tc>
          <w:tcPr>
            <w:tcW w:w="3260" w:type="dxa"/>
          </w:tcPr>
          <w:p w:rsidR="00556E39" w:rsidRPr="00210AA5" w:rsidRDefault="00556E39" w:rsidP="00343CEF"/>
        </w:tc>
      </w:tr>
      <w:tr w:rsidR="00556E39" w:rsidRPr="00CC49AA" w:rsidTr="00FC4A61">
        <w:trPr>
          <w:cantSplit/>
        </w:trPr>
        <w:tc>
          <w:tcPr>
            <w:tcW w:w="1986" w:type="dxa"/>
          </w:tcPr>
          <w:p w:rsidR="00556E39" w:rsidRPr="00CC17F6" w:rsidRDefault="00556E39" w:rsidP="00343CEF">
            <w:pPr>
              <w:ind w:left="34"/>
              <w:rPr>
                <w:lang w:val="en-US"/>
              </w:rPr>
            </w:pPr>
            <w:proofErr w:type="spellStart"/>
            <w:r>
              <w:rPr>
                <w:lang w:val="en-US"/>
              </w:rPr>
              <w:t>DeletionMark</w:t>
            </w:r>
            <w:proofErr w:type="spellEnd"/>
          </w:p>
        </w:tc>
        <w:tc>
          <w:tcPr>
            <w:tcW w:w="708" w:type="dxa"/>
          </w:tcPr>
          <w:p w:rsidR="00556E39" w:rsidRDefault="00556E39" w:rsidP="00343CEF">
            <w:pPr>
              <w:jc w:val="center"/>
              <w:rPr>
                <w:lang w:val="en-US"/>
              </w:rPr>
            </w:pPr>
            <w:r>
              <w:rPr>
                <w:lang w:val="en-US"/>
              </w:rPr>
              <w:t>NA</w:t>
            </w:r>
          </w:p>
        </w:tc>
        <w:tc>
          <w:tcPr>
            <w:tcW w:w="1701" w:type="dxa"/>
          </w:tcPr>
          <w:p w:rsidR="00556E39" w:rsidRDefault="00556E39" w:rsidP="00343CEF">
            <w:pPr>
              <w:jc w:val="center"/>
              <w:rPr>
                <w:lang w:val="en-US"/>
              </w:rPr>
            </w:pPr>
            <w:r>
              <w:rPr>
                <w:lang w:val="en-US"/>
              </w:rPr>
              <w:t>BOOL</w:t>
            </w:r>
          </w:p>
        </w:tc>
        <w:tc>
          <w:tcPr>
            <w:tcW w:w="3119" w:type="dxa"/>
          </w:tcPr>
          <w:p w:rsidR="00556E39" w:rsidRDefault="00556E39" w:rsidP="00343CEF">
            <w:r>
              <w:t>Пометка удаления</w:t>
            </w:r>
          </w:p>
        </w:tc>
        <w:tc>
          <w:tcPr>
            <w:tcW w:w="3260" w:type="dxa"/>
          </w:tcPr>
          <w:p w:rsidR="00556E39" w:rsidRPr="00210AA5" w:rsidRDefault="00556E39" w:rsidP="00343CEF"/>
        </w:tc>
      </w:tr>
    </w:tbl>
    <w:bookmarkStart w:id="35" w:name="_createCustomerRequest"/>
    <w:bookmarkStart w:id="36" w:name="createKeepingVariantRequest"/>
    <w:bookmarkEnd w:id="35"/>
    <w:p w:rsidR="00556E39" w:rsidRPr="00B177AE" w:rsidRDefault="00556E39" w:rsidP="00B177AE">
      <w:pPr>
        <w:pStyle w:val="6"/>
      </w:pPr>
      <w:r w:rsidRPr="00B177AE">
        <w:rPr>
          <w:rStyle w:val="af0"/>
          <w:sz w:val="22"/>
          <w:szCs w:val="22"/>
          <w:u w:val="none"/>
        </w:rPr>
        <w:fldChar w:fldCharType="begin"/>
      </w:r>
      <w:r w:rsidRPr="00B177AE">
        <w:rPr>
          <w:rStyle w:val="af0"/>
          <w:sz w:val="22"/>
          <w:szCs w:val="22"/>
          <w:u w:val="none"/>
        </w:rPr>
        <w:instrText xml:space="preserve"> REF _Ref499132939 \h  \* MERGEFORMAT </w:instrText>
      </w:r>
      <w:r w:rsidRPr="00B177AE">
        <w:rPr>
          <w:rStyle w:val="af0"/>
          <w:sz w:val="22"/>
          <w:szCs w:val="22"/>
          <w:u w:val="none"/>
        </w:rPr>
      </w:r>
      <w:r w:rsidRPr="00B177AE">
        <w:rPr>
          <w:rStyle w:val="af0"/>
          <w:sz w:val="22"/>
          <w:szCs w:val="22"/>
          <w:u w:val="none"/>
        </w:rPr>
        <w:fldChar w:fldCharType="separate"/>
      </w:r>
      <w:bookmarkStart w:id="37" w:name="_Ref499547017"/>
      <w:proofErr w:type="spellStart"/>
      <w:r w:rsidRPr="00B177AE">
        <w:t>createKeepingVariant</w:t>
      </w:r>
      <w:bookmarkEnd w:id="37"/>
      <w:r w:rsidRPr="00B177AE">
        <w:rPr>
          <w:rStyle w:val="af0"/>
          <w:sz w:val="22"/>
          <w:szCs w:val="22"/>
          <w:u w:val="none"/>
        </w:rPr>
        <w:fldChar w:fldCharType="end"/>
      </w:r>
      <w:r w:rsidR="00612631" w:rsidRPr="00B177AE">
        <w:rPr>
          <w:rStyle w:val="af0"/>
          <w:sz w:val="22"/>
          <w:szCs w:val="22"/>
          <w:u w:val="none"/>
        </w:rPr>
        <w:t>Request</w:t>
      </w:r>
      <w:proofErr w:type="spellEnd"/>
    </w:p>
    <w:tbl>
      <w:tblPr>
        <w:tblStyle w:val="af4"/>
        <w:tblW w:w="10773" w:type="dxa"/>
        <w:tblInd w:w="-318" w:type="dxa"/>
        <w:tblLayout w:type="fixed"/>
        <w:tblLook w:val="04A0" w:firstRow="1" w:lastRow="0" w:firstColumn="1" w:lastColumn="0" w:noHBand="0" w:noVBand="1"/>
      </w:tblPr>
      <w:tblGrid>
        <w:gridCol w:w="2121"/>
        <w:gridCol w:w="780"/>
        <w:gridCol w:w="2031"/>
        <w:gridCol w:w="2613"/>
        <w:gridCol w:w="3228"/>
      </w:tblGrid>
      <w:tr w:rsidR="00556E39" w:rsidRPr="00210AA5" w:rsidTr="00556E39">
        <w:trPr>
          <w:cantSplit/>
        </w:trPr>
        <w:tc>
          <w:tcPr>
            <w:tcW w:w="1925" w:type="dxa"/>
            <w:shd w:val="clear" w:color="auto" w:fill="D9D9D9" w:themeFill="background1" w:themeFillShade="D9"/>
          </w:tcPr>
          <w:bookmarkEnd w:id="36"/>
          <w:p w:rsidR="00556E39" w:rsidRPr="00210AA5" w:rsidRDefault="00556E39" w:rsidP="00343CEF">
            <w:pPr>
              <w:keepNext/>
              <w:shd w:val="clear" w:color="auto" w:fill="D9D9D9" w:themeFill="background1" w:themeFillShade="D9"/>
              <w:rPr>
                <w:b/>
              </w:rPr>
            </w:pPr>
            <w:r>
              <w:rPr>
                <w:b/>
              </w:rPr>
              <w:t>Поле</w:t>
            </w:r>
          </w:p>
        </w:tc>
        <w:tc>
          <w:tcPr>
            <w:tcW w:w="708" w:type="dxa"/>
            <w:shd w:val="clear" w:color="auto" w:fill="D9D9D9" w:themeFill="background1" w:themeFillShade="D9"/>
          </w:tcPr>
          <w:p w:rsidR="00556E39" w:rsidRPr="00BB7D56" w:rsidRDefault="00556E39" w:rsidP="00343CEF">
            <w:pPr>
              <w:keepNext/>
              <w:shd w:val="clear" w:color="auto" w:fill="D9D9D9" w:themeFill="background1" w:themeFillShade="D9"/>
              <w:rPr>
                <w:b/>
              </w:rPr>
            </w:pPr>
            <w:r>
              <w:rPr>
                <w:b/>
              </w:rPr>
              <w:t>Исп.</w:t>
            </w:r>
          </w:p>
        </w:tc>
        <w:tc>
          <w:tcPr>
            <w:tcW w:w="1843"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Тип значения</w:t>
            </w:r>
          </w:p>
        </w:tc>
        <w:tc>
          <w:tcPr>
            <w:tcW w:w="2371"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Описание</w:t>
            </w:r>
          </w:p>
        </w:tc>
        <w:tc>
          <w:tcPr>
            <w:tcW w:w="2929" w:type="dxa"/>
            <w:shd w:val="clear" w:color="auto" w:fill="D9D9D9" w:themeFill="background1" w:themeFillShade="D9"/>
          </w:tcPr>
          <w:p w:rsidR="00556E39" w:rsidRPr="00210AA5" w:rsidRDefault="00556E39" w:rsidP="00343CEF">
            <w:pPr>
              <w:keepNext/>
              <w:shd w:val="clear" w:color="auto" w:fill="D9D9D9" w:themeFill="background1" w:themeFillShade="D9"/>
              <w:rPr>
                <w:b/>
              </w:rPr>
            </w:pPr>
            <w:r>
              <w:rPr>
                <w:b/>
              </w:rPr>
              <w:t>Комментарий</w:t>
            </w:r>
          </w:p>
        </w:tc>
      </w:tr>
      <w:tr w:rsidR="00556E39" w:rsidRPr="00CC49AA" w:rsidTr="00262A7D">
        <w:trPr>
          <w:cantSplit/>
        </w:trPr>
        <w:tc>
          <w:tcPr>
            <w:tcW w:w="1925" w:type="dxa"/>
            <w:shd w:val="clear" w:color="auto" w:fill="FFFFFF" w:themeFill="background1"/>
          </w:tcPr>
          <w:p w:rsidR="00556E39" w:rsidRPr="009E139B" w:rsidRDefault="00556E39" w:rsidP="00343CEF">
            <w:pPr>
              <w:keepNext/>
              <w:shd w:val="clear" w:color="auto" w:fill="FFFFFF" w:themeFill="background1"/>
              <w:rPr>
                <w:lang w:val="en-US"/>
              </w:rPr>
            </w:pPr>
            <w:proofErr w:type="spellStart"/>
            <w:r>
              <w:rPr>
                <w:lang w:val="en-US"/>
              </w:rPr>
              <w:t>KeepingVariants</w:t>
            </w:r>
            <w:proofErr w:type="spellEnd"/>
          </w:p>
        </w:tc>
        <w:tc>
          <w:tcPr>
            <w:tcW w:w="708" w:type="dxa"/>
            <w:shd w:val="clear" w:color="auto" w:fill="FFFFFF" w:themeFill="background1"/>
          </w:tcPr>
          <w:p w:rsidR="00556E39" w:rsidRPr="00614331" w:rsidRDefault="00556E39" w:rsidP="00343CEF">
            <w:pPr>
              <w:keepNext/>
              <w:shd w:val="clear" w:color="auto" w:fill="FFFFFF" w:themeFill="background1"/>
              <w:rPr>
                <w:lang w:val="en-US"/>
              </w:rPr>
            </w:pPr>
            <w:r>
              <w:rPr>
                <w:lang w:val="en-US"/>
              </w:rPr>
              <w:t>ME*</w:t>
            </w:r>
          </w:p>
        </w:tc>
        <w:tc>
          <w:tcPr>
            <w:tcW w:w="1843" w:type="dxa"/>
            <w:shd w:val="clear" w:color="auto" w:fill="FFFFFF" w:themeFill="background1"/>
          </w:tcPr>
          <w:p w:rsidR="00556E39" w:rsidRPr="003A41E9" w:rsidRDefault="00BF48B0" w:rsidP="002B63E4">
            <w:pPr>
              <w:pStyle w:val="aff4"/>
              <w:rPr>
                <w:rStyle w:val="af0"/>
                <w:lang w:val="en-US"/>
              </w:rPr>
            </w:pPr>
            <w:hyperlink w:anchor="KeepingVariant" w:history="1">
              <w:r w:rsidR="003A41E9" w:rsidRPr="002B63E4">
                <w:rPr>
                  <w:rStyle w:val="af5"/>
                  <w:lang w:val="en-US"/>
                </w:rPr>
                <w:fldChar w:fldCharType="begin"/>
              </w:r>
              <w:r w:rsidR="003A41E9" w:rsidRPr="002B63E4">
                <w:rPr>
                  <w:rStyle w:val="af5"/>
                  <w:lang w:val="en-US"/>
                </w:rPr>
                <w:instrText xml:space="preserve"> REF _Ref506547648 \h </w:instrText>
              </w:r>
              <w:r w:rsidR="002B63E4">
                <w:rPr>
                  <w:rStyle w:val="af5"/>
                  <w:lang w:val="en-US"/>
                </w:rPr>
                <w:instrText xml:space="preserve"> \* MERGEFORMAT </w:instrText>
              </w:r>
              <w:r w:rsidR="003A41E9" w:rsidRPr="002B63E4">
                <w:rPr>
                  <w:rStyle w:val="af5"/>
                  <w:lang w:val="en-US"/>
                </w:rPr>
              </w:r>
              <w:r w:rsidR="003A41E9" w:rsidRPr="002B63E4">
                <w:rPr>
                  <w:rStyle w:val="af5"/>
                  <w:lang w:val="en-US"/>
                </w:rPr>
                <w:fldChar w:fldCharType="separate"/>
              </w:r>
              <w:r w:rsidR="002B63E4">
                <w:rPr>
                  <w:lang w:val="en-US"/>
                </w:rPr>
                <w:t>KeepingVariant</w:t>
              </w:r>
              <w:r w:rsidR="003A41E9" w:rsidRPr="002B63E4">
                <w:rPr>
                  <w:rStyle w:val="af5"/>
                  <w:lang w:val="en-US"/>
                </w:rPr>
                <w:fldChar w:fldCharType="end"/>
              </w:r>
            </w:hyperlink>
          </w:p>
        </w:tc>
        <w:tc>
          <w:tcPr>
            <w:tcW w:w="2371" w:type="dxa"/>
            <w:shd w:val="clear" w:color="auto" w:fill="FFFFFF" w:themeFill="background1"/>
          </w:tcPr>
          <w:p w:rsidR="00556E39" w:rsidRPr="00614331" w:rsidRDefault="00556E39" w:rsidP="00343CEF">
            <w:pPr>
              <w:keepNext/>
              <w:shd w:val="clear" w:color="auto" w:fill="FFFFFF" w:themeFill="background1"/>
            </w:pPr>
            <w:r>
              <w:t xml:space="preserve">Варианты </w:t>
            </w:r>
            <w:r w:rsidR="001F0FE0">
              <w:t>упаковки</w:t>
            </w:r>
            <w:r>
              <w:t xml:space="preserve"> товаров</w:t>
            </w:r>
          </w:p>
        </w:tc>
        <w:tc>
          <w:tcPr>
            <w:tcW w:w="2929" w:type="dxa"/>
            <w:shd w:val="clear" w:color="auto" w:fill="FFFFFF" w:themeFill="background1"/>
          </w:tcPr>
          <w:p w:rsidR="00556E39" w:rsidRPr="00210AA5" w:rsidRDefault="00556E39" w:rsidP="00343CEF">
            <w:pPr>
              <w:keepNext/>
              <w:shd w:val="clear" w:color="auto" w:fill="FFFFFF" w:themeFill="background1"/>
            </w:pPr>
          </w:p>
        </w:tc>
      </w:tr>
      <w:tr w:rsidR="001F0FE0" w:rsidRPr="00CC49AA" w:rsidTr="00262A7D">
        <w:trPr>
          <w:cantSplit/>
        </w:trPr>
        <w:tc>
          <w:tcPr>
            <w:tcW w:w="1925" w:type="dxa"/>
            <w:shd w:val="clear" w:color="auto" w:fill="FFFFFF" w:themeFill="background1"/>
          </w:tcPr>
          <w:p w:rsidR="001F0FE0" w:rsidRPr="001F0FE0" w:rsidRDefault="001F0FE0" w:rsidP="00343CEF">
            <w:pPr>
              <w:keepNext/>
              <w:shd w:val="clear" w:color="auto" w:fill="FFFFFF" w:themeFill="background1"/>
              <w:rPr>
                <w:lang w:val="en-US"/>
              </w:rPr>
            </w:pPr>
            <w:proofErr w:type="spellStart"/>
            <w:r>
              <w:rPr>
                <w:lang w:val="en-US"/>
              </w:rPr>
              <w:t>GoodID</w:t>
            </w:r>
            <w:proofErr w:type="spellEnd"/>
          </w:p>
        </w:tc>
        <w:tc>
          <w:tcPr>
            <w:tcW w:w="708" w:type="dxa"/>
            <w:shd w:val="clear" w:color="auto" w:fill="FFFFFF" w:themeFill="background1"/>
          </w:tcPr>
          <w:p w:rsidR="001F0FE0" w:rsidRDefault="001F0FE0" w:rsidP="00343CEF">
            <w:pPr>
              <w:keepNext/>
              <w:shd w:val="clear" w:color="auto" w:fill="FFFFFF" w:themeFill="background1"/>
              <w:rPr>
                <w:lang w:val="en-US"/>
              </w:rPr>
            </w:pPr>
            <w:r>
              <w:rPr>
                <w:lang w:val="en-US"/>
              </w:rPr>
              <w:t>MA</w:t>
            </w:r>
          </w:p>
        </w:tc>
        <w:tc>
          <w:tcPr>
            <w:tcW w:w="1843" w:type="dxa"/>
            <w:shd w:val="clear" w:color="auto" w:fill="FFFFFF" w:themeFill="background1"/>
          </w:tcPr>
          <w:p w:rsidR="001F0FE0" w:rsidRPr="003A41E9" w:rsidRDefault="001F0FE0" w:rsidP="002B63E4">
            <w:pPr>
              <w:keepNext/>
              <w:shd w:val="clear" w:color="auto" w:fill="FFFFFF" w:themeFill="background1"/>
              <w:jc w:val="center"/>
              <w:rPr>
                <w:rStyle w:val="af0"/>
                <w:lang w:val="en-US"/>
              </w:rPr>
            </w:pPr>
            <w:r w:rsidRPr="001F0FE0">
              <w:rPr>
                <w:rStyle w:val="af0"/>
                <w:u w:val="none"/>
                <w:lang w:val="en-US"/>
              </w:rPr>
              <w:t>STR(36)</w:t>
            </w:r>
          </w:p>
        </w:tc>
        <w:tc>
          <w:tcPr>
            <w:tcW w:w="2371" w:type="dxa"/>
            <w:shd w:val="clear" w:color="auto" w:fill="FFFFFF" w:themeFill="background1"/>
          </w:tcPr>
          <w:p w:rsidR="001F0FE0" w:rsidRPr="001F0FE0" w:rsidRDefault="001F0FE0" w:rsidP="00343CEF">
            <w:pPr>
              <w:keepNext/>
              <w:shd w:val="clear" w:color="auto" w:fill="FFFFFF" w:themeFill="background1"/>
            </w:pPr>
            <w:r>
              <w:t xml:space="preserve">Уникальный идентификатор (или </w:t>
            </w:r>
            <w:r>
              <w:rPr>
                <w:lang w:val="en-US"/>
              </w:rPr>
              <w:t>ID</w:t>
            </w:r>
            <w:r w:rsidRPr="001F0FE0">
              <w:t xml:space="preserve"> </w:t>
            </w:r>
            <w:r>
              <w:t>для обмена) товара-владельца варианта упаковки</w:t>
            </w:r>
          </w:p>
        </w:tc>
        <w:tc>
          <w:tcPr>
            <w:tcW w:w="2929" w:type="dxa"/>
            <w:shd w:val="clear" w:color="auto" w:fill="FFFFFF" w:themeFill="background1"/>
          </w:tcPr>
          <w:p w:rsidR="001F0FE0" w:rsidRPr="00210AA5" w:rsidRDefault="001F0FE0" w:rsidP="00343CEF">
            <w:pPr>
              <w:keepNext/>
              <w:shd w:val="clear" w:color="auto" w:fill="FFFFFF" w:themeFill="background1"/>
            </w:pPr>
          </w:p>
        </w:tc>
      </w:tr>
      <w:tr w:rsidR="00556E39" w:rsidRPr="00CC49AA" w:rsidTr="00262A7D">
        <w:trPr>
          <w:cantSplit/>
        </w:trPr>
        <w:tc>
          <w:tcPr>
            <w:tcW w:w="1925" w:type="dxa"/>
            <w:shd w:val="clear" w:color="auto" w:fill="FFFFFF" w:themeFill="background1"/>
          </w:tcPr>
          <w:p w:rsidR="00556E39" w:rsidRPr="00CC17F6" w:rsidRDefault="00556E39" w:rsidP="00343CEF">
            <w:pPr>
              <w:keepNext/>
              <w:shd w:val="clear" w:color="auto" w:fill="FFFFFF" w:themeFill="background1"/>
              <w:rPr>
                <w:lang w:val="en-US"/>
              </w:rPr>
            </w:pPr>
            <w:proofErr w:type="spellStart"/>
            <w:r>
              <w:rPr>
                <w:lang w:val="en-US"/>
              </w:rPr>
              <w:t>DeletionMark</w:t>
            </w:r>
            <w:proofErr w:type="spellEnd"/>
          </w:p>
        </w:tc>
        <w:tc>
          <w:tcPr>
            <w:tcW w:w="708" w:type="dxa"/>
            <w:shd w:val="clear" w:color="auto" w:fill="FFFFFF" w:themeFill="background1"/>
          </w:tcPr>
          <w:p w:rsidR="00556E39" w:rsidRDefault="00556E39" w:rsidP="00343CEF">
            <w:pPr>
              <w:keepNext/>
              <w:shd w:val="clear" w:color="auto" w:fill="FFFFFF" w:themeFill="background1"/>
              <w:rPr>
                <w:lang w:val="en-US"/>
              </w:rPr>
            </w:pPr>
            <w:r>
              <w:rPr>
                <w:lang w:val="en-US"/>
              </w:rPr>
              <w:t>NA</w:t>
            </w:r>
          </w:p>
        </w:tc>
        <w:tc>
          <w:tcPr>
            <w:tcW w:w="1843" w:type="dxa"/>
            <w:shd w:val="clear" w:color="auto" w:fill="FFFFFF" w:themeFill="background1"/>
          </w:tcPr>
          <w:p w:rsidR="00556E39" w:rsidRDefault="00556E39" w:rsidP="002B63E4">
            <w:pPr>
              <w:keepNext/>
              <w:shd w:val="clear" w:color="auto" w:fill="FFFFFF" w:themeFill="background1"/>
              <w:jc w:val="center"/>
              <w:rPr>
                <w:lang w:val="en-US"/>
              </w:rPr>
            </w:pPr>
            <w:r>
              <w:rPr>
                <w:lang w:val="en-US"/>
              </w:rPr>
              <w:t>BOOL</w:t>
            </w:r>
          </w:p>
        </w:tc>
        <w:tc>
          <w:tcPr>
            <w:tcW w:w="2371" w:type="dxa"/>
            <w:shd w:val="clear" w:color="auto" w:fill="FFFFFF" w:themeFill="background1"/>
          </w:tcPr>
          <w:p w:rsidR="00556E39" w:rsidRDefault="00556E39" w:rsidP="00343CEF">
            <w:pPr>
              <w:keepNext/>
              <w:shd w:val="clear" w:color="auto" w:fill="FFFFFF" w:themeFill="background1"/>
            </w:pPr>
            <w:r>
              <w:t>Пометка удаления</w:t>
            </w:r>
          </w:p>
        </w:tc>
        <w:tc>
          <w:tcPr>
            <w:tcW w:w="2929" w:type="dxa"/>
            <w:shd w:val="clear" w:color="auto" w:fill="FFFFFF" w:themeFill="background1"/>
          </w:tcPr>
          <w:p w:rsidR="00556E39" w:rsidRPr="00210AA5" w:rsidRDefault="00556E39" w:rsidP="00343CEF">
            <w:pPr>
              <w:keepNext/>
              <w:shd w:val="clear" w:color="auto" w:fill="FFFFFF" w:themeFill="background1"/>
            </w:pPr>
          </w:p>
        </w:tc>
      </w:tr>
    </w:tbl>
    <w:p w:rsidR="005A3919" w:rsidRPr="0073163E" w:rsidRDefault="005A3919" w:rsidP="00343CEF">
      <w:pPr>
        <w:pStyle w:val="6"/>
        <w:rPr>
          <w:lang w:val="en-US"/>
        </w:rPr>
      </w:pPr>
      <w:bookmarkStart w:id="38" w:name="_createGoodRequest"/>
      <w:bookmarkStart w:id="39" w:name="_Ref505179933"/>
      <w:bookmarkStart w:id="40" w:name="createSKUrequest"/>
      <w:bookmarkStart w:id="41" w:name="_Ref514773141"/>
      <w:bookmarkStart w:id="42" w:name="_Ref480319516"/>
      <w:bookmarkStart w:id="43" w:name="_Ref506536115"/>
      <w:bookmarkStart w:id="44" w:name="_Ref477212942"/>
      <w:bookmarkEnd w:id="38"/>
      <w:proofErr w:type="spellStart"/>
      <w:r>
        <w:rPr>
          <w:lang w:val="en-US"/>
        </w:rPr>
        <w:t>createSKUrequest</w:t>
      </w:r>
      <w:bookmarkEnd w:id="39"/>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40"/>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065F6B" w:rsidRDefault="005A3919" w:rsidP="00343CEF">
            <w:pPr>
              <w:ind w:left="284"/>
              <w:rPr>
                <w:lang w:val="en-US"/>
              </w:rPr>
            </w:pPr>
            <w:r>
              <w:rPr>
                <w:lang w:val="en-US"/>
              </w:rPr>
              <w:t>SKU</w:t>
            </w:r>
          </w:p>
        </w:tc>
        <w:tc>
          <w:tcPr>
            <w:tcW w:w="743" w:type="dxa"/>
          </w:tcPr>
          <w:p w:rsidR="005A3919" w:rsidRPr="007952F3" w:rsidRDefault="005A3919" w:rsidP="00343CEF">
            <w:pPr>
              <w:jc w:val="center"/>
              <w:rPr>
                <w:lang w:val="en-US"/>
              </w:rPr>
            </w:pPr>
            <w:r>
              <w:rPr>
                <w:lang w:val="en-US"/>
              </w:rPr>
              <w:t>NE*</w:t>
            </w:r>
          </w:p>
        </w:tc>
        <w:tc>
          <w:tcPr>
            <w:tcW w:w="1984" w:type="dxa"/>
          </w:tcPr>
          <w:p w:rsidR="005A3919" w:rsidRPr="0073163E" w:rsidRDefault="002B63E4" w:rsidP="002B63E4">
            <w:pPr>
              <w:pStyle w:val="aff4"/>
              <w:rPr>
                <w:lang w:val="en-US"/>
              </w:rPr>
            </w:pPr>
            <w:r>
              <w:rPr>
                <w:rStyle w:val="af0"/>
                <w:lang w:val="en-US"/>
              </w:rPr>
              <w:fldChar w:fldCharType="begin"/>
            </w:r>
            <w:r>
              <w:rPr>
                <w:lang w:val="en-US"/>
              </w:rPr>
              <w:instrText xml:space="preserve"> REF _Ref515534230 \h </w:instrText>
            </w:r>
            <w:r>
              <w:rPr>
                <w:rStyle w:val="af0"/>
                <w:lang w:val="en-US"/>
              </w:rPr>
              <w:instrText xml:space="preserve"> \* MERGEFORMAT </w:instrText>
            </w:r>
            <w:r>
              <w:rPr>
                <w:rStyle w:val="af0"/>
                <w:lang w:val="en-US"/>
              </w:rPr>
            </w:r>
            <w:r>
              <w:rPr>
                <w:rStyle w:val="af0"/>
                <w:lang w:val="en-US"/>
              </w:rPr>
              <w:fldChar w:fldCharType="separate"/>
            </w:r>
            <w:r>
              <w:rPr>
                <w:lang w:val="en-US"/>
              </w:rPr>
              <w:t>SKU</w:t>
            </w:r>
            <w:r>
              <w:rPr>
                <w:rStyle w:val="af0"/>
                <w:lang w:val="en-US"/>
              </w:rPr>
              <w:fldChar w:fldCharType="end"/>
            </w:r>
            <w:r w:rsidR="005A3919" w:rsidRPr="0073163E">
              <w:rPr>
                <w:lang w:val="en-US"/>
              </w:rPr>
              <w:fldChar w:fldCharType="begin"/>
            </w:r>
            <w:r w:rsidR="005A3919" w:rsidRPr="0073163E">
              <w:rPr>
                <w:lang w:val="en-US"/>
              </w:rPr>
              <w:instrText xml:space="preserve"> REF _Ref477265926 \h </w:instrText>
            </w:r>
            <w:r w:rsidR="005A3919" w:rsidRPr="0073163E">
              <w:rPr>
                <w:lang w:val="en-US"/>
              </w:rPr>
            </w:r>
            <w:r w:rsidR="005A3919" w:rsidRPr="0073163E">
              <w:rPr>
                <w:lang w:val="en-US"/>
              </w:rPr>
              <w:fldChar w:fldCharType="end"/>
            </w:r>
          </w:p>
        </w:tc>
        <w:tc>
          <w:tcPr>
            <w:tcW w:w="2623" w:type="dxa"/>
          </w:tcPr>
          <w:p w:rsidR="005A3919" w:rsidRPr="005E5D0D" w:rsidRDefault="005A3919" w:rsidP="00343CEF">
            <w:r>
              <w:t>Данные о единице учета остатков</w:t>
            </w:r>
          </w:p>
        </w:tc>
        <w:tc>
          <w:tcPr>
            <w:tcW w:w="3189" w:type="dxa"/>
          </w:tcPr>
          <w:p w:rsidR="005A3919" w:rsidRPr="00210AA5" w:rsidRDefault="005A3919" w:rsidP="00343CEF"/>
        </w:tc>
      </w:tr>
      <w:tr w:rsidR="005A3919" w:rsidRPr="00CC49AA" w:rsidTr="00677BA3">
        <w:tc>
          <w:tcPr>
            <w:tcW w:w="2235" w:type="dxa"/>
          </w:tcPr>
          <w:p w:rsidR="005A3919" w:rsidRDefault="005A3919" w:rsidP="00343CEF">
            <w:pPr>
              <w:ind w:left="284"/>
              <w:rPr>
                <w:lang w:val="en-US"/>
              </w:rPr>
            </w:pPr>
            <w:proofErr w:type="spellStart"/>
            <w:r w:rsidRPr="0073163E">
              <w:rPr>
                <w:lang w:val="en-US"/>
              </w:rPr>
              <w:t>DeletionMark</w:t>
            </w:r>
            <w:proofErr w:type="spellEnd"/>
          </w:p>
        </w:tc>
        <w:tc>
          <w:tcPr>
            <w:tcW w:w="743" w:type="dxa"/>
          </w:tcPr>
          <w:p w:rsidR="005A3919" w:rsidRDefault="005A3919" w:rsidP="00343CEF">
            <w:pPr>
              <w:jc w:val="center"/>
              <w:rPr>
                <w:lang w:val="en-US"/>
              </w:rPr>
            </w:pPr>
            <w:r>
              <w:rPr>
                <w:lang w:val="en-US"/>
              </w:rPr>
              <w:t>NA</w:t>
            </w:r>
          </w:p>
        </w:tc>
        <w:tc>
          <w:tcPr>
            <w:tcW w:w="1984" w:type="dxa"/>
          </w:tcPr>
          <w:p w:rsidR="005A3919" w:rsidRPr="0073163E" w:rsidRDefault="005A3919" w:rsidP="00343CEF">
            <w:pPr>
              <w:jc w:val="center"/>
              <w:rPr>
                <w:rStyle w:val="af0"/>
                <w:u w:val="none"/>
                <w:lang w:val="en-US"/>
              </w:rPr>
            </w:pPr>
            <w:r w:rsidRPr="0073163E">
              <w:rPr>
                <w:rStyle w:val="af0"/>
                <w:u w:val="none"/>
                <w:lang w:val="en-US"/>
              </w:rPr>
              <w:t>BOOL</w:t>
            </w:r>
          </w:p>
        </w:tc>
        <w:tc>
          <w:tcPr>
            <w:tcW w:w="2623" w:type="dxa"/>
          </w:tcPr>
          <w:p w:rsidR="005A3919" w:rsidRDefault="005A3919" w:rsidP="00343CEF">
            <w:r>
              <w:t>Пометка удаления</w:t>
            </w:r>
          </w:p>
        </w:tc>
        <w:tc>
          <w:tcPr>
            <w:tcW w:w="3189" w:type="dxa"/>
          </w:tcPr>
          <w:p w:rsidR="005A3919" w:rsidRPr="00210AA5" w:rsidRDefault="005A3919" w:rsidP="00343CEF"/>
        </w:tc>
      </w:tr>
    </w:tbl>
    <w:p w:rsidR="005A3919" w:rsidRDefault="005A3919" w:rsidP="00343CEF">
      <w:pPr>
        <w:pStyle w:val="6"/>
        <w:rPr>
          <w:lang w:val="en-US"/>
        </w:rPr>
      </w:pPr>
      <w:bookmarkStart w:id="45" w:name="_Ref515531404"/>
      <w:bookmarkStart w:id="46" w:name="changeStatusSKUrequest"/>
      <w:proofErr w:type="spellStart"/>
      <w:r>
        <w:rPr>
          <w:lang w:val="en-US"/>
        </w:rPr>
        <w:t>changeStatusSKUrequest</w:t>
      </w:r>
      <w:bookmarkEnd w:id="41"/>
      <w:bookmarkEnd w:id="4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CD6739" w:rsidTr="00677BA3">
        <w:tc>
          <w:tcPr>
            <w:tcW w:w="2235" w:type="dxa"/>
            <w:shd w:val="clear" w:color="auto" w:fill="D9D9D9" w:themeFill="background1" w:themeFillShade="D9"/>
          </w:tcPr>
          <w:bookmarkEnd w:id="46"/>
          <w:p w:rsidR="005A3919" w:rsidRPr="00CD6739" w:rsidRDefault="005A3919" w:rsidP="00677BA3">
            <w:pPr>
              <w:ind w:left="284"/>
              <w:rPr>
                <w:b/>
                <w:lang w:val="en-US"/>
              </w:rPr>
            </w:pPr>
            <w:r>
              <w:rPr>
                <w:b/>
              </w:rPr>
              <w:t>Поле</w:t>
            </w:r>
          </w:p>
        </w:tc>
        <w:tc>
          <w:tcPr>
            <w:tcW w:w="743" w:type="dxa"/>
            <w:shd w:val="clear" w:color="auto" w:fill="D9D9D9" w:themeFill="background1" w:themeFillShade="D9"/>
          </w:tcPr>
          <w:p w:rsidR="005A3919" w:rsidRPr="00CD6739" w:rsidRDefault="005A3919" w:rsidP="00677BA3">
            <w:pPr>
              <w:jc w:val="center"/>
              <w:rPr>
                <w:b/>
                <w:lang w:val="en-US"/>
              </w:rPr>
            </w:pPr>
            <w:proofErr w:type="spellStart"/>
            <w:r>
              <w:rPr>
                <w:b/>
              </w:rPr>
              <w:t>Исп</w:t>
            </w:r>
            <w:proofErr w:type="spellEnd"/>
            <w:r w:rsidRPr="00CD6739">
              <w:rPr>
                <w:b/>
                <w:lang w:val="en-US"/>
              </w:rPr>
              <w:t>.</w:t>
            </w:r>
          </w:p>
        </w:tc>
        <w:tc>
          <w:tcPr>
            <w:tcW w:w="1984" w:type="dxa"/>
            <w:shd w:val="clear" w:color="auto" w:fill="D9D9D9" w:themeFill="background1" w:themeFillShade="D9"/>
          </w:tcPr>
          <w:p w:rsidR="005A3919" w:rsidRPr="00CD6739" w:rsidRDefault="005A3919" w:rsidP="00677BA3">
            <w:pPr>
              <w:jc w:val="center"/>
              <w:rPr>
                <w:b/>
                <w:lang w:val="en-US"/>
              </w:rPr>
            </w:pPr>
            <w:r>
              <w:rPr>
                <w:b/>
              </w:rPr>
              <w:t>Тип</w:t>
            </w:r>
            <w:r w:rsidRPr="00CD6739">
              <w:rPr>
                <w:b/>
                <w:lang w:val="en-US"/>
              </w:rPr>
              <w:t xml:space="preserve"> </w:t>
            </w:r>
            <w:r>
              <w:rPr>
                <w:b/>
              </w:rPr>
              <w:t>значения</w:t>
            </w:r>
          </w:p>
        </w:tc>
        <w:tc>
          <w:tcPr>
            <w:tcW w:w="2623" w:type="dxa"/>
            <w:shd w:val="clear" w:color="auto" w:fill="D9D9D9" w:themeFill="background1" w:themeFillShade="D9"/>
          </w:tcPr>
          <w:p w:rsidR="005A3919" w:rsidRPr="00CD6739" w:rsidRDefault="005A3919" w:rsidP="00677BA3">
            <w:pPr>
              <w:rPr>
                <w:b/>
                <w:lang w:val="en-US"/>
              </w:rPr>
            </w:pPr>
            <w:r>
              <w:rPr>
                <w:b/>
              </w:rPr>
              <w:t>Описание</w:t>
            </w:r>
          </w:p>
        </w:tc>
        <w:tc>
          <w:tcPr>
            <w:tcW w:w="3189" w:type="dxa"/>
            <w:shd w:val="clear" w:color="auto" w:fill="D9D9D9" w:themeFill="background1" w:themeFillShade="D9"/>
          </w:tcPr>
          <w:p w:rsidR="005A3919" w:rsidRPr="00CD6739" w:rsidRDefault="005A3919" w:rsidP="00677BA3">
            <w:pPr>
              <w:rPr>
                <w:b/>
                <w:lang w:val="en-US"/>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SKU</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2A7493" w:rsidRDefault="002B63E4" w:rsidP="002B63E4">
            <w:pPr>
              <w:pStyle w:val="aff4"/>
              <w:rPr>
                <w:lang w:val="en-US"/>
              </w:rPr>
            </w:pPr>
            <w:r>
              <w:rPr>
                <w:lang w:val="en-US"/>
              </w:rPr>
              <w:fldChar w:fldCharType="begin"/>
            </w:r>
            <w:r>
              <w:rPr>
                <w:lang w:val="en-US"/>
              </w:rPr>
              <w:instrText xml:space="preserve"> REF _Ref514773165 \h  \* MERGEFORMAT </w:instrText>
            </w:r>
            <w:r>
              <w:rPr>
                <w:lang w:val="en-US"/>
              </w:rPr>
            </w:r>
            <w:r>
              <w:rPr>
                <w:lang w:val="en-US"/>
              </w:rPr>
              <w:fldChar w:fldCharType="separate"/>
            </w:r>
            <w:proofErr w:type="spellStart"/>
            <w:r>
              <w:rPr>
                <w:lang w:val="en-US"/>
              </w:rPr>
              <w:t>StatusSKU</w:t>
            </w:r>
            <w:proofErr w:type="spellEnd"/>
            <w:r>
              <w:rPr>
                <w:lang w:val="en-US"/>
              </w:rPr>
              <w:fldChar w:fldCharType="end"/>
            </w:r>
          </w:p>
        </w:tc>
        <w:tc>
          <w:tcPr>
            <w:tcW w:w="2623" w:type="dxa"/>
          </w:tcPr>
          <w:p w:rsidR="005A3919" w:rsidRPr="00CD6739" w:rsidRDefault="005A3919" w:rsidP="00677BA3">
            <w:r>
              <w:t>Данные для смены статусов</w:t>
            </w:r>
          </w:p>
        </w:tc>
        <w:tc>
          <w:tcPr>
            <w:tcW w:w="3189" w:type="dxa"/>
          </w:tcPr>
          <w:p w:rsidR="005A3919" w:rsidRPr="002A7493" w:rsidRDefault="005A3919" w:rsidP="00DF6A51">
            <w:r>
              <w:t>Если хоть одна единица учета из списка не б</w:t>
            </w:r>
            <w:r w:rsidR="00DF6A51">
              <w:t>удет найдена, то вернется ошибка</w:t>
            </w:r>
          </w:p>
        </w:tc>
      </w:tr>
      <w:tr w:rsidR="005A3919" w:rsidRPr="00CC49AA" w:rsidTr="00677BA3">
        <w:tc>
          <w:tcPr>
            <w:tcW w:w="2235" w:type="dxa"/>
          </w:tcPr>
          <w:p w:rsidR="005A3919" w:rsidRPr="00DF6A51" w:rsidRDefault="005A3919" w:rsidP="00677BA3">
            <w:pPr>
              <w:ind w:left="284"/>
            </w:pPr>
            <w:proofErr w:type="spellStart"/>
            <w:r w:rsidRPr="00994C7C">
              <w:rPr>
                <w:lang w:val="en-US"/>
              </w:rPr>
              <w:t>ClearStatus</w:t>
            </w:r>
            <w:proofErr w:type="spellEnd"/>
          </w:p>
        </w:tc>
        <w:tc>
          <w:tcPr>
            <w:tcW w:w="743" w:type="dxa"/>
          </w:tcPr>
          <w:p w:rsidR="005A3919" w:rsidRPr="00DF6A51" w:rsidRDefault="005A3919" w:rsidP="00677BA3">
            <w:pPr>
              <w:jc w:val="center"/>
            </w:pPr>
            <w:r>
              <w:rPr>
                <w:lang w:val="en-US"/>
              </w:rPr>
              <w:t>NA</w:t>
            </w:r>
          </w:p>
        </w:tc>
        <w:tc>
          <w:tcPr>
            <w:tcW w:w="1984" w:type="dxa"/>
          </w:tcPr>
          <w:p w:rsidR="005A3919" w:rsidRPr="00DF6A51" w:rsidRDefault="005A3919" w:rsidP="00677BA3">
            <w:pPr>
              <w:jc w:val="center"/>
            </w:pPr>
            <w:r w:rsidRPr="00994C7C">
              <w:rPr>
                <w:lang w:val="en-US"/>
              </w:rPr>
              <w:t>BOOL</w:t>
            </w:r>
          </w:p>
        </w:tc>
        <w:tc>
          <w:tcPr>
            <w:tcW w:w="2623" w:type="dxa"/>
          </w:tcPr>
          <w:p w:rsidR="005A3919" w:rsidRDefault="005A3919" w:rsidP="00DF6A51">
            <w:r>
              <w:t xml:space="preserve">Флаг </w:t>
            </w:r>
            <w:r w:rsidR="00DF6A51">
              <w:t>очистки</w:t>
            </w:r>
            <w:r>
              <w:t xml:space="preserve"> статуса</w:t>
            </w:r>
          </w:p>
        </w:tc>
        <w:tc>
          <w:tcPr>
            <w:tcW w:w="3189" w:type="dxa"/>
          </w:tcPr>
          <w:p w:rsidR="005A3919" w:rsidRPr="00994C7C" w:rsidRDefault="00DF6A51" w:rsidP="00DF6A51">
            <w:r>
              <w:t>Устанавливает пустой</w:t>
            </w:r>
            <w:r w:rsidR="005A3919">
              <w:t xml:space="preserve"> статус у всего переданного списка </w:t>
            </w:r>
            <w:r w:rsidR="005A3919">
              <w:rPr>
                <w:lang w:val="en-US"/>
              </w:rPr>
              <w:t>SKU</w:t>
            </w:r>
          </w:p>
        </w:tc>
      </w:tr>
    </w:tbl>
    <w:p w:rsidR="005A3919" w:rsidRDefault="005A3919" w:rsidP="005A3919">
      <w:pPr>
        <w:rPr>
          <w:rFonts w:asciiTheme="majorHAnsi" w:eastAsiaTheme="majorEastAsia" w:hAnsiTheme="majorHAnsi" w:cstheme="majorBidi"/>
        </w:rPr>
      </w:pPr>
    </w:p>
    <w:p w:rsidR="0059398B" w:rsidRDefault="007164DF" w:rsidP="007164DF">
      <w:pPr>
        <w:pStyle w:val="6"/>
      </w:pPr>
      <w:bookmarkStart w:id="47" w:name="_Ref517888878"/>
      <w:bookmarkStart w:id="48" w:name="_Ref476947695"/>
      <w:bookmarkEnd w:id="42"/>
      <w:proofErr w:type="spellStart"/>
      <w:r w:rsidRPr="007164DF">
        <w:t>createGoodsArticleFromContractorRequest</w:t>
      </w:r>
      <w:bookmarkEnd w:id="47"/>
      <w:proofErr w:type="spellEnd"/>
    </w:p>
    <w:bookmarkStart w:id="49" w:name="_MON_1591630460"/>
    <w:bookmarkEnd w:id="49"/>
    <w:p w:rsidR="007164DF" w:rsidRDefault="007164DF" w:rsidP="007164DF">
      <w:pPr>
        <w:pStyle w:val="6"/>
      </w:pPr>
      <w:r>
        <w:object w:dxaOrig="11457" w:dyaOrig="14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2.9pt;height:73.55pt" o:ole="">
            <v:imagedata r:id="rId9" o:title=""/>
          </v:shape>
          <o:OLEObject Type="Embed" ProgID="Excel.Sheet.12" ShapeID="_x0000_i1025" DrawAspect="Content" ObjectID="_1594451973" r:id="rId10"/>
        </w:object>
      </w:r>
    </w:p>
    <w:p w:rsidR="0059398B" w:rsidRDefault="0059398B">
      <w:pPr>
        <w:rPr>
          <w:rFonts w:cstheme="majorBidi"/>
          <w:b/>
          <w:bCs/>
          <w:i/>
          <w:iCs/>
          <w:sz w:val="26"/>
          <w:szCs w:val="26"/>
        </w:rPr>
      </w:pPr>
      <w:r>
        <w:br w:type="page"/>
      </w:r>
    </w:p>
    <w:p w:rsidR="00206CFD" w:rsidRDefault="00206CFD">
      <w:pPr>
        <w:pStyle w:val="6"/>
      </w:pPr>
      <w:bookmarkStart w:id="50" w:name="_Ref520709493"/>
      <w:proofErr w:type="spellStart"/>
      <w:r w:rsidRPr="00206CFD">
        <w:lastRenderedPageBreak/>
        <w:t>GetDeleteBarCodeRequest</w:t>
      </w:r>
      <w:bookmarkEnd w:id="50"/>
      <w:proofErr w:type="spellEnd"/>
    </w:p>
    <w:tbl>
      <w:tblPr>
        <w:tblStyle w:val="af4"/>
        <w:tblW w:w="10774" w:type="dxa"/>
        <w:tblInd w:w="-318" w:type="dxa"/>
        <w:tblLayout w:type="fixed"/>
        <w:tblLook w:val="04A0" w:firstRow="1" w:lastRow="0" w:firstColumn="1" w:lastColumn="0" w:noHBand="0" w:noVBand="1"/>
      </w:tblPr>
      <w:tblGrid>
        <w:gridCol w:w="2581"/>
        <w:gridCol w:w="709"/>
        <w:gridCol w:w="2552"/>
        <w:gridCol w:w="1672"/>
        <w:gridCol w:w="3260"/>
      </w:tblGrid>
      <w:tr w:rsidR="00206CFD" w:rsidRPr="00210AA5" w:rsidTr="00206CFD">
        <w:trPr>
          <w:cantSplit/>
        </w:trPr>
        <w:tc>
          <w:tcPr>
            <w:tcW w:w="2581" w:type="dxa"/>
            <w:shd w:val="clear" w:color="auto" w:fill="D9D9D9" w:themeFill="background1" w:themeFillShade="D9"/>
          </w:tcPr>
          <w:p w:rsidR="00206CFD" w:rsidRPr="00210AA5" w:rsidRDefault="00206CFD" w:rsidP="007C26F6">
            <w:pPr>
              <w:ind w:left="34"/>
              <w:rPr>
                <w:b/>
              </w:rPr>
            </w:pPr>
            <w:r>
              <w:rPr>
                <w:b/>
              </w:rPr>
              <w:t>Поле</w:t>
            </w:r>
          </w:p>
        </w:tc>
        <w:tc>
          <w:tcPr>
            <w:tcW w:w="709" w:type="dxa"/>
            <w:shd w:val="clear" w:color="auto" w:fill="D9D9D9" w:themeFill="background1" w:themeFillShade="D9"/>
          </w:tcPr>
          <w:p w:rsidR="00206CFD" w:rsidRPr="00BB7D56" w:rsidRDefault="00206CFD" w:rsidP="007C26F6">
            <w:pPr>
              <w:jc w:val="center"/>
              <w:rPr>
                <w:b/>
              </w:rPr>
            </w:pPr>
            <w:r>
              <w:rPr>
                <w:b/>
              </w:rPr>
              <w:t>Исп.</w:t>
            </w:r>
          </w:p>
        </w:tc>
        <w:tc>
          <w:tcPr>
            <w:tcW w:w="2552" w:type="dxa"/>
            <w:shd w:val="clear" w:color="auto" w:fill="D9D9D9" w:themeFill="background1" w:themeFillShade="D9"/>
          </w:tcPr>
          <w:p w:rsidR="00206CFD" w:rsidRPr="00210AA5" w:rsidRDefault="00206CFD" w:rsidP="007C26F6">
            <w:pPr>
              <w:jc w:val="center"/>
              <w:rPr>
                <w:b/>
              </w:rPr>
            </w:pPr>
            <w:r>
              <w:rPr>
                <w:b/>
              </w:rPr>
              <w:t>Тип значения</w:t>
            </w:r>
          </w:p>
        </w:tc>
        <w:tc>
          <w:tcPr>
            <w:tcW w:w="1672" w:type="dxa"/>
            <w:shd w:val="clear" w:color="auto" w:fill="D9D9D9" w:themeFill="background1" w:themeFillShade="D9"/>
          </w:tcPr>
          <w:p w:rsidR="00206CFD" w:rsidRPr="00210AA5" w:rsidRDefault="00206CFD" w:rsidP="007C26F6">
            <w:pPr>
              <w:rPr>
                <w:b/>
              </w:rPr>
            </w:pPr>
            <w:r>
              <w:rPr>
                <w:b/>
              </w:rPr>
              <w:t>Описание</w:t>
            </w:r>
          </w:p>
        </w:tc>
        <w:tc>
          <w:tcPr>
            <w:tcW w:w="3260" w:type="dxa"/>
            <w:shd w:val="clear" w:color="auto" w:fill="D9D9D9" w:themeFill="background1" w:themeFillShade="D9"/>
          </w:tcPr>
          <w:p w:rsidR="00206CFD" w:rsidRPr="00210AA5" w:rsidRDefault="00206CFD" w:rsidP="007C26F6">
            <w:pPr>
              <w:rPr>
                <w:b/>
              </w:rPr>
            </w:pPr>
            <w:r>
              <w:rPr>
                <w:b/>
              </w:rPr>
              <w:t>Комментарий</w:t>
            </w:r>
          </w:p>
        </w:tc>
      </w:tr>
      <w:tr w:rsidR="00206CFD" w:rsidRPr="00CC49AA" w:rsidTr="00206CFD">
        <w:trPr>
          <w:cantSplit/>
        </w:trPr>
        <w:tc>
          <w:tcPr>
            <w:tcW w:w="2581" w:type="dxa"/>
          </w:tcPr>
          <w:p w:rsidR="00206CFD" w:rsidRPr="009E139B" w:rsidRDefault="00206CFD" w:rsidP="007C26F6">
            <w:pPr>
              <w:ind w:left="34"/>
              <w:rPr>
                <w:lang w:val="en-US"/>
              </w:rPr>
            </w:pPr>
            <w:proofErr w:type="spellStart"/>
            <w:r w:rsidRPr="00206CFD">
              <w:rPr>
                <w:lang w:val="en-US"/>
              </w:rPr>
              <w:t>GetDeleteBarCodeRow</w:t>
            </w:r>
            <w:proofErr w:type="spellEnd"/>
          </w:p>
        </w:tc>
        <w:tc>
          <w:tcPr>
            <w:tcW w:w="709" w:type="dxa"/>
          </w:tcPr>
          <w:p w:rsidR="00206CFD" w:rsidRPr="009E139B" w:rsidRDefault="00206CFD" w:rsidP="007C26F6">
            <w:pPr>
              <w:jc w:val="center"/>
              <w:rPr>
                <w:lang w:val="en-US"/>
              </w:rPr>
            </w:pPr>
            <w:r>
              <w:rPr>
                <w:lang w:val="en-US"/>
              </w:rPr>
              <w:t>ME*</w:t>
            </w:r>
          </w:p>
        </w:tc>
        <w:tc>
          <w:tcPr>
            <w:tcW w:w="2552" w:type="dxa"/>
          </w:tcPr>
          <w:p w:rsidR="00206CFD" w:rsidRPr="003A41E9" w:rsidRDefault="00206CFD" w:rsidP="007C26F6">
            <w:pPr>
              <w:pStyle w:val="aff4"/>
            </w:pPr>
            <w:proofErr w:type="spellStart"/>
            <w:r w:rsidRPr="00206CFD">
              <w:t>GetDeleteBarCodeRow</w:t>
            </w:r>
            <w:proofErr w:type="spellEnd"/>
          </w:p>
        </w:tc>
        <w:tc>
          <w:tcPr>
            <w:tcW w:w="1672" w:type="dxa"/>
          </w:tcPr>
          <w:p w:rsidR="00206CFD" w:rsidRPr="00982683" w:rsidRDefault="00206CFD" w:rsidP="007C26F6">
            <w:pPr>
              <w:rPr>
                <w:lang w:val="en-US"/>
              </w:rPr>
            </w:pPr>
          </w:p>
        </w:tc>
        <w:tc>
          <w:tcPr>
            <w:tcW w:w="3260" w:type="dxa"/>
          </w:tcPr>
          <w:p w:rsidR="00206CFD" w:rsidRPr="00210AA5" w:rsidRDefault="00206CFD" w:rsidP="007C26F6"/>
        </w:tc>
      </w:tr>
    </w:tbl>
    <w:p w:rsidR="005D5765" w:rsidRPr="00192842" w:rsidRDefault="005D5765" w:rsidP="005D5765">
      <w:pPr>
        <w:pStyle w:val="5"/>
      </w:pPr>
      <w:r>
        <w:t>Самостоятельные справочники</w:t>
      </w:r>
    </w:p>
    <w:p w:rsidR="005A3919" w:rsidRPr="00854F84" w:rsidRDefault="005A3919" w:rsidP="005D5765">
      <w:pPr>
        <w:pStyle w:val="6"/>
      </w:pPr>
      <w:bookmarkStart w:id="51" w:name="createOwnerRequest"/>
      <w:proofErr w:type="spellStart"/>
      <w:r>
        <w:rPr>
          <w:lang w:val="en-US"/>
        </w:rPr>
        <w:t>createOwnerRequest</w:t>
      </w:r>
      <w:bookmarkEnd w:id="48"/>
      <w:proofErr w:type="spellEnd"/>
    </w:p>
    <w:p w:rsidR="00DF6A51" w:rsidRPr="00DF6A51" w:rsidRDefault="00DF6A51" w:rsidP="00DF6A51">
      <w:r>
        <w:t xml:space="preserve">Собственники не то же самое, что </w:t>
      </w:r>
      <w:r>
        <w:fldChar w:fldCharType="begin"/>
      </w:r>
      <w:r>
        <w:instrText xml:space="preserve"> REF _Ref515541340 \h </w:instrText>
      </w:r>
      <w:r>
        <w:fldChar w:fldCharType="separate"/>
      </w:r>
      <w:r>
        <w:t>Контрагенты</w:t>
      </w:r>
      <w:r>
        <w:fldChar w:fldCharType="end"/>
      </w:r>
      <w:r>
        <w:t>. Это отдельный справочник.</w:t>
      </w:r>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1"/>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9E139B" w:rsidRDefault="005A3919" w:rsidP="00677BA3">
            <w:pPr>
              <w:ind w:left="34"/>
              <w:rPr>
                <w:lang w:val="en-US"/>
              </w:rPr>
            </w:pPr>
            <w:r>
              <w:rPr>
                <w:lang w:val="en-US"/>
              </w:rPr>
              <w:t>Owner</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3A41E9" w:rsidRDefault="00BF48B0" w:rsidP="002B63E4">
            <w:pPr>
              <w:pStyle w:val="aff4"/>
            </w:pPr>
            <w:hyperlink w:anchor="Owner" w:history="1">
              <w:r w:rsidR="005A3919" w:rsidRPr="002B63E4">
                <w:rPr>
                  <w:rStyle w:val="af5"/>
                </w:rPr>
                <w:fldChar w:fldCharType="begin"/>
              </w:r>
              <w:r w:rsidR="005A3919" w:rsidRPr="002B63E4">
                <w:rPr>
                  <w:rStyle w:val="af5"/>
                </w:rPr>
                <w:instrText xml:space="preserve"> REF _Ref506547695 \h </w:instrText>
              </w:r>
              <w:r w:rsidR="002B63E4">
                <w:rPr>
                  <w:rStyle w:val="af5"/>
                </w:rPr>
                <w:instrText xml:space="preserve"> \* MERGEFORMAT </w:instrText>
              </w:r>
              <w:r w:rsidR="005A3919" w:rsidRPr="002B63E4">
                <w:rPr>
                  <w:rStyle w:val="af5"/>
                </w:rPr>
              </w:r>
              <w:r w:rsidR="005A3919" w:rsidRPr="002B63E4">
                <w:rPr>
                  <w:rStyle w:val="af5"/>
                </w:rPr>
                <w:fldChar w:fldCharType="separate"/>
              </w:r>
              <w:r w:rsidR="002B63E4">
                <w:rPr>
                  <w:lang w:val="en-US"/>
                </w:rPr>
                <w:t>Owner</w:t>
              </w:r>
              <w:r w:rsidR="005A3919" w:rsidRPr="002B63E4">
                <w:rPr>
                  <w:rStyle w:val="af5"/>
                </w:rPr>
                <w:fldChar w:fldCharType="end"/>
              </w:r>
            </w:hyperlink>
          </w:p>
        </w:tc>
        <w:tc>
          <w:tcPr>
            <w:tcW w:w="3119" w:type="dxa"/>
          </w:tcPr>
          <w:p w:rsidR="005A3919" w:rsidRPr="00982683" w:rsidRDefault="005A3919" w:rsidP="00DF6A51">
            <w:pPr>
              <w:rPr>
                <w:lang w:val="en-US"/>
              </w:rPr>
            </w:pPr>
            <w:r>
              <w:t xml:space="preserve">Собственник </w:t>
            </w:r>
            <w:r w:rsidR="00DF6A51">
              <w:t>остатков</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2" w:name="_Ref515531479"/>
      <w:bookmarkStart w:id="53" w:name="createRouteRequest"/>
      <w:bookmarkStart w:id="54" w:name="_Ref476948238"/>
      <w:proofErr w:type="spellStart"/>
      <w:r>
        <w:rPr>
          <w:lang w:val="en-US"/>
        </w:rPr>
        <w:t>createRouteRequest</w:t>
      </w:r>
      <w:bookmarkEnd w:id="52"/>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3"/>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C26E1C" w:rsidRDefault="005A3919" w:rsidP="00677BA3">
            <w:pPr>
              <w:ind w:left="34"/>
              <w:rPr>
                <w:lang w:val="en-US"/>
              </w:rPr>
            </w:pPr>
            <w:r>
              <w:rPr>
                <w:lang w:val="en-US"/>
              </w:rPr>
              <w:t>Route</w:t>
            </w:r>
          </w:p>
        </w:tc>
        <w:tc>
          <w:tcPr>
            <w:tcW w:w="708" w:type="dxa"/>
          </w:tcPr>
          <w:p w:rsidR="005A3919" w:rsidRPr="00982683" w:rsidRDefault="005A3919" w:rsidP="00677BA3">
            <w:pPr>
              <w:jc w:val="center"/>
            </w:pPr>
            <w:r>
              <w:rPr>
                <w:lang w:val="en-US"/>
              </w:rPr>
              <w:t>ME*</w:t>
            </w:r>
          </w:p>
        </w:tc>
        <w:tc>
          <w:tcPr>
            <w:tcW w:w="1701" w:type="dxa"/>
          </w:tcPr>
          <w:p w:rsidR="005A3919" w:rsidRPr="00532601" w:rsidRDefault="002B63E4" w:rsidP="002B63E4">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119" w:type="dxa"/>
          </w:tcPr>
          <w:p w:rsidR="005A3919" w:rsidRPr="00C26E1C" w:rsidRDefault="005A3919" w:rsidP="00677BA3">
            <w:r>
              <w:t>Маршрут доставки</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5A3919" w:rsidRPr="000821A3" w:rsidRDefault="005A3919" w:rsidP="005D5765">
      <w:pPr>
        <w:pStyle w:val="6"/>
        <w:rPr>
          <w:lang w:val="en-US"/>
        </w:rPr>
      </w:pPr>
      <w:bookmarkStart w:id="55" w:name="_createDispatchOrderRequest"/>
      <w:bookmarkStart w:id="56" w:name="_Ref515531506"/>
      <w:bookmarkStart w:id="57" w:name="createStockRequest"/>
      <w:bookmarkEnd w:id="54"/>
      <w:bookmarkEnd w:id="55"/>
      <w:proofErr w:type="spellStart"/>
      <w:r>
        <w:rPr>
          <w:lang w:val="en-US"/>
        </w:rPr>
        <w:t>createStockRequest</w:t>
      </w:r>
      <w:bookmarkEnd w:id="43"/>
      <w:bookmarkEnd w:id="56"/>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5A3919" w:rsidRPr="00210AA5" w:rsidTr="00677BA3">
        <w:trPr>
          <w:cantSplit/>
        </w:trPr>
        <w:tc>
          <w:tcPr>
            <w:tcW w:w="1986" w:type="dxa"/>
            <w:shd w:val="clear" w:color="auto" w:fill="D9D9D9" w:themeFill="background1" w:themeFillShade="D9"/>
          </w:tcPr>
          <w:bookmarkEnd w:id="57"/>
          <w:p w:rsidR="005A3919" w:rsidRPr="00210AA5" w:rsidRDefault="005A3919" w:rsidP="00677BA3">
            <w:pPr>
              <w:ind w:left="34"/>
              <w:rPr>
                <w:b/>
              </w:rPr>
            </w:pPr>
            <w:r>
              <w:rPr>
                <w:b/>
              </w:rPr>
              <w:t>Поле</w:t>
            </w:r>
          </w:p>
        </w:tc>
        <w:tc>
          <w:tcPr>
            <w:tcW w:w="708" w:type="dxa"/>
            <w:shd w:val="clear" w:color="auto" w:fill="D9D9D9" w:themeFill="background1" w:themeFillShade="D9"/>
          </w:tcPr>
          <w:p w:rsidR="005A3919" w:rsidRPr="00BB7D56" w:rsidRDefault="005A3919" w:rsidP="00677BA3">
            <w:pPr>
              <w:jc w:val="center"/>
              <w:rPr>
                <w:b/>
              </w:rPr>
            </w:pPr>
            <w:r>
              <w:rPr>
                <w:b/>
              </w:rPr>
              <w:t>Исп.</w:t>
            </w:r>
          </w:p>
        </w:tc>
        <w:tc>
          <w:tcPr>
            <w:tcW w:w="1701"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3260"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1986" w:type="dxa"/>
          </w:tcPr>
          <w:p w:rsidR="005A3919" w:rsidRPr="0072620B" w:rsidRDefault="005A3919" w:rsidP="00677BA3">
            <w:pPr>
              <w:ind w:left="34"/>
            </w:pPr>
            <w:r>
              <w:rPr>
                <w:lang w:val="en-US"/>
              </w:rPr>
              <w:t>Stock</w:t>
            </w:r>
          </w:p>
        </w:tc>
        <w:tc>
          <w:tcPr>
            <w:tcW w:w="708" w:type="dxa"/>
          </w:tcPr>
          <w:p w:rsidR="005A3919" w:rsidRPr="009E139B" w:rsidRDefault="005A3919" w:rsidP="00677BA3">
            <w:pPr>
              <w:jc w:val="center"/>
              <w:rPr>
                <w:lang w:val="en-US"/>
              </w:rPr>
            </w:pPr>
            <w:r>
              <w:rPr>
                <w:lang w:val="en-US"/>
              </w:rPr>
              <w:t>ME*</w:t>
            </w:r>
          </w:p>
        </w:tc>
        <w:tc>
          <w:tcPr>
            <w:tcW w:w="1701" w:type="dxa"/>
          </w:tcPr>
          <w:p w:rsidR="005A3919" w:rsidRPr="006A4B86" w:rsidRDefault="002B63E4" w:rsidP="002B63E4">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3119" w:type="dxa"/>
          </w:tcPr>
          <w:p w:rsidR="005A3919" w:rsidRPr="000821A3" w:rsidRDefault="005A3919" w:rsidP="00677BA3">
            <w:r>
              <w:t>Склад</w:t>
            </w:r>
          </w:p>
        </w:tc>
        <w:tc>
          <w:tcPr>
            <w:tcW w:w="3260" w:type="dxa"/>
          </w:tcPr>
          <w:p w:rsidR="005A3919" w:rsidRPr="00210AA5" w:rsidRDefault="005A3919" w:rsidP="00677BA3"/>
        </w:tc>
      </w:tr>
      <w:tr w:rsidR="005A3919" w:rsidRPr="00CC49AA" w:rsidTr="00677BA3">
        <w:trPr>
          <w:cantSplit/>
        </w:trPr>
        <w:tc>
          <w:tcPr>
            <w:tcW w:w="1986" w:type="dxa"/>
          </w:tcPr>
          <w:p w:rsidR="005A3919" w:rsidRPr="00CC17F6" w:rsidRDefault="005A3919" w:rsidP="00677BA3">
            <w:pPr>
              <w:ind w:left="34"/>
              <w:rPr>
                <w:lang w:val="en-US"/>
              </w:rPr>
            </w:pPr>
            <w:proofErr w:type="spellStart"/>
            <w:r>
              <w:rPr>
                <w:lang w:val="en-US"/>
              </w:rPr>
              <w:t>DeletionMark</w:t>
            </w:r>
            <w:proofErr w:type="spellEnd"/>
          </w:p>
        </w:tc>
        <w:tc>
          <w:tcPr>
            <w:tcW w:w="708" w:type="dxa"/>
          </w:tcPr>
          <w:p w:rsidR="005A3919" w:rsidRDefault="005A3919" w:rsidP="00677BA3">
            <w:pPr>
              <w:jc w:val="center"/>
              <w:rPr>
                <w:lang w:val="en-US"/>
              </w:rPr>
            </w:pPr>
            <w:r>
              <w:rPr>
                <w:lang w:val="en-US"/>
              </w:rPr>
              <w:t>NA</w:t>
            </w:r>
          </w:p>
        </w:tc>
        <w:tc>
          <w:tcPr>
            <w:tcW w:w="1701" w:type="dxa"/>
          </w:tcPr>
          <w:p w:rsidR="005A3919" w:rsidRDefault="005A3919" w:rsidP="00677BA3">
            <w:pPr>
              <w:jc w:val="center"/>
              <w:rPr>
                <w:lang w:val="en-US"/>
              </w:rPr>
            </w:pPr>
            <w:r>
              <w:rPr>
                <w:lang w:val="en-US"/>
              </w:rPr>
              <w:t>BOOL</w:t>
            </w:r>
          </w:p>
        </w:tc>
        <w:tc>
          <w:tcPr>
            <w:tcW w:w="3119" w:type="dxa"/>
          </w:tcPr>
          <w:p w:rsidR="005A3919" w:rsidRDefault="005A3919" w:rsidP="00677BA3">
            <w:r>
              <w:t>Пометка удаления</w:t>
            </w:r>
          </w:p>
        </w:tc>
        <w:tc>
          <w:tcPr>
            <w:tcW w:w="3260" w:type="dxa"/>
          </w:tcPr>
          <w:p w:rsidR="005A3919" w:rsidRPr="00210AA5" w:rsidRDefault="005A3919" w:rsidP="00677BA3"/>
        </w:tc>
      </w:tr>
    </w:tbl>
    <w:p w:rsidR="001754EA" w:rsidRPr="001754EA" w:rsidRDefault="001754EA" w:rsidP="001754EA">
      <w:pPr>
        <w:pStyle w:val="6"/>
        <w:rPr>
          <w:lang w:val="en-US"/>
        </w:rPr>
      </w:pPr>
      <w:bookmarkStart w:id="58" w:name="_Ref517770098"/>
      <w:bookmarkStart w:id="59" w:name="_Ref479018505"/>
      <w:proofErr w:type="spellStart"/>
      <w:r>
        <w:rPr>
          <w:lang w:val="en-US"/>
        </w:rPr>
        <w:t>createDriverRequest</w:t>
      </w:r>
      <w:bookmarkEnd w:id="58"/>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Driver</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Driver \h </w:instrText>
            </w:r>
            <w:r>
              <w:rPr>
                <w:rStyle w:val="af0"/>
                <w:lang w:val="en-US"/>
              </w:rPr>
            </w:r>
            <w:r>
              <w:rPr>
                <w:rStyle w:val="af0"/>
                <w:lang w:val="en-US"/>
              </w:rPr>
              <w:fldChar w:fldCharType="separate"/>
            </w:r>
            <w:r>
              <w:rPr>
                <w:lang w:val="en-US"/>
              </w:rPr>
              <w:t>Driver</w:t>
            </w:r>
            <w:r>
              <w:rPr>
                <w:rStyle w:val="af0"/>
                <w:lang w:val="en-US"/>
              </w:rPr>
              <w:fldChar w:fldCharType="end"/>
            </w:r>
          </w:p>
        </w:tc>
        <w:tc>
          <w:tcPr>
            <w:tcW w:w="3119" w:type="dxa"/>
          </w:tcPr>
          <w:p w:rsidR="001754EA" w:rsidRPr="000821A3" w:rsidRDefault="001754EA" w:rsidP="001754EA">
            <w:r>
              <w:t>Описание структуры создаваемого элемента справочника Водители</w:t>
            </w:r>
          </w:p>
        </w:tc>
        <w:tc>
          <w:tcPr>
            <w:tcW w:w="3260" w:type="dxa"/>
          </w:tcPr>
          <w:p w:rsidR="001754EA" w:rsidRPr="00210AA5" w:rsidRDefault="001754EA" w:rsidP="001754EA"/>
        </w:tc>
      </w:tr>
    </w:tbl>
    <w:p w:rsidR="001754EA" w:rsidRPr="001754EA" w:rsidRDefault="001754EA">
      <w:pPr>
        <w:pStyle w:val="6"/>
        <w:rPr>
          <w:lang w:val="en-US"/>
        </w:rPr>
      </w:pPr>
      <w:bookmarkStart w:id="60" w:name="_Ref517770113"/>
      <w:proofErr w:type="spellStart"/>
      <w:r>
        <w:rPr>
          <w:lang w:val="en-US"/>
        </w:rPr>
        <w:t>createVehicleRequest</w:t>
      </w:r>
      <w:bookmarkEnd w:id="60"/>
      <w:proofErr w:type="spellEnd"/>
    </w:p>
    <w:tbl>
      <w:tblPr>
        <w:tblStyle w:val="af4"/>
        <w:tblW w:w="10774" w:type="dxa"/>
        <w:tblInd w:w="-318" w:type="dxa"/>
        <w:tblLayout w:type="fixed"/>
        <w:tblLook w:val="04A0" w:firstRow="1" w:lastRow="0" w:firstColumn="1" w:lastColumn="0" w:noHBand="0" w:noVBand="1"/>
      </w:tblPr>
      <w:tblGrid>
        <w:gridCol w:w="1986"/>
        <w:gridCol w:w="708"/>
        <w:gridCol w:w="1701"/>
        <w:gridCol w:w="3119"/>
        <w:gridCol w:w="3260"/>
      </w:tblGrid>
      <w:tr w:rsidR="001754EA" w:rsidRPr="00210AA5" w:rsidTr="001754EA">
        <w:trPr>
          <w:cantSplit/>
        </w:trPr>
        <w:tc>
          <w:tcPr>
            <w:tcW w:w="1986" w:type="dxa"/>
            <w:shd w:val="clear" w:color="auto" w:fill="D9D9D9" w:themeFill="background1" w:themeFillShade="D9"/>
          </w:tcPr>
          <w:p w:rsidR="001754EA" w:rsidRPr="00210AA5" w:rsidRDefault="001754EA" w:rsidP="001754EA">
            <w:pPr>
              <w:ind w:left="34"/>
              <w:rPr>
                <w:b/>
              </w:rPr>
            </w:pPr>
            <w:r>
              <w:rPr>
                <w:b/>
              </w:rPr>
              <w:t>Поле</w:t>
            </w:r>
          </w:p>
        </w:tc>
        <w:tc>
          <w:tcPr>
            <w:tcW w:w="708" w:type="dxa"/>
            <w:shd w:val="clear" w:color="auto" w:fill="D9D9D9" w:themeFill="background1" w:themeFillShade="D9"/>
          </w:tcPr>
          <w:p w:rsidR="001754EA" w:rsidRPr="00BB7D56" w:rsidRDefault="001754EA" w:rsidP="001754EA">
            <w:pPr>
              <w:jc w:val="center"/>
              <w:rPr>
                <w:b/>
              </w:rPr>
            </w:pPr>
            <w:r>
              <w:rPr>
                <w:b/>
              </w:rPr>
              <w:t>Исп.</w:t>
            </w:r>
          </w:p>
        </w:tc>
        <w:tc>
          <w:tcPr>
            <w:tcW w:w="1701" w:type="dxa"/>
            <w:shd w:val="clear" w:color="auto" w:fill="D9D9D9" w:themeFill="background1" w:themeFillShade="D9"/>
          </w:tcPr>
          <w:p w:rsidR="001754EA" w:rsidRPr="00210AA5" w:rsidRDefault="001754EA" w:rsidP="001754EA">
            <w:pPr>
              <w:jc w:val="center"/>
              <w:rPr>
                <w:b/>
              </w:rPr>
            </w:pPr>
            <w:r>
              <w:rPr>
                <w:b/>
              </w:rPr>
              <w:t>Тип значения</w:t>
            </w:r>
          </w:p>
        </w:tc>
        <w:tc>
          <w:tcPr>
            <w:tcW w:w="3119" w:type="dxa"/>
            <w:shd w:val="clear" w:color="auto" w:fill="D9D9D9" w:themeFill="background1" w:themeFillShade="D9"/>
          </w:tcPr>
          <w:p w:rsidR="001754EA" w:rsidRPr="00210AA5" w:rsidRDefault="001754EA" w:rsidP="001754EA">
            <w:pPr>
              <w:rPr>
                <w:b/>
              </w:rPr>
            </w:pPr>
            <w:r>
              <w:rPr>
                <w:b/>
              </w:rPr>
              <w:t>Описание</w:t>
            </w:r>
          </w:p>
        </w:tc>
        <w:tc>
          <w:tcPr>
            <w:tcW w:w="3260" w:type="dxa"/>
            <w:shd w:val="clear" w:color="auto" w:fill="D9D9D9" w:themeFill="background1" w:themeFillShade="D9"/>
          </w:tcPr>
          <w:p w:rsidR="001754EA" w:rsidRPr="00210AA5" w:rsidRDefault="001754EA" w:rsidP="001754EA">
            <w:pPr>
              <w:rPr>
                <w:b/>
              </w:rPr>
            </w:pPr>
            <w:r>
              <w:rPr>
                <w:b/>
              </w:rPr>
              <w:t>Комментарий</w:t>
            </w:r>
          </w:p>
        </w:tc>
      </w:tr>
      <w:tr w:rsidR="001754EA" w:rsidRPr="00CC49AA" w:rsidTr="001754EA">
        <w:trPr>
          <w:cantSplit/>
        </w:trPr>
        <w:tc>
          <w:tcPr>
            <w:tcW w:w="1986" w:type="dxa"/>
          </w:tcPr>
          <w:p w:rsidR="001754EA" w:rsidRPr="0072620B" w:rsidRDefault="001754EA" w:rsidP="001754EA">
            <w:pPr>
              <w:ind w:left="34"/>
            </w:pPr>
            <w:r>
              <w:rPr>
                <w:lang w:val="en-US"/>
              </w:rPr>
              <w:t>Vehicle</w:t>
            </w:r>
          </w:p>
        </w:tc>
        <w:tc>
          <w:tcPr>
            <w:tcW w:w="708" w:type="dxa"/>
          </w:tcPr>
          <w:p w:rsidR="001754EA" w:rsidRPr="009E139B" w:rsidRDefault="001754EA" w:rsidP="001754EA">
            <w:pPr>
              <w:jc w:val="center"/>
              <w:rPr>
                <w:lang w:val="en-US"/>
              </w:rPr>
            </w:pPr>
            <w:r>
              <w:rPr>
                <w:lang w:val="en-US"/>
              </w:rPr>
              <w:t>NE*</w:t>
            </w:r>
          </w:p>
        </w:tc>
        <w:tc>
          <w:tcPr>
            <w:tcW w:w="1701" w:type="dxa"/>
          </w:tcPr>
          <w:p w:rsidR="001754EA" w:rsidRPr="001754EA" w:rsidRDefault="001754EA" w:rsidP="001754EA">
            <w:pPr>
              <w:pStyle w:val="aff4"/>
              <w:rPr>
                <w:lang w:val="en-US"/>
              </w:rPr>
            </w:pPr>
            <w:r>
              <w:rPr>
                <w:rStyle w:val="af0"/>
                <w:lang w:val="en-US"/>
              </w:rPr>
              <w:fldChar w:fldCharType="begin"/>
            </w:r>
            <w:r>
              <w:rPr>
                <w:lang w:val="en-US"/>
              </w:rPr>
              <w:instrText xml:space="preserve"> REF _Ref479018917 \h </w:instrText>
            </w:r>
            <w:r>
              <w:rPr>
                <w:rStyle w:val="af0"/>
                <w:lang w:val="en-US"/>
              </w:rPr>
            </w:r>
            <w:r>
              <w:rPr>
                <w:rStyle w:val="af0"/>
                <w:lang w:val="en-US"/>
              </w:rPr>
              <w:fldChar w:fldCharType="separate"/>
            </w:r>
            <w:r>
              <w:rPr>
                <w:lang w:val="en-US"/>
              </w:rPr>
              <w:t>Vehicle</w:t>
            </w:r>
            <w:r>
              <w:rPr>
                <w:rStyle w:val="af0"/>
                <w:lang w:val="en-US"/>
              </w:rPr>
              <w:fldChar w:fldCharType="end"/>
            </w:r>
          </w:p>
        </w:tc>
        <w:tc>
          <w:tcPr>
            <w:tcW w:w="3119" w:type="dxa"/>
          </w:tcPr>
          <w:p w:rsidR="001754EA" w:rsidRPr="001754EA" w:rsidRDefault="001754EA" w:rsidP="001754EA">
            <w:r>
              <w:t>Описание структуры создаваемого элемента справочника Транспортные средства</w:t>
            </w:r>
          </w:p>
        </w:tc>
        <w:tc>
          <w:tcPr>
            <w:tcW w:w="3260" w:type="dxa"/>
          </w:tcPr>
          <w:p w:rsidR="001754EA" w:rsidRPr="00210AA5" w:rsidRDefault="001754EA" w:rsidP="001754EA"/>
        </w:tc>
      </w:tr>
    </w:tbl>
    <w:p w:rsidR="00343CEF" w:rsidRPr="00343CEF" w:rsidRDefault="00343CEF" w:rsidP="00343CEF">
      <w:pPr>
        <w:pStyle w:val="4"/>
      </w:pPr>
      <w:r>
        <w:rPr>
          <w:lang w:val="en-US"/>
        </w:rPr>
        <w:t>WMS</w:t>
      </w:r>
      <w:r w:rsidRPr="00343CEF">
        <w:t xml:space="preserve"> </w:t>
      </w:r>
      <w:r>
        <w:rPr>
          <w:lang w:val="en-US"/>
        </w:rPr>
        <w:t>IN</w:t>
      </w:r>
      <w:r w:rsidRPr="00343CEF">
        <w:t>-</w:t>
      </w:r>
      <w:r>
        <w:rPr>
          <w:lang w:val="en-US"/>
        </w:rPr>
        <w:t>OUT</w:t>
      </w:r>
      <w:r w:rsidRPr="00343CEF">
        <w:t xml:space="preserve"> (</w:t>
      </w:r>
      <w:r>
        <w:t>Универсальной направленности)</w:t>
      </w:r>
    </w:p>
    <w:p w:rsidR="00343CEF" w:rsidRPr="005E5D0D" w:rsidRDefault="00343CEF" w:rsidP="00343CEF">
      <w:pPr>
        <w:pStyle w:val="5"/>
        <w:rPr>
          <w:lang w:val="en-US"/>
        </w:rPr>
      </w:pPr>
      <w:bookmarkStart w:id="61" w:name="updateGoodDimensionsRequest"/>
      <w:bookmarkStart w:id="62" w:name="_Ref515530895"/>
      <w:bookmarkEnd w:id="61"/>
      <w:proofErr w:type="spellStart"/>
      <w:r>
        <w:rPr>
          <w:lang w:val="en-US"/>
        </w:rPr>
        <w:t>updateGoodDimensionsRequest</w:t>
      </w:r>
      <w:bookmarkEnd w:id="6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065F6B" w:rsidRDefault="00343CEF" w:rsidP="00677BA3">
            <w:pPr>
              <w:ind w:left="284"/>
              <w:rPr>
                <w:lang w:val="en-US"/>
              </w:rPr>
            </w:pPr>
            <w:r>
              <w:rPr>
                <w:lang w:val="en-US"/>
              </w:rPr>
              <w:t>Dimensions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77487A" w:rsidRDefault="00BF48B0" w:rsidP="002B63E4">
            <w:pPr>
              <w:pStyle w:val="aff4"/>
              <w:rPr>
                <w:lang w:val="en-US"/>
              </w:rPr>
            </w:pPr>
            <w:hyperlink w:anchor="GoodDimensions" w:history="1">
              <w:r w:rsidR="00343CEF" w:rsidRPr="002B63E4">
                <w:rPr>
                  <w:rStyle w:val="af5"/>
                </w:rPr>
                <w:fldChar w:fldCharType="begin"/>
              </w:r>
              <w:r w:rsidR="00343CEF" w:rsidRPr="002B63E4">
                <w:rPr>
                  <w:rStyle w:val="af5"/>
                  <w:lang w:val="en-US"/>
                </w:rPr>
                <w:instrText xml:space="preserve"> REF _Ref506548576 \h </w:instrText>
              </w:r>
              <w:r w:rsidR="002B63E4">
                <w:rPr>
                  <w:rStyle w:val="af5"/>
                </w:rPr>
                <w:instrText xml:space="preserve"> \* MERGEFORMAT </w:instrText>
              </w:r>
              <w:r w:rsidR="00343CEF" w:rsidRPr="002B63E4">
                <w:rPr>
                  <w:rStyle w:val="af5"/>
                </w:rPr>
              </w:r>
              <w:r w:rsidR="00343CEF" w:rsidRPr="002B63E4">
                <w:rPr>
                  <w:rStyle w:val="af5"/>
                </w:rPr>
                <w:fldChar w:fldCharType="separate"/>
              </w:r>
              <w:r w:rsidR="002B63E4" w:rsidRPr="00B93EA9">
                <w:rPr>
                  <w:lang w:val="en-US"/>
                </w:rPr>
                <w:t>GoodDimensions</w:t>
              </w:r>
              <w:r w:rsidR="00343CEF" w:rsidRPr="002B63E4">
                <w:rPr>
                  <w:rStyle w:val="af5"/>
                </w:rPr>
                <w:fldChar w:fldCharType="end"/>
              </w:r>
            </w:hyperlink>
            <w:r w:rsidR="00343CEF" w:rsidRPr="0077487A">
              <w:rPr>
                <w:lang w:val="en-US"/>
              </w:rPr>
              <w:fldChar w:fldCharType="begin"/>
            </w:r>
            <w:r w:rsidR="00343CEF" w:rsidRPr="0077487A">
              <w:rPr>
                <w:lang w:val="en-US"/>
              </w:rPr>
              <w:instrText xml:space="preserve"> REF _Ref477265926 \h </w:instrText>
            </w:r>
            <w:r w:rsidR="00343CEF" w:rsidRPr="0077487A">
              <w:rPr>
                <w:lang w:val="en-US"/>
              </w:rPr>
            </w:r>
            <w:r w:rsidR="00343CEF" w:rsidRPr="0077487A">
              <w:rPr>
                <w:lang w:val="en-US"/>
              </w:rPr>
              <w:fldChar w:fldCharType="end"/>
            </w:r>
          </w:p>
        </w:tc>
        <w:tc>
          <w:tcPr>
            <w:tcW w:w="2623" w:type="dxa"/>
          </w:tcPr>
          <w:p w:rsidR="00343CEF" w:rsidRPr="005E5D0D" w:rsidRDefault="00343CEF" w:rsidP="00677BA3">
            <w:r>
              <w:t>Данные о габаритах основного варианта хранения товара</w:t>
            </w:r>
          </w:p>
        </w:tc>
        <w:tc>
          <w:tcPr>
            <w:tcW w:w="3189" w:type="dxa"/>
          </w:tcPr>
          <w:p w:rsidR="00343CEF" w:rsidRPr="00210AA5" w:rsidRDefault="00343CEF" w:rsidP="00677BA3"/>
        </w:tc>
      </w:tr>
    </w:tbl>
    <w:p w:rsidR="00343CEF" w:rsidRDefault="00343CEF" w:rsidP="00343CEF">
      <w:pPr>
        <w:rPr>
          <w:rFonts w:asciiTheme="majorHAnsi" w:eastAsiaTheme="majorEastAsia" w:hAnsiTheme="majorHAnsi" w:cstheme="majorBidi"/>
          <w:sz w:val="28"/>
          <w:szCs w:val="28"/>
        </w:rPr>
      </w:pPr>
    </w:p>
    <w:p w:rsidR="00343CEF" w:rsidRPr="00343CEF" w:rsidRDefault="005A3919" w:rsidP="00343CEF">
      <w:pPr>
        <w:pStyle w:val="3"/>
      </w:pPr>
      <w:r>
        <w:t>Загрузка и изменение документов</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A3919" w:rsidRPr="00B54C9D" w:rsidRDefault="005A3919" w:rsidP="00343CEF">
      <w:pPr>
        <w:pStyle w:val="5"/>
      </w:pPr>
      <w:bookmarkStart w:id="63" w:name="_Ref515531705"/>
      <w:proofErr w:type="spellStart"/>
      <w:r>
        <w:rPr>
          <w:lang w:val="en-US"/>
        </w:rPr>
        <w:t>create</w:t>
      </w:r>
      <w:bookmarkStart w:id="64" w:name="createAcceptanceOrderRequest"/>
      <w:bookmarkEnd w:id="64"/>
      <w:r>
        <w:rPr>
          <w:lang w:val="en-US"/>
        </w:rPr>
        <w:t>AcceptanceOrderRequest</w:t>
      </w:r>
      <w:bookmarkEnd w:id="63"/>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p w:rsidR="005A3919" w:rsidRPr="00210AA5" w:rsidRDefault="005A3919" w:rsidP="00677BA3">
            <w:pPr>
              <w:ind w:left="284"/>
              <w:rPr>
                <w:b/>
              </w:rPr>
            </w:pPr>
            <w:r>
              <w:rPr>
                <w:b/>
              </w:rPr>
              <w:lastRenderedPageBreak/>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3A41E9" w:rsidRDefault="002B63E4" w:rsidP="002B63E4">
            <w:pPr>
              <w:pStyle w:val="aff4"/>
            </w:pPr>
            <w:r>
              <w:rPr>
                <w:rStyle w:val="af0"/>
              </w:rPr>
              <w:fldChar w:fldCharType="begin"/>
            </w:r>
            <w:r>
              <w:instrText xml:space="preserve"> REF _Ref515534577 \h </w:instrText>
            </w:r>
            <w:r>
              <w:rPr>
                <w:rStyle w:val="af0"/>
              </w:rPr>
              <w:instrText xml:space="preserve"> \* MERGEFORMAT </w:instrText>
            </w:r>
            <w:r>
              <w:rPr>
                <w:rStyle w:val="af0"/>
              </w:rPr>
            </w:r>
            <w:r>
              <w:rPr>
                <w:rStyle w:val="af0"/>
              </w:rPr>
              <w:fldChar w:fldCharType="separate"/>
            </w:r>
            <w:proofErr w:type="spellStart"/>
            <w:r>
              <w:rPr>
                <w:lang w:val="en-US"/>
              </w:rPr>
              <w:t>AcceptanceOrder</w:t>
            </w:r>
            <w:proofErr w:type="spellEnd"/>
            <w:r>
              <w:rPr>
                <w:rStyle w:val="af0"/>
              </w:rPr>
              <w:fldChar w:fldCharType="end"/>
            </w:r>
          </w:p>
        </w:tc>
        <w:tc>
          <w:tcPr>
            <w:tcW w:w="2623" w:type="dxa"/>
          </w:tcPr>
          <w:p w:rsidR="005A3919" w:rsidRPr="009F0BEE" w:rsidRDefault="005A3919" w:rsidP="00677BA3">
            <w:r>
              <w:t>Данные заказов</w:t>
            </w:r>
            <w:r>
              <w:rPr>
                <w:lang w:val="en-US"/>
              </w:rPr>
              <w:t xml:space="preserve"> </w:t>
            </w:r>
            <w:r>
              <w:t>на приемку</w:t>
            </w:r>
          </w:p>
        </w:tc>
        <w:tc>
          <w:tcPr>
            <w:tcW w:w="3189" w:type="dxa"/>
          </w:tcPr>
          <w:p w:rsidR="005A3919" w:rsidRPr="00210AA5" w:rsidRDefault="005A3919" w:rsidP="00677BA3"/>
        </w:tc>
      </w:tr>
    </w:tbl>
    <w:p w:rsidR="005A3919" w:rsidRPr="00EC22E6" w:rsidRDefault="005A3919" w:rsidP="00343CEF">
      <w:pPr>
        <w:pStyle w:val="5"/>
        <w:rPr>
          <w:lang w:val="en-US"/>
        </w:rPr>
      </w:pPr>
      <w:bookmarkStart w:id="65" w:name="_Ref515531759"/>
      <w:bookmarkStart w:id="66" w:name="createClientReturnClaimRequest"/>
      <w:proofErr w:type="spellStart"/>
      <w:r>
        <w:rPr>
          <w:lang w:val="en-US"/>
        </w:rPr>
        <w:t>createClientReturnClaimRequest</w:t>
      </w:r>
      <w:bookmarkEnd w:id="59"/>
      <w:bookmarkEnd w:id="65"/>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2481"/>
        <w:gridCol w:w="3189"/>
      </w:tblGrid>
      <w:tr w:rsidR="005A3919" w:rsidRPr="00210AA5" w:rsidTr="00677BA3">
        <w:tc>
          <w:tcPr>
            <w:tcW w:w="2235" w:type="dxa"/>
            <w:shd w:val="clear" w:color="auto" w:fill="D9D9D9" w:themeFill="background1" w:themeFillShade="D9"/>
          </w:tcPr>
          <w:bookmarkEnd w:id="66"/>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2126" w:type="dxa"/>
            <w:shd w:val="clear" w:color="auto" w:fill="D9D9D9" w:themeFill="background1" w:themeFillShade="D9"/>
          </w:tcPr>
          <w:p w:rsidR="005A3919" w:rsidRPr="00210AA5" w:rsidRDefault="005A3919" w:rsidP="00677BA3">
            <w:pPr>
              <w:jc w:val="center"/>
              <w:rPr>
                <w:b/>
              </w:rPr>
            </w:pPr>
            <w:r>
              <w:rPr>
                <w:b/>
              </w:rPr>
              <w:t>Тип значения</w:t>
            </w:r>
          </w:p>
        </w:tc>
        <w:tc>
          <w:tcPr>
            <w:tcW w:w="2481"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2126" w:type="dxa"/>
          </w:tcPr>
          <w:p w:rsidR="005A3919" w:rsidRPr="00532601" w:rsidRDefault="005A3919" w:rsidP="00677BA3">
            <w:pPr>
              <w:jc w:val="center"/>
              <w:rPr>
                <w:lang w:val="en-US"/>
              </w:rPr>
            </w:pPr>
            <w:r>
              <w:rPr>
                <w:lang w:val="en-US"/>
              </w:rPr>
              <w:t>BOOL</w:t>
            </w:r>
          </w:p>
        </w:tc>
        <w:tc>
          <w:tcPr>
            <w:tcW w:w="2481"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Claims</w:t>
            </w:r>
          </w:p>
        </w:tc>
        <w:tc>
          <w:tcPr>
            <w:tcW w:w="743" w:type="dxa"/>
          </w:tcPr>
          <w:p w:rsidR="005A3919" w:rsidRPr="007952F3" w:rsidRDefault="005A3919" w:rsidP="00677BA3">
            <w:pPr>
              <w:jc w:val="center"/>
              <w:rPr>
                <w:lang w:val="en-US"/>
              </w:rPr>
            </w:pPr>
            <w:r>
              <w:rPr>
                <w:lang w:val="en-US"/>
              </w:rPr>
              <w:t>ME*</w:t>
            </w:r>
          </w:p>
        </w:tc>
        <w:tc>
          <w:tcPr>
            <w:tcW w:w="2126" w:type="dxa"/>
          </w:tcPr>
          <w:p w:rsidR="005A3919" w:rsidRPr="00EC22E6" w:rsidRDefault="002B63E4" w:rsidP="002B63E4">
            <w:pPr>
              <w:pStyle w:val="aff4"/>
              <w:rPr>
                <w:rStyle w:val="af0"/>
                <w:lang w:val="en-US"/>
              </w:rPr>
            </w:pPr>
            <w:r>
              <w:rPr>
                <w:rStyle w:val="af0"/>
              </w:rPr>
              <w:fldChar w:fldCharType="begin"/>
            </w:r>
            <w:r>
              <w:rPr>
                <w:rStyle w:val="af0"/>
                <w:lang w:val="en-US"/>
              </w:rPr>
              <w:instrText xml:space="preserve"> REF _Ref515534595 \h </w:instrText>
            </w:r>
            <w:r>
              <w:rPr>
                <w:rStyle w:val="af0"/>
              </w:rPr>
              <w:instrText xml:space="preserve"> \* MERGEFORMAT </w:instrText>
            </w:r>
            <w:r>
              <w:rPr>
                <w:rStyle w:val="af0"/>
              </w:rPr>
            </w:r>
            <w:r>
              <w:rPr>
                <w:rStyle w:val="af0"/>
              </w:rPr>
              <w:fldChar w:fldCharType="separate"/>
            </w:r>
            <w:proofErr w:type="spellStart"/>
            <w:r>
              <w:rPr>
                <w:lang w:val="en-US"/>
              </w:rPr>
              <w:t>ClientReturnClaim</w:t>
            </w:r>
            <w:proofErr w:type="spellEnd"/>
            <w:r>
              <w:rPr>
                <w:rStyle w:val="af0"/>
              </w:rPr>
              <w:fldChar w:fldCharType="end"/>
            </w:r>
          </w:p>
        </w:tc>
        <w:tc>
          <w:tcPr>
            <w:tcW w:w="2481" w:type="dxa"/>
          </w:tcPr>
          <w:p w:rsidR="005A3919" w:rsidRPr="009E139B" w:rsidRDefault="005A3919" w:rsidP="00677BA3">
            <w:r>
              <w:t>Данные заказов на возврат</w:t>
            </w:r>
          </w:p>
        </w:tc>
        <w:tc>
          <w:tcPr>
            <w:tcW w:w="3189" w:type="dxa"/>
          </w:tcPr>
          <w:p w:rsidR="005A3919" w:rsidRPr="00210AA5" w:rsidRDefault="005A3919" w:rsidP="00677BA3"/>
        </w:tc>
      </w:tr>
    </w:tbl>
    <w:p w:rsidR="00343CEF" w:rsidRDefault="00343CEF" w:rsidP="00343CEF">
      <w:pPr>
        <w:pStyle w:val="5"/>
        <w:rPr>
          <w:lang w:val="en-US"/>
        </w:rPr>
      </w:pPr>
      <w:bookmarkStart w:id="67" w:name="_Ref505596229"/>
      <w:bookmarkStart w:id="68" w:name="createKitOrderRequest"/>
      <w:bookmarkStart w:id="69" w:name="_Ref477213037"/>
      <w:proofErr w:type="spellStart"/>
      <w:r>
        <w:rPr>
          <w:lang w:val="en-US"/>
        </w:rPr>
        <w:t>createKitOrderRequest</w:t>
      </w:r>
      <w:bookmarkEnd w:id="6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68"/>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9E139B" w:rsidRDefault="00343CEF" w:rsidP="00677BA3">
            <w:pPr>
              <w:ind w:left="284"/>
              <w:rPr>
                <w:lang w:val="en-US"/>
              </w:rPr>
            </w:pPr>
            <w:r>
              <w:rPr>
                <w:lang w:val="en-US"/>
              </w:rPr>
              <w:t>Update</w:t>
            </w:r>
          </w:p>
        </w:tc>
        <w:tc>
          <w:tcPr>
            <w:tcW w:w="743"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2623" w:type="dxa"/>
          </w:tcPr>
          <w:p w:rsidR="00343CEF" w:rsidRPr="00D36A48" w:rsidRDefault="00343CEF" w:rsidP="00677BA3">
            <w:r>
              <w:t>Режим обновления</w:t>
            </w:r>
          </w:p>
        </w:tc>
        <w:tc>
          <w:tcPr>
            <w:tcW w:w="3189" w:type="dxa"/>
          </w:tcPr>
          <w:p w:rsidR="00343CEF" w:rsidRPr="00210AA5" w:rsidRDefault="00343CEF" w:rsidP="00677BA3"/>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ME*</w:t>
            </w:r>
          </w:p>
        </w:tc>
        <w:tc>
          <w:tcPr>
            <w:tcW w:w="1984" w:type="dxa"/>
          </w:tcPr>
          <w:p w:rsidR="00343CEF" w:rsidRPr="00CD5B54" w:rsidRDefault="002B63E4" w:rsidP="002B63E4">
            <w:pPr>
              <w:pStyle w:val="aff4"/>
              <w:rPr>
                <w:lang w:val="en-US"/>
              </w:rPr>
            </w:pPr>
            <w:r>
              <w:rPr>
                <w:lang w:val="en-US"/>
              </w:rPr>
              <w:fldChar w:fldCharType="begin"/>
            </w:r>
            <w:r>
              <w:rPr>
                <w:lang w:val="en-US"/>
              </w:rPr>
              <w:instrText xml:space="preserve"> REF _Ref515534607 \h  \* MERGEFORMAT </w:instrText>
            </w:r>
            <w:r>
              <w:rPr>
                <w:lang w:val="en-US"/>
              </w:rPr>
            </w:r>
            <w:r>
              <w:rPr>
                <w:lang w:val="en-US"/>
              </w:rPr>
              <w:fldChar w:fldCharType="separate"/>
            </w:r>
            <w:proofErr w:type="spellStart"/>
            <w:r>
              <w:rPr>
                <w:lang w:val="en-US"/>
              </w:rPr>
              <w:t>KitOrder</w:t>
            </w:r>
            <w:proofErr w:type="spellEnd"/>
            <w:r>
              <w:rPr>
                <w:lang w:val="en-US"/>
              </w:rPr>
              <w:fldChar w:fldCharType="end"/>
            </w:r>
          </w:p>
        </w:tc>
        <w:tc>
          <w:tcPr>
            <w:tcW w:w="2623" w:type="dxa"/>
          </w:tcPr>
          <w:p w:rsidR="00343CEF" w:rsidRPr="00CD5B54" w:rsidRDefault="00343CEF" w:rsidP="00677BA3">
            <w:r>
              <w:t>Данные заказов</w:t>
            </w:r>
            <w:r>
              <w:rPr>
                <w:lang w:val="en-US"/>
              </w:rPr>
              <w:t xml:space="preserve"> </w:t>
            </w:r>
            <w:r>
              <w:t>на комплектацию</w:t>
            </w:r>
          </w:p>
        </w:tc>
        <w:tc>
          <w:tcPr>
            <w:tcW w:w="3189" w:type="dxa"/>
          </w:tcPr>
          <w:p w:rsidR="00343CEF" w:rsidRPr="00210AA5" w:rsidRDefault="00343CEF" w:rsidP="00677BA3"/>
        </w:tc>
      </w:tr>
    </w:tbl>
    <w:p w:rsidR="005A3919" w:rsidRPr="00B54C9D" w:rsidRDefault="005A3919" w:rsidP="00343CEF">
      <w:pPr>
        <w:pStyle w:val="5"/>
      </w:pPr>
      <w:bookmarkStart w:id="70" w:name="_Ref515531812"/>
      <w:bookmarkStart w:id="71" w:name="createShipmentOrderRequest"/>
      <w:proofErr w:type="spellStart"/>
      <w:r>
        <w:rPr>
          <w:lang w:val="en-US"/>
        </w:rPr>
        <w:t>createShipmentOrderRequest</w:t>
      </w:r>
      <w:bookmarkEnd w:id="69"/>
      <w:bookmarkEnd w:id="7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1"/>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1984"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3189"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56D6A" w:rsidRDefault="002B63E4" w:rsidP="002B63E4">
            <w:pPr>
              <w:pStyle w:val="aff4"/>
              <w:rPr>
                <w:lang w:val="en-US"/>
              </w:rPr>
            </w:pPr>
            <w:r>
              <w:rPr>
                <w:rStyle w:val="af0"/>
              </w:rPr>
              <w:fldChar w:fldCharType="begin"/>
            </w:r>
            <w:r>
              <w:rPr>
                <w:lang w:val="en-US"/>
              </w:rPr>
              <w:instrText xml:space="preserve"> REF _Ref515534625 \h </w:instrText>
            </w:r>
            <w:r>
              <w:rPr>
                <w:rStyle w:val="af0"/>
              </w:rPr>
              <w:instrText xml:space="preserve"> \* MERGEFORMAT </w:instrText>
            </w:r>
            <w:r>
              <w:rPr>
                <w:rStyle w:val="af0"/>
              </w:rPr>
            </w:r>
            <w:r>
              <w:rPr>
                <w:rStyle w:val="af0"/>
              </w:rPr>
              <w:fldChar w:fldCharType="separate"/>
            </w:r>
            <w:proofErr w:type="spellStart"/>
            <w:r>
              <w:rPr>
                <w:lang w:val="en-US"/>
              </w:rPr>
              <w:t>ShipmentOrder</w:t>
            </w:r>
            <w:proofErr w:type="spellEnd"/>
            <w:r>
              <w:rPr>
                <w:rStyle w:val="af0"/>
              </w:rPr>
              <w:fldChar w:fldCharType="end"/>
            </w:r>
          </w:p>
        </w:tc>
        <w:tc>
          <w:tcPr>
            <w:tcW w:w="2623" w:type="dxa"/>
          </w:tcPr>
          <w:p w:rsidR="005A3919" w:rsidRPr="009E139B" w:rsidRDefault="005A3919" w:rsidP="00677BA3">
            <w:r>
              <w:t>Данные заказов на отгрузку</w:t>
            </w:r>
          </w:p>
        </w:tc>
        <w:tc>
          <w:tcPr>
            <w:tcW w:w="3189" w:type="dxa"/>
          </w:tcPr>
          <w:p w:rsidR="005A3919" w:rsidRPr="00210AA5" w:rsidRDefault="005A3919" w:rsidP="00677BA3"/>
        </w:tc>
      </w:tr>
    </w:tbl>
    <w:p w:rsidR="005A3919" w:rsidRPr="00B54C9D" w:rsidRDefault="005A3919" w:rsidP="00343CEF">
      <w:pPr>
        <w:pStyle w:val="5"/>
      </w:pPr>
      <w:bookmarkStart w:id="72" w:name="_Ref477212990"/>
      <w:bookmarkStart w:id="73" w:name="createShipmentOrderRowRequest"/>
      <w:proofErr w:type="spellStart"/>
      <w:r>
        <w:rPr>
          <w:lang w:val="en-US"/>
        </w:rPr>
        <w:t>createShipmentOrderRowRequest</w:t>
      </w:r>
      <w:bookmarkEnd w:id="72"/>
      <w:proofErr w:type="spellEnd"/>
    </w:p>
    <w:tbl>
      <w:tblPr>
        <w:tblStyle w:val="af4"/>
        <w:tblW w:w="10774" w:type="dxa"/>
        <w:tblInd w:w="-318" w:type="dxa"/>
        <w:tblLayout w:type="fixed"/>
        <w:tblLook w:val="04A0" w:firstRow="1" w:lastRow="0" w:firstColumn="1" w:lastColumn="0" w:noHBand="0" w:noVBand="1"/>
      </w:tblPr>
      <w:tblGrid>
        <w:gridCol w:w="2235"/>
        <w:gridCol w:w="743"/>
        <w:gridCol w:w="2410"/>
        <w:gridCol w:w="2693"/>
        <w:gridCol w:w="2693"/>
      </w:tblGrid>
      <w:tr w:rsidR="005A3919" w:rsidRPr="00210AA5" w:rsidTr="00677BA3">
        <w:tc>
          <w:tcPr>
            <w:tcW w:w="2235" w:type="dxa"/>
            <w:shd w:val="clear" w:color="auto" w:fill="D9D9D9" w:themeFill="background1" w:themeFillShade="D9"/>
          </w:tcPr>
          <w:bookmarkEnd w:id="73"/>
          <w:p w:rsidR="005A3919" w:rsidRPr="00210AA5" w:rsidRDefault="005A3919" w:rsidP="00677BA3">
            <w:pPr>
              <w:shd w:val="clear" w:color="auto" w:fill="D9D9D9" w:themeFill="background1" w:themeFillShade="D9"/>
              <w:ind w:left="284"/>
              <w:rPr>
                <w:b/>
              </w:rPr>
            </w:pPr>
            <w:r>
              <w:rPr>
                <w:b/>
              </w:rPr>
              <w:t>Поле</w:t>
            </w:r>
          </w:p>
        </w:tc>
        <w:tc>
          <w:tcPr>
            <w:tcW w:w="743" w:type="dxa"/>
            <w:shd w:val="clear" w:color="auto" w:fill="D9D9D9" w:themeFill="background1" w:themeFillShade="D9"/>
          </w:tcPr>
          <w:p w:rsidR="005A3919" w:rsidRPr="00BB7D56" w:rsidRDefault="005A3919" w:rsidP="00677BA3">
            <w:pPr>
              <w:shd w:val="clear" w:color="auto" w:fill="D9D9D9" w:themeFill="background1" w:themeFillShade="D9"/>
              <w:jc w:val="center"/>
              <w:rPr>
                <w:b/>
              </w:rPr>
            </w:pPr>
            <w:r>
              <w:rPr>
                <w:b/>
              </w:rPr>
              <w:t>Исп.</w:t>
            </w:r>
          </w:p>
        </w:tc>
        <w:tc>
          <w:tcPr>
            <w:tcW w:w="2410" w:type="dxa"/>
            <w:shd w:val="clear" w:color="auto" w:fill="D9D9D9" w:themeFill="background1" w:themeFillShade="D9"/>
          </w:tcPr>
          <w:p w:rsidR="005A3919" w:rsidRPr="00210AA5" w:rsidRDefault="005A3919" w:rsidP="00677BA3">
            <w:pPr>
              <w:shd w:val="clear" w:color="auto" w:fill="D9D9D9" w:themeFill="background1" w:themeFillShade="D9"/>
              <w:jc w:val="center"/>
              <w:rPr>
                <w:b/>
              </w:rPr>
            </w:pPr>
            <w:r>
              <w:rPr>
                <w:b/>
              </w:rPr>
              <w:t>Тип значения</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Описание</w:t>
            </w:r>
          </w:p>
        </w:tc>
        <w:tc>
          <w:tcPr>
            <w:tcW w:w="2693" w:type="dxa"/>
            <w:shd w:val="clear" w:color="auto" w:fill="D9D9D9" w:themeFill="background1" w:themeFillShade="D9"/>
          </w:tcPr>
          <w:p w:rsidR="005A3919" w:rsidRPr="00210AA5" w:rsidRDefault="005A3919" w:rsidP="00677BA3">
            <w:pPr>
              <w:shd w:val="clear" w:color="auto" w:fill="D9D9D9" w:themeFill="background1" w:themeFillShade="D9"/>
              <w:rPr>
                <w:b/>
              </w:rPr>
            </w:pPr>
            <w:r>
              <w:rPr>
                <w:b/>
              </w:rPr>
              <w:t>Комментарий</w:t>
            </w:r>
          </w:p>
        </w:tc>
      </w:tr>
      <w:tr w:rsidR="005A3919" w:rsidRPr="00CC49AA" w:rsidTr="00677BA3">
        <w:tc>
          <w:tcPr>
            <w:tcW w:w="2235" w:type="dxa"/>
          </w:tcPr>
          <w:p w:rsidR="005A3919" w:rsidRPr="00E25665" w:rsidRDefault="005A3919" w:rsidP="00677BA3">
            <w:pPr>
              <w:ind w:left="284"/>
              <w:rPr>
                <w:lang w:val="en-US"/>
              </w:rPr>
            </w:pPr>
            <w:r>
              <w:rPr>
                <w:lang w:val="en-US"/>
              </w:rPr>
              <w:t>Orders</w:t>
            </w:r>
          </w:p>
        </w:tc>
        <w:tc>
          <w:tcPr>
            <w:tcW w:w="743" w:type="dxa"/>
          </w:tcPr>
          <w:p w:rsidR="005A3919" w:rsidRPr="007952F3" w:rsidRDefault="005A3919" w:rsidP="00677BA3">
            <w:pPr>
              <w:jc w:val="center"/>
              <w:rPr>
                <w:lang w:val="en-US"/>
              </w:rPr>
            </w:pPr>
            <w:r>
              <w:rPr>
                <w:lang w:val="en-US"/>
              </w:rPr>
              <w:t>ME*</w:t>
            </w:r>
          </w:p>
        </w:tc>
        <w:tc>
          <w:tcPr>
            <w:tcW w:w="2410" w:type="dxa"/>
          </w:tcPr>
          <w:p w:rsidR="005A3919" w:rsidRPr="009F0BEE" w:rsidRDefault="002B63E4" w:rsidP="002B63E4">
            <w:pPr>
              <w:pStyle w:val="aff4"/>
              <w:rPr>
                <w:lang w:val="en-US"/>
              </w:rPr>
            </w:pPr>
            <w:r>
              <w:rPr>
                <w:rStyle w:val="af0"/>
              </w:rPr>
              <w:fldChar w:fldCharType="begin"/>
            </w:r>
            <w:r>
              <w:rPr>
                <w:lang w:val="en-US"/>
              </w:rP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693" w:type="dxa"/>
          </w:tcPr>
          <w:p w:rsidR="005A3919" w:rsidRPr="009E139B" w:rsidRDefault="005A3919" w:rsidP="00677BA3">
            <w:r>
              <w:t>Данные строк заказов</w:t>
            </w:r>
          </w:p>
        </w:tc>
        <w:tc>
          <w:tcPr>
            <w:tcW w:w="2693" w:type="dxa"/>
          </w:tcPr>
          <w:p w:rsidR="005A3919" w:rsidRPr="00210AA5" w:rsidRDefault="005A3919" w:rsidP="00677BA3"/>
        </w:tc>
      </w:tr>
    </w:tbl>
    <w:p w:rsidR="00BB185C" w:rsidRDefault="00BB185C" w:rsidP="00BB185C">
      <w:pPr>
        <w:rPr>
          <w:rFonts w:cstheme="majorBidi"/>
          <w:sz w:val="26"/>
          <w:szCs w:val="26"/>
          <w:lang w:val="en-US"/>
        </w:rPr>
      </w:pPr>
      <w:bookmarkStart w:id="74" w:name="_Ref480274643"/>
      <w:r>
        <w:rPr>
          <w:lang w:val="en-US"/>
        </w:rPr>
        <w:br w:type="page"/>
      </w:r>
    </w:p>
    <w:p w:rsidR="005A3919" w:rsidRPr="00B54C9D" w:rsidRDefault="005A3919" w:rsidP="00343CEF">
      <w:pPr>
        <w:pStyle w:val="5"/>
      </w:pPr>
      <w:bookmarkStart w:id="75" w:name="createStockAdjustmentRequest"/>
      <w:proofErr w:type="spellStart"/>
      <w:r>
        <w:rPr>
          <w:lang w:val="en-US"/>
        </w:rPr>
        <w:lastRenderedPageBreak/>
        <w:t>createStockAdjustmentRequest</w:t>
      </w:r>
      <w:bookmarkEnd w:id="7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119"/>
        <w:gridCol w:w="2693"/>
      </w:tblGrid>
      <w:tr w:rsidR="005A3919" w:rsidRPr="00210AA5" w:rsidTr="00677BA3">
        <w:tc>
          <w:tcPr>
            <w:tcW w:w="2235" w:type="dxa"/>
            <w:shd w:val="clear" w:color="auto" w:fill="D9D9D9" w:themeFill="background1" w:themeFillShade="D9"/>
          </w:tcPr>
          <w:bookmarkEnd w:id="75"/>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3119" w:type="dxa"/>
            <w:shd w:val="clear" w:color="auto" w:fill="D9D9D9" w:themeFill="background1" w:themeFillShade="D9"/>
          </w:tcPr>
          <w:p w:rsidR="005A3919" w:rsidRPr="00210AA5" w:rsidRDefault="005A3919" w:rsidP="00677BA3">
            <w:pPr>
              <w:rPr>
                <w:b/>
              </w:rPr>
            </w:pPr>
            <w:r>
              <w:rPr>
                <w:b/>
              </w:rPr>
              <w:t>Описание</w:t>
            </w:r>
          </w:p>
        </w:tc>
        <w:tc>
          <w:tcPr>
            <w:tcW w:w="2693"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3119" w:type="dxa"/>
          </w:tcPr>
          <w:p w:rsidR="005A3919" w:rsidRPr="00D36A48" w:rsidRDefault="005A3919" w:rsidP="00677BA3">
            <w:r>
              <w:t>Режим обновления</w:t>
            </w:r>
          </w:p>
        </w:tc>
        <w:tc>
          <w:tcPr>
            <w:tcW w:w="2693"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Adjustment</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641053" w:rsidRDefault="002B63E4" w:rsidP="002B63E4">
            <w:pPr>
              <w:pStyle w:val="aff4"/>
              <w:rPr>
                <w:lang w:val="en-US"/>
              </w:rPr>
            </w:pPr>
            <w:r>
              <w:rPr>
                <w:rStyle w:val="af0"/>
              </w:rPr>
              <w:fldChar w:fldCharType="begin"/>
            </w:r>
            <w:r>
              <w:rPr>
                <w:lang w:val="en-US"/>
              </w:rPr>
              <w:instrText xml:space="preserve"> REF _Ref480274490 \h </w:instrText>
            </w:r>
            <w:r>
              <w:rPr>
                <w:rStyle w:val="af0"/>
              </w:rPr>
              <w:instrText xml:space="preserve"> \* MERGEFORMAT </w:instrText>
            </w:r>
            <w:r>
              <w:rPr>
                <w:rStyle w:val="af0"/>
              </w:rPr>
            </w:r>
            <w:r>
              <w:rPr>
                <w:rStyle w:val="af0"/>
              </w:rPr>
              <w:fldChar w:fldCharType="separate"/>
            </w:r>
            <w:proofErr w:type="spellStart"/>
            <w:r>
              <w:rPr>
                <w:lang w:val="en-US"/>
              </w:rPr>
              <w:t>StockAdjustment</w:t>
            </w:r>
            <w:proofErr w:type="spellEnd"/>
            <w:r>
              <w:rPr>
                <w:rStyle w:val="af0"/>
              </w:rPr>
              <w:fldChar w:fldCharType="end"/>
            </w:r>
            <w:r w:rsidR="005A3919">
              <w:rPr>
                <w:lang w:val="en-US"/>
              </w:rPr>
              <w:fldChar w:fldCharType="begin"/>
            </w:r>
            <w:r w:rsidR="005A3919">
              <w:rPr>
                <w:lang w:val="en-US"/>
              </w:rPr>
              <w:instrText xml:space="preserve"> REF _Ref477265926 \h </w:instrText>
            </w:r>
            <w:r w:rsidR="005A3919">
              <w:rPr>
                <w:lang w:val="en-US"/>
              </w:rPr>
            </w:r>
            <w:r w:rsidR="005A3919">
              <w:rPr>
                <w:lang w:val="en-US"/>
              </w:rPr>
              <w:fldChar w:fldCharType="end"/>
            </w:r>
          </w:p>
        </w:tc>
        <w:tc>
          <w:tcPr>
            <w:tcW w:w="3119" w:type="dxa"/>
          </w:tcPr>
          <w:p w:rsidR="005A3919" w:rsidRPr="00EF7EB3" w:rsidRDefault="005A3919" w:rsidP="00677BA3">
            <w:r>
              <w:t>Данные о корректировке остатков</w:t>
            </w:r>
          </w:p>
        </w:tc>
        <w:tc>
          <w:tcPr>
            <w:tcW w:w="2693" w:type="dxa"/>
          </w:tcPr>
          <w:p w:rsidR="005A3919" w:rsidRPr="00210AA5" w:rsidRDefault="005A3919" w:rsidP="00677BA3"/>
        </w:tc>
      </w:tr>
    </w:tbl>
    <w:p w:rsidR="005A3919" w:rsidRPr="00B54C9D" w:rsidRDefault="005A3919" w:rsidP="00343CEF">
      <w:pPr>
        <w:pStyle w:val="5"/>
      </w:pPr>
      <w:bookmarkStart w:id="76" w:name="_Ref477264568"/>
      <w:bookmarkStart w:id="77" w:name="createTripOrderRequest"/>
      <w:proofErr w:type="spellStart"/>
      <w:r>
        <w:rPr>
          <w:lang w:val="en-US"/>
        </w:rPr>
        <w:t>createTripOrderRequest</w:t>
      </w:r>
      <w:bookmarkEnd w:id="7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77"/>
          <w:p w:rsidR="005A3919" w:rsidRPr="00210AA5" w:rsidRDefault="005A3919" w:rsidP="00677BA3">
            <w:pPr>
              <w:ind w:left="28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623" w:type="dxa"/>
            <w:shd w:val="clear" w:color="auto" w:fill="D9D9D9" w:themeFill="background1" w:themeFillShade="D9"/>
          </w:tcPr>
          <w:p w:rsidR="005A3919" w:rsidRPr="00210AA5" w:rsidRDefault="005A3919" w:rsidP="00677BA3">
            <w:pPr>
              <w:rPr>
                <w:b/>
              </w:rPr>
            </w:pPr>
            <w:r>
              <w:rPr>
                <w:b/>
              </w:rPr>
              <w:t>Описание</w:t>
            </w:r>
          </w:p>
        </w:tc>
        <w:tc>
          <w:tcPr>
            <w:tcW w:w="3189"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c>
          <w:tcPr>
            <w:tcW w:w="2235" w:type="dxa"/>
          </w:tcPr>
          <w:p w:rsidR="005A3919" w:rsidRPr="009E139B" w:rsidRDefault="005A3919" w:rsidP="00677BA3">
            <w:pPr>
              <w:ind w:left="28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623" w:type="dxa"/>
          </w:tcPr>
          <w:p w:rsidR="005A3919" w:rsidRPr="00D36A48" w:rsidRDefault="005A3919" w:rsidP="00677BA3">
            <w:r>
              <w:t>Режим обновления</w:t>
            </w:r>
          </w:p>
        </w:tc>
        <w:tc>
          <w:tcPr>
            <w:tcW w:w="3189" w:type="dxa"/>
          </w:tcPr>
          <w:p w:rsidR="005A3919" w:rsidRPr="00210AA5" w:rsidRDefault="005A3919" w:rsidP="00677BA3"/>
        </w:tc>
      </w:tr>
      <w:tr w:rsidR="005A3919" w:rsidRPr="00CC49AA" w:rsidTr="00677BA3">
        <w:tc>
          <w:tcPr>
            <w:tcW w:w="2235" w:type="dxa"/>
          </w:tcPr>
          <w:p w:rsidR="005A3919" w:rsidRPr="00065F6B" w:rsidRDefault="005A3919" w:rsidP="00677BA3">
            <w:pPr>
              <w:ind w:left="284"/>
              <w:rPr>
                <w:lang w:val="en-US"/>
              </w:rPr>
            </w:pPr>
            <w:r>
              <w:rPr>
                <w:lang w:val="en-US"/>
              </w:rPr>
              <w:t>Trips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9C5D7D" w:rsidRDefault="002B63E4" w:rsidP="002B63E4">
            <w:pPr>
              <w:pStyle w:val="aff4"/>
              <w:rPr>
                <w:lang w:val="en-US"/>
              </w:rPr>
            </w:pPr>
            <w:r>
              <w:rPr>
                <w:rStyle w:val="af0"/>
              </w:rPr>
              <w:fldChar w:fldCharType="begin"/>
            </w:r>
            <w:r>
              <w:rPr>
                <w:lang w:val="en-US"/>
              </w:rPr>
              <w:instrText xml:space="preserve"> REF _Ref515534675 \h </w:instrText>
            </w:r>
            <w:r>
              <w:rPr>
                <w:rStyle w:val="af0"/>
              </w:rPr>
              <w:instrText xml:space="preserve"> \* MERGEFORMAT </w:instrText>
            </w:r>
            <w:r>
              <w:rPr>
                <w:rStyle w:val="af0"/>
              </w:rPr>
            </w:r>
            <w:r>
              <w:rPr>
                <w:rStyle w:val="af0"/>
              </w:rPr>
              <w:fldChar w:fldCharType="separate"/>
            </w:r>
            <w:proofErr w:type="spellStart"/>
            <w:r>
              <w:rPr>
                <w:lang w:val="en-US"/>
              </w:rPr>
              <w:t>TripOrder</w:t>
            </w:r>
            <w:proofErr w:type="spellEnd"/>
            <w:r>
              <w:rPr>
                <w:rStyle w:val="af0"/>
              </w:rPr>
              <w:fldChar w:fldCharType="end"/>
            </w:r>
          </w:p>
        </w:tc>
        <w:tc>
          <w:tcPr>
            <w:tcW w:w="2623" w:type="dxa"/>
          </w:tcPr>
          <w:p w:rsidR="005A3919" w:rsidRPr="00A06E11" w:rsidRDefault="005A3919" w:rsidP="00677BA3">
            <w:r>
              <w:t>Инструкции по отгрузке в рейсы</w:t>
            </w:r>
          </w:p>
        </w:tc>
        <w:tc>
          <w:tcPr>
            <w:tcW w:w="3189" w:type="dxa"/>
          </w:tcPr>
          <w:p w:rsidR="005A3919" w:rsidRPr="00210AA5" w:rsidRDefault="005A3919" w:rsidP="00677BA3"/>
        </w:tc>
      </w:tr>
    </w:tbl>
    <w:p w:rsidR="00343CEF" w:rsidRPr="00B54C9D" w:rsidRDefault="00343CEF" w:rsidP="00343CEF">
      <w:pPr>
        <w:pStyle w:val="5"/>
      </w:pPr>
      <w:bookmarkStart w:id="78" w:name="_updateStatusRequest"/>
      <w:bookmarkStart w:id="79" w:name="_createShipmentAdviceRequest"/>
      <w:bookmarkStart w:id="80" w:name="_Ref477178544"/>
      <w:bookmarkStart w:id="81" w:name="revokeOrderRequest"/>
      <w:bookmarkStart w:id="82" w:name="_Ref477269103"/>
      <w:bookmarkEnd w:id="78"/>
      <w:bookmarkEnd w:id="79"/>
      <w:proofErr w:type="spellStart"/>
      <w:r>
        <w:rPr>
          <w:lang w:val="en-US"/>
        </w:rPr>
        <w:t>revokeOrderRequest</w:t>
      </w:r>
      <w:bookmarkEnd w:id="80"/>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43CEF" w:rsidRPr="00210AA5" w:rsidTr="00677BA3">
        <w:tc>
          <w:tcPr>
            <w:tcW w:w="2235" w:type="dxa"/>
            <w:shd w:val="clear" w:color="auto" w:fill="D9D9D9" w:themeFill="background1" w:themeFillShade="D9"/>
          </w:tcPr>
          <w:bookmarkEnd w:id="81"/>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2623"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2235" w:type="dxa"/>
          </w:tcPr>
          <w:p w:rsidR="00343CEF" w:rsidRPr="00E25665" w:rsidRDefault="00343CEF" w:rsidP="00677BA3">
            <w:pPr>
              <w:ind w:left="284"/>
              <w:rPr>
                <w:lang w:val="en-US"/>
              </w:rPr>
            </w:pPr>
            <w:r>
              <w:rPr>
                <w:lang w:val="en-US"/>
              </w:rPr>
              <w:t>Orders</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2B63E4" w:rsidP="002B63E4">
            <w:pPr>
              <w:pStyle w:val="aff4"/>
              <w:rPr>
                <w:lang w:val="en-US"/>
              </w:rPr>
            </w:pPr>
            <w:r>
              <w:rPr>
                <w:rStyle w:val="af0"/>
              </w:rPr>
              <w:fldChar w:fldCharType="begin"/>
            </w:r>
            <w:r>
              <w:rPr>
                <w:lang w:val="en-US"/>
              </w:rPr>
              <w:instrText xml:space="preserve"> REF _Ref476948422 \h </w:instrText>
            </w:r>
            <w:r>
              <w:rPr>
                <w:rStyle w:val="af0"/>
              </w:rPr>
              <w:instrText xml:space="preserve"> \* MERGEFORMAT </w:instrText>
            </w:r>
            <w:r>
              <w:rPr>
                <w:rStyle w:val="af0"/>
              </w:rPr>
            </w:r>
            <w:r>
              <w:rPr>
                <w:rStyle w:val="af0"/>
              </w:rPr>
              <w:fldChar w:fldCharType="separate"/>
            </w:r>
            <w:proofErr w:type="spellStart"/>
            <w:r>
              <w:rPr>
                <w:lang w:val="en-US"/>
              </w:rPr>
              <w:t>OrderLink</w:t>
            </w:r>
            <w:proofErr w:type="spellEnd"/>
            <w:r>
              <w:rPr>
                <w:rStyle w:val="af0"/>
              </w:rPr>
              <w:fldChar w:fldCharType="end"/>
            </w:r>
          </w:p>
        </w:tc>
        <w:tc>
          <w:tcPr>
            <w:tcW w:w="2623" w:type="dxa"/>
          </w:tcPr>
          <w:p w:rsidR="00343CEF" w:rsidRPr="009E139B" w:rsidRDefault="00343CEF" w:rsidP="00677BA3">
            <w:r>
              <w:t>Ссылки на заказы</w:t>
            </w:r>
          </w:p>
        </w:tc>
        <w:tc>
          <w:tcPr>
            <w:tcW w:w="3189" w:type="dxa"/>
          </w:tcPr>
          <w:p w:rsidR="00343CEF" w:rsidRPr="00210AA5" w:rsidRDefault="00343CEF" w:rsidP="00677BA3">
            <w:r>
              <w:t>Отмена заказов целиком</w:t>
            </w:r>
          </w:p>
        </w:tc>
      </w:tr>
      <w:tr w:rsidR="00343CEF" w:rsidRPr="00CC49AA" w:rsidTr="00677BA3">
        <w:tc>
          <w:tcPr>
            <w:tcW w:w="2235" w:type="dxa"/>
          </w:tcPr>
          <w:p w:rsidR="00343CEF" w:rsidRPr="00D556FE" w:rsidRDefault="00343CEF" w:rsidP="00677BA3">
            <w:pPr>
              <w:ind w:left="284"/>
              <w:rPr>
                <w:lang w:val="en-US"/>
              </w:rPr>
            </w:pPr>
            <w:proofErr w:type="spellStart"/>
            <w:r>
              <w:rPr>
                <w:lang w:val="en-US"/>
              </w:rPr>
              <w:t>OrderRows</w:t>
            </w:r>
            <w:proofErr w:type="spellEnd"/>
          </w:p>
        </w:tc>
        <w:tc>
          <w:tcPr>
            <w:tcW w:w="743" w:type="dxa"/>
          </w:tcPr>
          <w:p w:rsidR="00343CEF" w:rsidRPr="007952F3" w:rsidRDefault="00343CEF" w:rsidP="00677BA3">
            <w:pPr>
              <w:jc w:val="center"/>
              <w:rPr>
                <w:lang w:val="en-US"/>
              </w:rPr>
            </w:pPr>
            <w:r>
              <w:rPr>
                <w:lang w:val="en-US"/>
              </w:rPr>
              <w:t>NE*</w:t>
            </w:r>
          </w:p>
        </w:tc>
        <w:tc>
          <w:tcPr>
            <w:tcW w:w="1984" w:type="dxa"/>
          </w:tcPr>
          <w:p w:rsidR="00343CEF" w:rsidRPr="00E25665" w:rsidRDefault="00343CEF" w:rsidP="00677BA3">
            <w:pPr>
              <w:jc w:val="center"/>
              <w:rPr>
                <w:lang w:val="en-US"/>
              </w:rPr>
            </w:pPr>
            <w:r>
              <w:rPr>
                <w:lang w:val="en-US"/>
              </w:rPr>
              <w:t>STR(50)</w:t>
            </w:r>
          </w:p>
        </w:tc>
        <w:tc>
          <w:tcPr>
            <w:tcW w:w="2623" w:type="dxa"/>
          </w:tcPr>
          <w:p w:rsidR="00343CEF" w:rsidRPr="009E139B" w:rsidRDefault="00343CEF" w:rsidP="00677BA3">
            <w:r>
              <w:t>Уникальный код строки заказа</w:t>
            </w:r>
          </w:p>
        </w:tc>
        <w:tc>
          <w:tcPr>
            <w:tcW w:w="3189" w:type="dxa"/>
          </w:tcPr>
          <w:p w:rsidR="00343CEF" w:rsidRPr="00D51202" w:rsidRDefault="00343CEF" w:rsidP="00677BA3">
            <w:r>
              <w:t>Отмена строк заказов</w:t>
            </w:r>
          </w:p>
        </w:tc>
      </w:tr>
    </w:tbl>
    <w:p w:rsidR="005D5765" w:rsidRDefault="005D5765" w:rsidP="005D5765">
      <w:pPr>
        <w:rPr>
          <w:rFonts w:cstheme="majorBidi"/>
          <w:sz w:val="28"/>
          <w:szCs w:val="28"/>
          <w:lang w:val="en-US"/>
        </w:rPr>
      </w:pPr>
    </w:p>
    <w:p w:rsidR="003618E9" w:rsidRDefault="003618E9">
      <w:pPr>
        <w:pStyle w:val="5"/>
        <w:rPr>
          <w:lang w:val="en-US"/>
        </w:rPr>
      </w:pPr>
      <w:bookmarkStart w:id="83" w:name="_Ref517448921"/>
      <w:proofErr w:type="spellStart"/>
      <w:r w:rsidRPr="003618E9">
        <w:t>createInvPlan</w:t>
      </w:r>
      <w:proofErr w:type="spellEnd"/>
      <w:r>
        <w:rPr>
          <w:lang w:val="en-US"/>
        </w:rPr>
        <w:t>Request</w:t>
      </w:r>
      <w:bookmarkEnd w:id="83"/>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618E9" w:rsidRPr="00210AA5" w:rsidTr="001754EA">
        <w:tc>
          <w:tcPr>
            <w:tcW w:w="2235" w:type="dxa"/>
            <w:shd w:val="clear" w:color="auto" w:fill="D9D9D9" w:themeFill="background1" w:themeFillShade="D9"/>
          </w:tcPr>
          <w:p w:rsidR="003618E9" w:rsidRPr="00210AA5" w:rsidRDefault="003618E9" w:rsidP="001754EA">
            <w:pPr>
              <w:ind w:left="284"/>
              <w:rPr>
                <w:b/>
              </w:rPr>
            </w:pPr>
            <w:r>
              <w:rPr>
                <w:b/>
              </w:rPr>
              <w:t>Поле</w:t>
            </w:r>
          </w:p>
        </w:tc>
        <w:tc>
          <w:tcPr>
            <w:tcW w:w="743" w:type="dxa"/>
            <w:shd w:val="clear" w:color="auto" w:fill="D9D9D9" w:themeFill="background1" w:themeFillShade="D9"/>
          </w:tcPr>
          <w:p w:rsidR="003618E9" w:rsidRPr="00BB7D56" w:rsidRDefault="003618E9" w:rsidP="001754EA">
            <w:pPr>
              <w:jc w:val="center"/>
              <w:rPr>
                <w:b/>
              </w:rPr>
            </w:pPr>
            <w:r>
              <w:rPr>
                <w:b/>
              </w:rPr>
              <w:t>Исп.</w:t>
            </w:r>
          </w:p>
        </w:tc>
        <w:tc>
          <w:tcPr>
            <w:tcW w:w="1984" w:type="dxa"/>
            <w:shd w:val="clear" w:color="auto" w:fill="D9D9D9" w:themeFill="background1" w:themeFillShade="D9"/>
          </w:tcPr>
          <w:p w:rsidR="003618E9" w:rsidRPr="00210AA5" w:rsidRDefault="003618E9" w:rsidP="001754EA">
            <w:pPr>
              <w:jc w:val="center"/>
              <w:rPr>
                <w:b/>
              </w:rPr>
            </w:pPr>
            <w:r>
              <w:rPr>
                <w:b/>
              </w:rPr>
              <w:t>Тип значения</w:t>
            </w:r>
          </w:p>
        </w:tc>
        <w:tc>
          <w:tcPr>
            <w:tcW w:w="2623" w:type="dxa"/>
            <w:shd w:val="clear" w:color="auto" w:fill="D9D9D9" w:themeFill="background1" w:themeFillShade="D9"/>
          </w:tcPr>
          <w:p w:rsidR="003618E9" w:rsidRPr="00210AA5" w:rsidRDefault="003618E9" w:rsidP="001754EA">
            <w:pPr>
              <w:rPr>
                <w:b/>
              </w:rPr>
            </w:pPr>
            <w:r>
              <w:rPr>
                <w:b/>
              </w:rPr>
              <w:t>Описание</w:t>
            </w:r>
          </w:p>
        </w:tc>
        <w:tc>
          <w:tcPr>
            <w:tcW w:w="3189" w:type="dxa"/>
            <w:shd w:val="clear" w:color="auto" w:fill="D9D9D9" w:themeFill="background1" w:themeFillShade="D9"/>
          </w:tcPr>
          <w:p w:rsidR="003618E9" w:rsidRPr="00210AA5" w:rsidRDefault="003618E9" w:rsidP="001754EA">
            <w:pPr>
              <w:rPr>
                <w:b/>
              </w:rPr>
            </w:pPr>
            <w:r>
              <w:rPr>
                <w:b/>
              </w:rPr>
              <w:t>Комментарий</w:t>
            </w:r>
          </w:p>
        </w:tc>
      </w:tr>
      <w:tr w:rsidR="003618E9" w:rsidRPr="003618E9" w:rsidTr="003618E9">
        <w:tc>
          <w:tcPr>
            <w:tcW w:w="2235" w:type="dxa"/>
            <w:shd w:val="clear" w:color="auto" w:fill="FFFFFF" w:themeFill="background1"/>
          </w:tcPr>
          <w:p w:rsidR="003618E9" w:rsidRPr="003618E9" w:rsidRDefault="003618E9" w:rsidP="001754EA">
            <w:pPr>
              <w:ind w:left="284"/>
            </w:pPr>
            <w:proofErr w:type="spellStart"/>
            <w:r w:rsidRPr="003618E9">
              <w:t>InvPlanID</w:t>
            </w:r>
            <w:proofErr w:type="spellEnd"/>
          </w:p>
        </w:tc>
        <w:tc>
          <w:tcPr>
            <w:tcW w:w="743" w:type="dxa"/>
            <w:shd w:val="clear" w:color="auto" w:fill="FFFFFF" w:themeFill="background1"/>
          </w:tcPr>
          <w:p w:rsidR="003618E9" w:rsidRPr="003618E9" w:rsidRDefault="003618E9" w:rsidP="001754EA">
            <w:pPr>
              <w:jc w:val="center"/>
              <w:rPr>
                <w:lang w:val="en-US"/>
              </w:rPr>
            </w:pPr>
            <w:r>
              <w:rPr>
                <w:lang w:val="en-US"/>
              </w:rPr>
              <w:t>NA</w:t>
            </w:r>
          </w:p>
        </w:tc>
        <w:tc>
          <w:tcPr>
            <w:tcW w:w="1984" w:type="dxa"/>
            <w:shd w:val="clear" w:color="auto" w:fill="FFFFFF" w:themeFill="background1"/>
          </w:tcPr>
          <w:p w:rsidR="003618E9" w:rsidRPr="003618E9" w:rsidRDefault="003618E9" w:rsidP="001754EA">
            <w:pPr>
              <w:jc w:val="center"/>
              <w:rPr>
                <w:lang w:val="en-US"/>
              </w:rPr>
            </w:pPr>
            <w:r>
              <w:rPr>
                <w:lang w:val="en-US"/>
              </w:rPr>
              <w:t>STR(36)</w:t>
            </w:r>
          </w:p>
        </w:tc>
        <w:tc>
          <w:tcPr>
            <w:tcW w:w="2623" w:type="dxa"/>
            <w:shd w:val="clear" w:color="auto" w:fill="FFFFFF" w:themeFill="background1"/>
          </w:tcPr>
          <w:p w:rsidR="003618E9" w:rsidRPr="003618E9" w:rsidRDefault="003618E9" w:rsidP="001754EA">
            <w:r>
              <w:rPr>
                <w:lang w:val="en-US"/>
              </w:rPr>
              <w:t xml:space="preserve">GUID </w:t>
            </w:r>
            <w:r>
              <w:t>или номер документа</w:t>
            </w:r>
          </w:p>
        </w:tc>
        <w:tc>
          <w:tcPr>
            <w:tcW w:w="3189" w:type="dxa"/>
            <w:shd w:val="clear" w:color="auto" w:fill="FFFFFF" w:themeFill="background1"/>
          </w:tcPr>
          <w:p w:rsidR="003618E9" w:rsidRPr="003618E9" w:rsidRDefault="003618E9" w:rsidP="001754EA">
            <w:r>
              <w:t>Присваивается при создании и возвращается в ответе</w:t>
            </w:r>
          </w:p>
        </w:tc>
      </w:tr>
      <w:tr w:rsidR="003618E9" w:rsidRPr="003618E9" w:rsidTr="001754EA">
        <w:tc>
          <w:tcPr>
            <w:tcW w:w="2235" w:type="dxa"/>
          </w:tcPr>
          <w:p w:rsidR="003618E9" w:rsidRPr="00E25665" w:rsidRDefault="003618E9" w:rsidP="001754EA">
            <w:pPr>
              <w:ind w:left="284"/>
              <w:rPr>
                <w:lang w:val="en-US"/>
              </w:rPr>
            </w:pPr>
            <w:proofErr w:type="spellStart"/>
            <w:r w:rsidRPr="003618E9">
              <w:rPr>
                <w:lang w:val="en-US"/>
              </w:rPr>
              <w:t>StockID</w:t>
            </w:r>
            <w:proofErr w:type="spellEnd"/>
          </w:p>
        </w:tc>
        <w:tc>
          <w:tcPr>
            <w:tcW w:w="743" w:type="dxa"/>
          </w:tcPr>
          <w:p w:rsidR="003618E9" w:rsidRPr="007952F3" w:rsidRDefault="003618E9" w:rsidP="003618E9">
            <w:pPr>
              <w:jc w:val="center"/>
              <w:rPr>
                <w:lang w:val="en-US"/>
              </w:rPr>
            </w:pPr>
            <w:r>
              <w:rPr>
                <w:lang w:val="en-US"/>
              </w:rPr>
              <w:t>NA</w:t>
            </w:r>
          </w:p>
        </w:tc>
        <w:tc>
          <w:tcPr>
            <w:tcW w:w="1984" w:type="dxa"/>
          </w:tcPr>
          <w:p w:rsidR="003618E9" w:rsidRPr="003618E9" w:rsidRDefault="003618E9" w:rsidP="003618E9">
            <w:pPr>
              <w:jc w:val="center"/>
              <w:rPr>
                <w:lang w:val="en-US"/>
              </w:rPr>
            </w:pPr>
            <w:r>
              <w:rPr>
                <w:lang w:val="en-US"/>
              </w:rPr>
              <w:t>STR</w:t>
            </w:r>
            <w:r w:rsidRPr="003618E9">
              <w:rPr>
                <w:lang w:val="en-US"/>
              </w:rPr>
              <w:t>(36)</w:t>
            </w:r>
          </w:p>
        </w:tc>
        <w:tc>
          <w:tcPr>
            <w:tcW w:w="2623" w:type="dxa"/>
          </w:tcPr>
          <w:p w:rsidR="003618E9" w:rsidRPr="003618E9" w:rsidRDefault="003618E9" w:rsidP="001754EA">
            <w:pPr>
              <w:rPr>
                <w:lang w:val="en-US"/>
              </w:rPr>
            </w:pPr>
            <w:r>
              <w:rPr>
                <w:lang w:val="en-US"/>
              </w:rPr>
              <w:t xml:space="preserve">GUID </w:t>
            </w:r>
            <w:r>
              <w:t>или</w:t>
            </w:r>
            <w:r w:rsidRPr="003618E9">
              <w:rPr>
                <w:lang w:val="en-US"/>
              </w:rPr>
              <w:t xml:space="preserve"> </w:t>
            </w:r>
            <w:r>
              <w:t>код</w:t>
            </w:r>
            <w:r w:rsidRPr="003618E9">
              <w:rPr>
                <w:lang w:val="en-US"/>
              </w:rPr>
              <w:t xml:space="preserve"> </w:t>
            </w:r>
            <w:r>
              <w:t>склада</w:t>
            </w:r>
          </w:p>
        </w:tc>
        <w:tc>
          <w:tcPr>
            <w:tcW w:w="3189" w:type="dxa"/>
          </w:tcPr>
          <w:p w:rsidR="003618E9" w:rsidRPr="003618E9" w:rsidRDefault="003618E9" w:rsidP="001754EA">
            <w:pPr>
              <w:rPr>
                <w:lang w:val="en-US"/>
              </w:rPr>
            </w:pPr>
          </w:p>
        </w:tc>
      </w:tr>
      <w:tr w:rsidR="003618E9" w:rsidRPr="003618E9" w:rsidTr="001754EA">
        <w:tc>
          <w:tcPr>
            <w:tcW w:w="2235" w:type="dxa"/>
          </w:tcPr>
          <w:p w:rsidR="003618E9" w:rsidRPr="00D556FE" w:rsidRDefault="003618E9" w:rsidP="001754EA">
            <w:pPr>
              <w:ind w:left="284"/>
              <w:rPr>
                <w:lang w:val="en-US"/>
              </w:rPr>
            </w:pPr>
            <w:r w:rsidRPr="003618E9">
              <w:rPr>
                <w:lang w:val="en-US"/>
              </w:rPr>
              <w:t>Operation</w:t>
            </w:r>
          </w:p>
        </w:tc>
        <w:tc>
          <w:tcPr>
            <w:tcW w:w="743" w:type="dxa"/>
          </w:tcPr>
          <w:p w:rsidR="003618E9" w:rsidRPr="007952F3" w:rsidRDefault="003618E9" w:rsidP="003618E9">
            <w:pPr>
              <w:jc w:val="center"/>
              <w:rPr>
                <w:lang w:val="en-US"/>
              </w:rPr>
            </w:pPr>
            <w:r>
              <w:rPr>
                <w:lang w:val="en-US"/>
              </w:rPr>
              <w:t>NA</w:t>
            </w:r>
          </w:p>
        </w:tc>
        <w:tc>
          <w:tcPr>
            <w:tcW w:w="1984" w:type="dxa"/>
          </w:tcPr>
          <w:p w:rsidR="003618E9" w:rsidRPr="00E25665" w:rsidRDefault="003618E9" w:rsidP="001754EA">
            <w:pPr>
              <w:jc w:val="center"/>
              <w:rPr>
                <w:lang w:val="en-US"/>
              </w:rPr>
            </w:pPr>
            <w:r>
              <w:rPr>
                <w:lang w:val="en-US"/>
              </w:rPr>
              <w:t>STR(3)</w:t>
            </w:r>
          </w:p>
        </w:tc>
        <w:tc>
          <w:tcPr>
            <w:tcW w:w="2623" w:type="dxa"/>
          </w:tcPr>
          <w:p w:rsidR="003618E9" w:rsidRPr="003618E9" w:rsidRDefault="003618E9" w:rsidP="003618E9">
            <w:pPr>
              <w:rPr>
                <w:lang w:val="en-US"/>
              </w:rPr>
            </w:pPr>
            <w:r>
              <w:t>Целочисленный</w:t>
            </w:r>
            <w:r w:rsidRPr="003618E9">
              <w:rPr>
                <w:lang w:val="en-US"/>
              </w:rPr>
              <w:t xml:space="preserve"> </w:t>
            </w:r>
            <w:r>
              <w:t>код</w:t>
            </w:r>
            <w:r w:rsidRPr="003618E9">
              <w:rPr>
                <w:lang w:val="en-US"/>
              </w:rPr>
              <w:t xml:space="preserve"> </w:t>
            </w:r>
            <w:r>
              <w:t>складской</w:t>
            </w:r>
            <w:r w:rsidRPr="003618E9">
              <w:rPr>
                <w:lang w:val="en-US"/>
              </w:rPr>
              <w:t xml:space="preserve"> </w:t>
            </w:r>
            <w:r>
              <w:t>операции</w:t>
            </w:r>
          </w:p>
        </w:tc>
        <w:tc>
          <w:tcPr>
            <w:tcW w:w="3189" w:type="dxa"/>
          </w:tcPr>
          <w:p w:rsidR="003618E9" w:rsidRPr="003618E9" w:rsidRDefault="003618E9" w:rsidP="001754EA">
            <w:pPr>
              <w:rPr>
                <w:lang w:val="en-US"/>
              </w:rPr>
            </w:pPr>
          </w:p>
        </w:tc>
      </w:tr>
      <w:tr w:rsidR="003618E9" w:rsidRPr="00CC49AA" w:rsidTr="001754EA">
        <w:tc>
          <w:tcPr>
            <w:tcW w:w="2235" w:type="dxa"/>
          </w:tcPr>
          <w:p w:rsidR="003618E9" w:rsidRPr="003618E9" w:rsidRDefault="003618E9" w:rsidP="001754EA">
            <w:pPr>
              <w:ind w:left="284"/>
              <w:rPr>
                <w:lang w:val="en-US"/>
              </w:rPr>
            </w:pPr>
            <w:r w:rsidRPr="003618E9">
              <w:rPr>
                <w:lang w:val="en-US"/>
              </w:rPr>
              <w:t>Person</w:t>
            </w:r>
          </w:p>
        </w:tc>
        <w:tc>
          <w:tcPr>
            <w:tcW w:w="743" w:type="dxa"/>
          </w:tcPr>
          <w:p w:rsidR="003618E9" w:rsidRDefault="003618E9" w:rsidP="003618E9">
            <w:pPr>
              <w:jc w:val="center"/>
              <w:rPr>
                <w:lang w:val="en-US"/>
              </w:rPr>
            </w:pPr>
            <w:r>
              <w:rPr>
                <w:lang w:val="en-US"/>
              </w:rPr>
              <w:t>NA</w:t>
            </w:r>
          </w:p>
        </w:tc>
        <w:tc>
          <w:tcPr>
            <w:tcW w:w="1984" w:type="dxa"/>
          </w:tcPr>
          <w:p w:rsidR="003618E9" w:rsidRPr="003618E9" w:rsidRDefault="003618E9" w:rsidP="001754EA">
            <w:pPr>
              <w:jc w:val="center"/>
              <w:rPr>
                <w:lang w:val="en-US"/>
              </w:rPr>
            </w:pPr>
            <w:r>
              <w:rPr>
                <w:lang w:val="en-US"/>
              </w:rPr>
              <w:t>STR</w:t>
            </w:r>
            <w:r w:rsidRPr="003618E9">
              <w:rPr>
                <w:lang w:val="en-US"/>
              </w:rPr>
              <w:t>(50)</w:t>
            </w:r>
          </w:p>
        </w:tc>
        <w:tc>
          <w:tcPr>
            <w:tcW w:w="2623" w:type="dxa"/>
          </w:tcPr>
          <w:p w:rsidR="003618E9" w:rsidRDefault="003618E9" w:rsidP="001754EA">
            <w:r>
              <w:t>Имя</w:t>
            </w:r>
            <w:r w:rsidRPr="003618E9">
              <w:rPr>
                <w:lang w:val="en-US"/>
              </w:rPr>
              <w:t xml:space="preserve"> </w:t>
            </w:r>
            <w:r>
              <w:t>ответственного</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proofErr w:type="spellStart"/>
            <w:r w:rsidRPr="003618E9">
              <w:rPr>
                <w:lang w:val="en-US"/>
              </w:rPr>
              <w:t>DocNum</w:t>
            </w:r>
            <w:proofErr w:type="spellEnd"/>
          </w:p>
        </w:tc>
        <w:tc>
          <w:tcPr>
            <w:tcW w:w="743" w:type="dxa"/>
          </w:tcPr>
          <w:p w:rsidR="003618E9" w:rsidRP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STR(50)</w:t>
            </w:r>
          </w:p>
        </w:tc>
        <w:tc>
          <w:tcPr>
            <w:tcW w:w="2623" w:type="dxa"/>
          </w:tcPr>
          <w:p w:rsidR="003618E9" w:rsidRDefault="003618E9" w:rsidP="001754EA">
            <w:r>
              <w:t>Номер документа в КИС</w:t>
            </w:r>
          </w:p>
        </w:tc>
        <w:tc>
          <w:tcPr>
            <w:tcW w:w="3189" w:type="dxa"/>
          </w:tcPr>
          <w:p w:rsidR="003618E9" w:rsidRPr="00D51202" w:rsidRDefault="003618E9" w:rsidP="001754EA"/>
        </w:tc>
      </w:tr>
      <w:tr w:rsidR="003618E9" w:rsidRPr="00CC49AA" w:rsidTr="001754EA">
        <w:tc>
          <w:tcPr>
            <w:tcW w:w="2235" w:type="dxa"/>
          </w:tcPr>
          <w:p w:rsidR="003618E9" w:rsidRPr="003618E9" w:rsidRDefault="003618E9" w:rsidP="001754EA">
            <w:pPr>
              <w:ind w:left="284"/>
              <w:rPr>
                <w:lang w:val="en-US"/>
              </w:rPr>
            </w:pPr>
            <w:r w:rsidRPr="003618E9">
              <w:rPr>
                <w:lang w:val="en-US"/>
              </w:rPr>
              <w:t>Comment</w:t>
            </w:r>
          </w:p>
        </w:tc>
        <w:tc>
          <w:tcPr>
            <w:tcW w:w="743" w:type="dxa"/>
          </w:tcPr>
          <w:p w:rsidR="003618E9" w:rsidRDefault="003618E9" w:rsidP="003618E9">
            <w:pPr>
              <w:jc w:val="center"/>
              <w:rPr>
                <w:lang w:val="en-US"/>
              </w:rPr>
            </w:pPr>
            <w:r>
              <w:rPr>
                <w:lang w:val="en-US"/>
              </w:rPr>
              <w:t>NA</w:t>
            </w:r>
          </w:p>
        </w:tc>
        <w:tc>
          <w:tcPr>
            <w:tcW w:w="1984" w:type="dxa"/>
          </w:tcPr>
          <w:p w:rsidR="003618E9" w:rsidRDefault="003618E9" w:rsidP="001754EA">
            <w:pPr>
              <w:jc w:val="center"/>
              <w:rPr>
                <w:lang w:val="en-US"/>
              </w:rPr>
            </w:pPr>
            <w:r>
              <w:rPr>
                <w:lang w:val="en-US"/>
              </w:rPr>
              <w:t>STR(100)</w:t>
            </w:r>
          </w:p>
        </w:tc>
        <w:tc>
          <w:tcPr>
            <w:tcW w:w="2623" w:type="dxa"/>
          </w:tcPr>
          <w:p w:rsidR="003618E9" w:rsidRPr="003618E9" w:rsidRDefault="003618E9" w:rsidP="001754EA">
            <w:r>
              <w:t>Комментарий к документу</w:t>
            </w:r>
          </w:p>
        </w:tc>
        <w:tc>
          <w:tcPr>
            <w:tcW w:w="3189" w:type="dxa"/>
          </w:tcPr>
          <w:p w:rsidR="003618E9" w:rsidRPr="00D51202" w:rsidRDefault="003618E9" w:rsidP="001754EA"/>
        </w:tc>
      </w:tr>
    </w:tbl>
    <w:p w:rsidR="003618E9" w:rsidRPr="003618E9" w:rsidRDefault="003618E9" w:rsidP="003618E9">
      <w:pPr>
        <w:rPr>
          <w:lang w:val="en-US"/>
        </w:rPr>
      </w:pPr>
      <w:r>
        <w:rPr>
          <w:lang w:val="en-US"/>
        </w:rPr>
        <w:tab/>
      </w:r>
    </w:p>
    <w:p w:rsidR="00336843" w:rsidRDefault="00336843" w:rsidP="00336843">
      <w:pPr>
        <w:pStyle w:val="5"/>
      </w:pPr>
      <w:bookmarkStart w:id="84" w:name="_Ref517877999"/>
      <w:proofErr w:type="spellStart"/>
      <w:r w:rsidRPr="00336843">
        <w:t>createTransferOrderRequest</w:t>
      </w:r>
      <w:bookmarkEnd w:id="84"/>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336843" w:rsidRPr="00210AA5" w:rsidTr="00F1432F">
        <w:tc>
          <w:tcPr>
            <w:tcW w:w="2235" w:type="dxa"/>
            <w:shd w:val="clear" w:color="auto" w:fill="D9D9D9" w:themeFill="background1" w:themeFillShade="D9"/>
          </w:tcPr>
          <w:p w:rsidR="00336843" w:rsidRPr="00210AA5" w:rsidRDefault="00336843" w:rsidP="00F1432F">
            <w:pPr>
              <w:ind w:left="284"/>
              <w:rPr>
                <w:b/>
              </w:rPr>
            </w:pPr>
            <w:r>
              <w:rPr>
                <w:b/>
              </w:rPr>
              <w:t>Поле</w:t>
            </w:r>
          </w:p>
        </w:tc>
        <w:tc>
          <w:tcPr>
            <w:tcW w:w="743" w:type="dxa"/>
            <w:shd w:val="clear" w:color="auto" w:fill="D9D9D9" w:themeFill="background1" w:themeFillShade="D9"/>
          </w:tcPr>
          <w:p w:rsidR="00336843" w:rsidRPr="00BB7D56" w:rsidRDefault="00336843" w:rsidP="00F1432F">
            <w:pPr>
              <w:jc w:val="center"/>
              <w:rPr>
                <w:b/>
              </w:rPr>
            </w:pPr>
            <w:r>
              <w:rPr>
                <w:b/>
              </w:rPr>
              <w:t>Исп.</w:t>
            </w:r>
          </w:p>
        </w:tc>
        <w:tc>
          <w:tcPr>
            <w:tcW w:w="1984" w:type="dxa"/>
            <w:shd w:val="clear" w:color="auto" w:fill="D9D9D9" w:themeFill="background1" w:themeFillShade="D9"/>
          </w:tcPr>
          <w:p w:rsidR="00336843" w:rsidRPr="00210AA5" w:rsidRDefault="00336843" w:rsidP="00F1432F">
            <w:pPr>
              <w:jc w:val="center"/>
              <w:rPr>
                <w:b/>
              </w:rPr>
            </w:pPr>
            <w:r>
              <w:rPr>
                <w:b/>
              </w:rPr>
              <w:t>Тип значения</w:t>
            </w:r>
          </w:p>
        </w:tc>
        <w:tc>
          <w:tcPr>
            <w:tcW w:w="2623" w:type="dxa"/>
            <w:shd w:val="clear" w:color="auto" w:fill="D9D9D9" w:themeFill="background1" w:themeFillShade="D9"/>
          </w:tcPr>
          <w:p w:rsidR="00336843" w:rsidRPr="00210AA5" w:rsidRDefault="00336843" w:rsidP="00F1432F">
            <w:pPr>
              <w:rPr>
                <w:b/>
              </w:rPr>
            </w:pPr>
            <w:r>
              <w:rPr>
                <w:b/>
              </w:rPr>
              <w:t>Описание</w:t>
            </w:r>
          </w:p>
        </w:tc>
        <w:tc>
          <w:tcPr>
            <w:tcW w:w="3189" w:type="dxa"/>
            <w:shd w:val="clear" w:color="auto" w:fill="D9D9D9" w:themeFill="background1" w:themeFillShade="D9"/>
          </w:tcPr>
          <w:p w:rsidR="00336843" w:rsidRPr="00210AA5" w:rsidRDefault="00336843" w:rsidP="00F1432F">
            <w:pPr>
              <w:rPr>
                <w:b/>
              </w:rPr>
            </w:pPr>
            <w:r>
              <w:rPr>
                <w:b/>
              </w:rPr>
              <w:t>Комментарий</w:t>
            </w:r>
          </w:p>
        </w:tc>
      </w:tr>
      <w:tr w:rsidR="00336843" w:rsidRPr="003618E9" w:rsidTr="00F1432F">
        <w:tc>
          <w:tcPr>
            <w:tcW w:w="2235" w:type="dxa"/>
            <w:shd w:val="clear" w:color="auto" w:fill="FFFFFF" w:themeFill="background1"/>
          </w:tcPr>
          <w:p w:rsidR="00336843" w:rsidRPr="00A64550" w:rsidRDefault="00A64550" w:rsidP="00F1432F">
            <w:pPr>
              <w:ind w:left="284"/>
              <w:rPr>
                <w:lang w:val="en-US"/>
              </w:rPr>
            </w:pPr>
            <w:r>
              <w:rPr>
                <w:lang w:val="en-US"/>
              </w:rPr>
              <w:t>Orders</w:t>
            </w:r>
          </w:p>
        </w:tc>
        <w:tc>
          <w:tcPr>
            <w:tcW w:w="743" w:type="dxa"/>
            <w:shd w:val="clear" w:color="auto" w:fill="FFFFFF" w:themeFill="background1"/>
          </w:tcPr>
          <w:p w:rsidR="00336843" w:rsidRPr="003618E9" w:rsidRDefault="00A64550" w:rsidP="00F1432F">
            <w:pPr>
              <w:jc w:val="center"/>
              <w:rPr>
                <w:lang w:val="en-US"/>
              </w:rPr>
            </w:pPr>
            <w:r>
              <w:rPr>
                <w:lang w:val="en-US"/>
              </w:rPr>
              <w:t>ME*</w:t>
            </w:r>
          </w:p>
        </w:tc>
        <w:tc>
          <w:tcPr>
            <w:tcW w:w="1984" w:type="dxa"/>
            <w:shd w:val="clear" w:color="auto" w:fill="FFFFFF" w:themeFill="background1"/>
          </w:tcPr>
          <w:p w:rsidR="00336843" w:rsidRPr="003618E9" w:rsidRDefault="00667785" w:rsidP="00667785">
            <w:pPr>
              <w:pStyle w:val="aff4"/>
              <w:rPr>
                <w:lang w:val="en-US"/>
              </w:rPr>
            </w:pPr>
            <w:r>
              <w:rPr>
                <w:lang w:val="en-US"/>
              </w:rPr>
              <w:fldChar w:fldCharType="begin"/>
            </w:r>
            <w:r>
              <w:rPr>
                <w:lang w:val="en-US"/>
              </w:rPr>
              <w:instrText xml:space="preserve"> REF _Ref517877952 \h  \* MERGEFORMAT </w:instrText>
            </w:r>
            <w:r>
              <w:rPr>
                <w:lang w:val="en-US"/>
              </w:rPr>
            </w:r>
            <w:r>
              <w:rPr>
                <w:lang w:val="en-US"/>
              </w:rPr>
              <w:fldChar w:fldCharType="separate"/>
            </w:r>
            <w:proofErr w:type="spellStart"/>
            <w:r w:rsidRPr="00A64550">
              <w:t>TransferOrder</w:t>
            </w:r>
            <w:proofErr w:type="spellEnd"/>
            <w:r>
              <w:rPr>
                <w:lang w:val="en-US"/>
              </w:rPr>
              <w:fldChar w:fldCharType="end"/>
            </w:r>
          </w:p>
        </w:tc>
        <w:tc>
          <w:tcPr>
            <w:tcW w:w="2623" w:type="dxa"/>
            <w:shd w:val="clear" w:color="auto" w:fill="FFFFFF" w:themeFill="background1"/>
          </w:tcPr>
          <w:p w:rsidR="00336843" w:rsidRPr="00667785" w:rsidRDefault="00667785" w:rsidP="00F1432F">
            <w:r>
              <w:t>Данные заказа на перемещение</w:t>
            </w:r>
          </w:p>
        </w:tc>
        <w:tc>
          <w:tcPr>
            <w:tcW w:w="3189" w:type="dxa"/>
            <w:shd w:val="clear" w:color="auto" w:fill="FFFFFF" w:themeFill="background1"/>
          </w:tcPr>
          <w:p w:rsidR="00336843" w:rsidRPr="003618E9" w:rsidRDefault="00336843" w:rsidP="00F1432F"/>
        </w:tc>
      </w:tr>
      <w:tr w:rsidR="00336843" w:rsidRPr="003618E9" w:rsidTr="00F1432F">
        <w:tc>
          <w:tcPr>
            <w:tcW w:w="2235" w:type="dxa"/>
          </w:tcPr>
          <w:p w:rsidR="00336843" w:rsidRPr="00E25665" w:rsidRDefault="00A64550" w:rsidP="00F1432F">
            <w:pPr>
              <w:ind w:left="284"/>
              <w:rPr>
                <w:lang w:val="en-US"/>
              </w:rPr>
            </w:pPr>
            <w:r>
              <w:rPr>
                <w:lang w:val="en-US"/>
              </w:rPr>
              <w:t>Update</w:t>
            </w:r>
          </w:p>
        </w:tc>
        <w:tc>
          <w:tcPr>
            <w:tcW w:w="743" w:type="dxa"/>
          </w:tcPr>
          <w:p w:rsidR="00336843" w:rsidRPr="007952F3" w:rsidRDefault="00336843" w:rsidP="00F1432F">
            <w:pPr>
              <w:jc w:val="center"/>
              <w:rPr>
                <w:lang w:val="en-US"/>
              </w:rPr>
            </w:pPr>
            <w:r>
              <w:rPr>
                <w:lang w:val="en-US"/>
              </w:rPr>
              <w:t>NA</w:t>
            </w:r>
          </w:p>
        </w:tc>
        <w:tc>
          <w:tcPr>
            <w:tcW w:w="1984" w:type="dxa"/>
          </w:tcPr>
          <w:p w:rsidR="00336843" w:rsidRPr="003618E9" w:rsidRDefault="00A64550" w:rsidP="00F1432F">
            <w:pPr>
              <w:jc w:val="center"/>
              <w:rPr>
                <w:lang w:val="en-US"/>
              </w:rPr>
            </w:pPr>
            <w:r>
              <w:rPr>
                <w:lang w:val="en-US"/>
              </w:rPr>
              <w:t>BOOL</w:t>
            </w:r>
          </w:p>
        </w:tc>
        <w:tc>
          <w:tcPr>
            <w:tcW w:w="2623" w:type="dxa"/>
          </w:tcPr>
          <w:p w:rsidR="00336843" w:rsidRPr="00A64550" w:rsidRDefault="00A64550" w:rsidP="00F1432F">
            <w:r>
              <w:t>Параметр обновления</w:t>
            </w:r>
          </w:p>
        </w:tc>
        <w:tc>
          <w:tcPr>
            <w:tcW w:w="3189" w:type="dxa"/>
          </w:tcPr>
          <w:p w:rsidR="00336843" w:rsidRPr="00A64550" w:rsidRDefault="00A64550" w:rsidP="00F1432F">
            <w:r>
              <w:t>По умолчанию = Ложь (</w:t>
            </w:r>
            <w:r>
              <w:rPr>
                <w:lang w:val="en-US"/>
              </w:rPr>
              <w:t>false</w:t>
            </w:r>
            <w:r>
              <w:t>)</w:t>
            </w:r>
          </w:p>
        </w:tc>
      </w:tr>
    </w:tbl>
    <w:p w:rsidR="00336843" w:rsidRPr="00336843" w:rsidRDefault="00336843" w:rsidP="00336843"/>
    <w:p w:rsidR="00343CEF" w:rsidRPr="00343CEF" w:rsidRDefault="00343CEF" w:rsidP="00343CEF">
      <w:pPr>
        <w:pStyle w:val="4"/>
      </w:pPr>
      <w:r>
        <w:rPr>
          <w:lang w:val="en-US"/>
        </w:rPr>
        <w:t>WMS</w:t>
      </w:r>
      <w:r w:rsidRPr="00343CEF">
        <w:t xml:space="preserve"> </w:t>
      </w:r>
      <w:r>
        <w:rPr>
          <w:lang w:val="en-US"/>
        </w:rPr>
        <w:t>OUT</w:t>
      </w:r>
      <w:r w:rsidRPr="00343CEF">
        <w:t xml:space="preserve"> (</w:t>
      </w:r>
      <w:r>
        <w:t xml:space="preserve">Исходящие из </w:t>
      </w:r>
      <w:r>
        <w:rPr>
          <w:lang w:val="en-US"/>
        </w:rPr>
        <w:t>WMS</w:t>
      </w:r>
      <w:r w:rsidRPr="00343CEF">
        <w:t xml:space="preserve"> </w:t>
      </w:r>
      <w:r>
        <w:t>запросы)</w:t>
      </w:r>
    </w:p>
    <w:p w:rsidR="005A3919" w:rsidRPr="00B54C9D" w:rsidRDefault="005A3919" w:rsidP="00343CEF">
      <w:pPr>
        <w:pStyle w:val="5"/>
      </w:pPr>
      <w:bookmarkStart w:id="85" w:name="_Ref515532414"/>
      <w:bookmarkStart w:id="86" w:name="createTripDepartureRequest"/>
      <w:proofErr w:type="spellStart"/>
      <w:r>
        <w:rPr>
          <w:lang w:val="en-US"/>
        </w:rPr>
        <w:t>createTripDepartureRequest</w:t>
      </w:r>
      <w:bookmarkEnd w:id="82"/>
      <w:bookmarkEnd w:id="85"/>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623"/>
        <w:gridCol w:w="3189"/>
      </w:tblGrid>
      <w:tr w:rsidR="005A3919" w:rsidRPr="00210AA5" w:rsidTr="00677BA3">
        <w:tc>
          <w:tcPr>
            <w:tcW w:w="2235" w:type="dxa"/>
            <w:shd w:val="clear" w:color="auto" w:fill="D9D9D9" w:themeFill="background1" w:themeFillShade="D9"/>
          </w:tcPr>
          <w:bookmarkEnd w:id="86"/>
          <w:p w:rsidR="005A3919" w:rsidRPr="00210AA5" w:rsidRDefault="005A3919" w:rsidP="00343CEF">
            <w:pPr>
              <w:ind w:left="284"/>
              <w:rPr>
                <w:b/>
              </w:rPr>
            </w:pPr>
            <w:r>
              <w:rPr>
                <w:b/>
              </w:rPr>
              <w:t>Поле</w:t>
            </w:r>
          </w:p>
        </w:tc>
        <w:tc>
          <w:tcPr>
            <w:tcW w:w="743" w:type="dxa"/>
            <w:shd w:val="clear" w:color="auto" w:fill="D9D9D9" w:themeFill="background1" w:themeFillShade="D9"/>
          </w:tcPr>
          <w:p w:rsidR="005A3919" w:rsidRPr="00BB7D56" w:rsidRDefault="005A3919" w:rsidP="00343CEF">
            <w:pPr>
              <w:jc w:val="center"/>
              <w:rPr>
                <w:b/>
              </w:rPr>
            </w:pPr>
            <w:r>
              <w:rPr>
                <w:b/>
              </w:rPr>
              <w:t>Исп.</w:t>
            </w:r>
          </w:p>
        </w:tc>
        <w:tc>
          <w:tcPr>
            <w:tcW w:w="1984" w:type="dxa"/>
            <w:shd w:val="clear" w:color="auto" w:fill="D9D9D9" w:themeFill="background1" w:themeFillShade="D9"/>
          </w:tcPr>
          <w:p w:rsidR="005A3919" w:rsidRPr="00210AA5" w:rsidRDefault="005A3919" w:rsidP="00343CEF">
            <w:pPr>
              <w:jc w:val="center"/>
              <w:rPr>
                <w:b/>
              </w:rPr>
            </w:pPr>
            <w:r>
              <w:rPr>
                <w:b/>
              </w:rPr>
              <w:t>Тип значения</w:t>
            </w:r>
          </w:p>
        </w:tc>
        <w:tc>
          <w:tcPr>
            <w:tcW w:w="2623" w:type="dxa"/>
            <w:shd w:val="clear" w:color="auto" w:fill="D9D9D9" w:themeFill="background1" w:themeFillShade="D9"/>
          </w:tcPr>
          <w:p w:rsidR="005A3919" w:rsidRPr="00210AA5" w:rsidRDefault="005A3919" w:rsidP="00343CEF">
            <w:pPr>
              <w:rPr>
                <w:b/>
              </w:rPr>
            </w:pPr>
            <w:r>
              <w:rPr>
                <w:b/>
              </w:rPr>
              <w:t>Описание</w:t>
            </w:r>
          </w:p>
        </w:tc>
        <w:tc>
          <w:tcPr>
            <w:tcW w:w="3189" w:type="dxa"/>
            <w:shd w:val="clear" w:color="auto" w:fill="D9D9D9" w:themeFill="background1" w:themeFillShade="D9"/>
          </w:tcPr>
          <w:p w:rsidR="005A3919" w:rsidRPr="00210AA5" w:rsidRDefault="005A3919" w:rsidP="00343CEF">
            <w:pPr>
              <w:rPr>
                <w:b/>
              </w:rPr>
            </w:pPr>
            <w:r>
              <w:rPr>
                <w:b/>
              </w:rPr>
              <w:t>Комментарий</w:t>
            </w:r>
          </w:p>
        </w:tc>
      </w:tr>
      <w:tr w:rsidR="005A3919" w:rsidRPr="00CC49AA" w:rsidTr="00677BA3">
        <w:tc>
          <w:tcPr>
            <w:tcW w:w="2235" w:type="dxa"/>
          </w:tcPr>
          <w:p w:rsidR="005A3919" w:rsidRPr="009E139B" w:rsidRDefault="005A3919" w:rsidP="00343CEF">
            <w:pPr>
              <w:ind w:left="284"/>
              <w:rPr>
                <w:lang w:val="en-US"/>
              </w:rPr>
            </w:pPr>
            <w:r>
              <w:rPr>
                <w:lang w:val="en-US"/>
              </w:rPr>
              <w:t>Update</w:t>
            </w:r>
          </w:p>
        </w:tc>
        <w:tc>
          <w:tcPr>
            <w:tcW w:w="743" w:type="dxa"/>
          </w:tcPr>
          <w:p w:rsidR="005A3919" w:rsidRPr="009E139B" w:rsidRDefault="005A3919" w:rsidP="00343CEF">
            <w:pPr>
              <w:jc w:val="center"/>
              <w:rPr>
                <w:lang w:val="en-US"/>
              </w:rPr>
            </w:pPr>
            <w:r>
              <w:rPr>
                <w:lang w:val="en-US"/>
              </w:rPr>
              <w:t>MA</w:t>
            </w:r>
          </w:p>
        </w:tc>
        <w:tc>
          <w:tcPr>
            <w:tcW w:w="1984" w:type="dxa"/>
          </w:tcPr>
          <w:p w:rsidR="005A3919" w:rsidRPr="00532601" w:rsidRDefault="005A3919" w:rsidP="00343CEF">
            <w:pPr>
              <w:jc w:val="center"/>
              <w:rPr>
                <w:lang w:val="en-US"/>
              </w:rPr>
            </w:pPr>
            <w:r>
              <w:rPr>
                <w:lang w:val="en-US"/>
              </w:rPr>
              <w:t>BOOL</w:t>
            </w:r>
          </w:p>
        </w:tc>
        <w:tc>
          <w:tcPr>
            <w:tcW w:w="2623" w:type="dxa"/>
          </w:tcPr>
          <w:p w:rsidR="005A3919" w:rsidRPr="00D36A48" w:rsidRDefault="005A3919" w:rsidP="00343CEF">
            <w:r>
              <w:t>Режим обновления</w:t>
            </w:r>
          </w:p>
        </w:tc>
        <w:tc>
          <w:tcPr>
            <w:tcW w:w="3189" w:type="dxa"/>
          </w:tcPr>
          <w:p w:rsidR="005A3919" w:rsidRPr="00210AA5" w:rsidRDefault="005A3919" w:rsidP="00343CEF"/>
        </w:tc>
      </w:tr>
      <w:tr w:rsidR="005A3919" w:rsidRPr="00CC49AA" w:rsidTr="00677BA3">
        <w:tc>
          <w:tcPr>
            <w:tcW w:w="2235" w:type="dxa"/>
          </w:tcPr>
          <w:p w:rsidR="005A3919" w:rsidRPr="00065F6B" w:rsidRDefault="005A3919" w:rsidP="00343CEF">
            <w:pPr>
              <w:ind w:left="284"/>
              <w:rPr>
                <w:lang w:val="en-US"/>
              </w:rPr>
            </w:pPr>
            <w:r>
              <w:rPr>
                <w:lang w:val="en-US"/>
              </w:rPr>
              <w:t>Trips</w:t>
            </w:r>
          </w:p>
        </w:tc>
        <w:tc>
          <w:tcPr>
            <w:tcW w:w="743" w:type="dxa"/>
          </w:tcPr>
          <w:p w:rsidR="005A3919" w:rsidRPr="007952F3" w:rsidRDefault="005A3919" w:rsidP="00343CEF">
            <w:pPr>
              <w:jc w:val="center"/>
              <w:rPr>
                <w:lang w:val="en-US"/>
              </w:rPr>
            </w:pPr>
            <w:r>
              <w:rPr>
                <w:lang w:val="en-US"/>
              </w:rPr>
              <w:t>ME*</w:t>
            </w:r>
          </w:p>
        </w:tc>
        <w:tc>
          <w:tcPr>
            <w:tcW w:w="1984" w:type="dxa"/>
          </w:tcPr>
          <w:p w:rsidR="005A3919" w:rsidRPr="003A41E9" w:rsidRDefault="00FC3FAB" w:rsidP="00FC3FAB">
            <w:pPr>
              <w:pStyle w:val="aff4"/>
              <w:rPr>
                <w:lang w:val="en-US"/>
              </w:rPr>
            </w:pPr>
            <w:r>
              <w:rPr>
                <w:rStyle w:val="af0"/>
              </w:rPr>
              <w:fldChar w:fldCharType="begin"/>
            </w:r>
            <w:r>
              <w:rPr>
                <w:lang w:val="en-US"/>
              </w:rPr>
              <w:instrText xml:space="preserve"> REF _Ref477269602 \h </w:instrText>
            </w:r>
            <w:r>
              <w:rPr>
                <w:rStyle w:val="af0"/>
              </w:rPr>
              <w:instrText xml:space="preserve"> \* MERGEFORMAT </w:instrText>
            </w:r>
            <w:r>
              <w:rPr>
                <w:rStyle w:val="af0"/>
              </w:rPr>
            </w:r>
            <w:r>
              <w:rPr>
                <w:rStyle w:val="af0"/>
              </w:rPr>
              <w:fldChar w:fldCharType="separate"/>
            </w:r>
            <w:proofErr w:type="spellStart"/>
            <w:r>
              <w:rPr>
                <w:lang w:val="en-US"/>
              </w:rPr>
              <w:t>TripDeparture</w:t>
            </w:r>
            <w:proofErr w:type="spellEnd"/>
            <w:r>
              <w:rPr>
                <w:rStyle w:val="af0"/>
              </w:rPr>
              <w:fldChar w:fldCharType="end"/>
            </w:r>
            <w:r w:rsidR="005A3919" w:rsidRPr="003A41E9">
              <w:rPr>
                <w:lang w:val="en-US"/>
              </w:rPr>
              <w:fldChar w:fldCharType="begin"/>
            </w:r>
            <w:r w:rsidR="005A3919" w:rsidRPr="003A41E9">
              <w:rPr>
                <w:lang w:val="en-US"/>
              </w:rPr>
              <w:instrText xml:space="preserve"> REF _Ref477265926 \h </w:instrText>
            </w:r>
            <w:r w:rsidR="005A3919" w:rsidRPr="003A41E9">
              <w:rPr>
                <w:lang w:val="en-US"/>
              </w:rPr>
            </w:r>
            <w:r w:rsidR="005A3919" w:rsidRPr="003A41E9">
              <w:rPr>
                <w:lang w:val="en-US"/>
              </w:rPr>
              <w:fldChar w:fldCharType="end"/>
            </w:r>
          </w:p>
        </w:tc>
        <w:tc>
          <w:tcPr>
            <w:tcW w:w="2623" w:type="dxa"/>
          </w:tcPr>
          <w:p w:rsidR="005A3919" w:rsidRPr="00700AB9" w:rsidRDefault="005A3919" w:rsidP="00343CEF">
            <w:r>
              <w:t>Данные об отправке рейса</w:t>
            </w:r>
          </w:p>
        </w:tc>
        <w:tc>
          <w:tcPr>
            <w:tcW w:w="3189" w:type="dxa"/>
          </w:tcPr>
          <w:p w:rsidR="005A3919" w:rsidRPr="00210AA5" w:rsidRDefault="005A3919" w:rsidP="00343CEF"/>
        </w:tc>
      </w:tr>
    </w:tbl>
    <w:p w:rsidR="00343CEF" w:rsidRDefault="00343CEF" w:rsidP="00343CEF">
      <w:pPr>
        <w:pStyle w:val="5"/>
      </w:pPr>
      <w:bookmarkStart w:id="87" w:name="_Ref515532340"/>
      <w:bookmarkStart w:id="88" w:name="createReceivingAdviceRequest"/>
      <w:proofErr w:type="spellStart"/>
      <w:r>
        <w:rPr>
          <w:lang w:val="en-US"/>
        </w:rPr>
        <w:lastRenderedPageBreak/>
        <w:t>createReceivingAdviceRequest</w:t>
      </w:r>
      <w:bookmarkEnd w:id="87"/>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88"/>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FC3FAB" w:rsidP="00FC3FAB">
            <w:pPr>
              <w:pStyle w:val="aff4"/>
            </w:pPr>
            <w:r>
              <w:rPr>
                <w:rStyle w:val="af0"/>
              </w:rPr>
              <w:fldChar w:fldCharType="begin"/>
            </w:r>
            <w:r>
              <w:instrText xml:space="preserve"> REF _Ref506547726 \h </w:instrText>
            </w:r>
            <w:r>
              <w:rPr>
                <w:rStyle w:val="af0"/>
              </w:rPr>
              <w:instrText xml:space="preserve">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pPr>
      <w:bookmarkStart w:id="89" w:name="_Ref477459836"/>
      <w:bookmarkStart w:id="90" w:name="createReservationAdviceRequest"/>
      <w:proofErr w:type="spellStart"/>
      <w:r>
        <w:rPr>
          <w:lang w:val="en-US"/>
        </w:rPr>
        <w:t>createReservationAdviceRequest</w:t>
      </w:r>
      <w:bookmarkEnd w:id="89"/>
      <w:proofErr w:type="spellEnd"/>
    </w:p>
    <w:tbl>
      <w:tblPr>
        <w:tblStyle w:val="af4"/>
        <w:tblW w:w="10774" w:type="dxa"/>
        <w:tblInd w:w="-318" w:type="dxa"/>
        <w:tblLayout w:type="fixed"/>
        <w:tblLook w:val="04A0" w:firstRow="1" w:lastRow="0" w:firstColumn="1" w:lastColumn="0" w:noHBand="0" w:noVBand="1"/>
      </w:tblPr>
      <w:tblGrid>
        <w:gridCol w:w="2235"/>
        <w:gridCol w:w="743"/>
        <w:gridCol w:w="2126"/>
        <w:gridCol w:w="3119"/>
        <w:gridCol w:w="2551"/>
      </w:tblGrid>
      <w:tr w:rsidR="00343CEF" w:rsidRPr="00210AA5" w:rsidTr="00677BA3">
        <w:tc>
          <w:tcPr>
            <w:tcW w:w="2235" w:type="dxa"/>
            <w:shd w:val="clear" w:color="auto" w:fill="D9D9D9" w:themeFill="background1" w:themeFillShade="D9"/>
          </w:tcPr>
          <w:bookmarkEnd w:id="90"/>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2126" w:type="dxa"/>
            <w:shd w:val="clear" w:color="auto" w:fill="D9D9D9" w:themeFill="background1" w:themeFillShade="D9"/>
          </w:tcPr>
          <w:p w:rsidR="00343CEF" w:rsidRPr="00210AA5" w:rsidRDefault="00343CEF" w:rsidP="00343CEF">
            <w:pPr>
              <w:jc w:val="center"/>
              <w:rPr>
                <w:b/>
              </w:rPr>
            </w:pPr>
            <w:r>
              <w:rPr>
                <w:b/>
              </w:rPr>
              <w:t>Тип значения</w:t>
            </w:r>
          </w:p>
        </w:tc>
        <w:tc>
          <w:tcPr>
            <w:tcW w:w="3119" w:type="dxa"/>
            <w:shd w:val="clear" w:color="auto" w:fill="D9D9D9" w:themeFill="background1" w:themeFillShade="D9"/>
          </w:tcPr>
          <w:p w:rsidR="00343CEF" w:rsidRPr="00210AA5" w:rsidRDefault="00343CEF" w:rsidP="00343CEF">
            <w:pPr>
              <w:rPr>
                <w:b/>
              </w:rPr>
            </w:pPr>
            <w:r>
              <w:rPr>
                <w:b/>
              </w:rPr>
              <w:t>Описание</w:t>
            </w:r>
          </w:p>
        </w:tc>
        <w:tc>
          <w:tcPr>
            <w:tcW w:w="2551"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2126" w:type="dxa"/>
          </w:tcPr>
          <w:p w:rsidR="00343CEF" w:rsidRPr="00532601" w:rsidRDefault="00343CEF" w:rsidP="00343CEF">
            <w:pPr>
              <w:jc w:val="center"/>
              <w:rPr>
                <w:lang w:val="en-US"/>
              </w:rPr>
            </w:pPr>
            <w:r>
              <w:rPr>
                <w:lang w:val="en-US"/>
              </w:rPr>
              <w:t>BOOL</w:t>
            </w:r>
          </w:p>
        </w:tc>
        <w:tc>
          <w:tcPr>
            <w:tcW w:w="3119" w:type="dxa"/>
          </w:tcPr>
          <w:p w:rsidR="00343CEF" w:rsidRPr="00D36A48" w:rsidRDefault="00343CEF" w:rsidP="00343CEF">
            <w:r>
              <w:t>Режим обновления</w:t>
            </w:r>
          </w:p>
        </w:tc>
        <w:tc>
          <w:tcPr>
            <w:tcW w:w="2551"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2126" w:type="dxa"/>
          </w:tcPr>
          <w:p w:rsidR="00343CEF" w:rsidRPr="00177584" w:rsidRDefault="00FC3FAB" w:rsidP="00FC3FAB">
            <w:pPr>
              <w:pStyle w:val="aff4"/>
              <w:rPr>
                <w:rStyle w:val="af0"/>
              </w:rPr>
            </w:pPr>
            <w:r>
              <w:fldChar w:fldCharType="begin"/>
            </w:r>
            <w:r>
              <w:rPr>
                <w:rStyle w:val="af0"/>
              </w:rPr>
              <w:instrText xml:space="preserve"> REF _Ref497682151 \h </w:instrText>
            </w:r>
            <w:r>
              <w:instrText xml:space="preserve"> \* MERGEFORMAT </w:instrText>
            </w:r>
            <w:r>
              <w:fldChar w:fldCharType="separate"/>
            </w:r>
            <w:proofErr w:type="spellStart"/>
            <w:r>
              <w:rPr>
                <w:lang w:val="en-US"/>
              </w:rPr>
              <w:t>ReservationAdvice</w:t>
            </w:r>
            <w:proofErr w:type="spellEnd"/>
            <w:r>
              <w:fldChar w:fldCharType="end"/>
            </w:r>
          </w:p>
        </w:tc>
        <w:tc>
          <w:tcPr>
            <w:tcW w:w="3119" w:type="dxa"/>
          </w:tcPr>
          <w:p w:rsidR="00343CEF" w:rsidRPr="009E139B" w:rsidRDefault="00343CEF" w:rsidP="00343CEF">
            <w:r>
              <w:t>Данные резервирования</w:t>
            </w:r>
          </w:p>
        </w:tc>
        <w:tc>
          <w:tcPr>
            <w:tcW w:w="2551" w:type="dxa"/>
          </w:tcPr>
          <w:p w:rsidR="00343CEF" w:rsidRPr="00210AA5" w:rsidRDefault="00343CEF" w:rsidP="00343CEF"/>
        </w:tc>
      </w:tr>
    </w:tbl>
    <w:p w:rsidR="00343CEF" w:rsidRDefault="00343CEF" w:rsidP="00343CEF">
      <w:pPr>
        <w:pStyle w:val="5"/>
      </w:pPr>
      <w:bookmarkStart w:id="91" w:name="_Ref506545915"/>
      <w:bookmarkStart w:id="92" w:name="createShipmentAdviceRequest"/>
      <w:proofErr w:type="spellStart"/>
      <w:r>
        <w:rPr>
          <w:lang w:val="en-US"/>
        </w:rPr>
        <w:t>createShipmentAdviceRequest</w:t>
      </w:r>
      <w:bookmarkEnd w:id="91"/>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343CEF" w:rsidRPr="00210AA5" w:rsidTr="00677BA3">
        <w:tc>
          <w:tcPr>
            <w:tcW w:w="2235" w:type="dxa"/>
            <w:shd w:val="clear" w:color="auto" w:fill="D9D9D9" w:themeFill="background1" w:themeFillShade="D9"/>
          </w:tcPr>
          <w:bookmarkEnd w:id="92"/>
          <w:p w:rsidR="00343CEF" w:rsidRPr="00210AA5" w:rsidRDefault="00343CEF" w:rsidP="00343CEF">
            <w:pPr>
              <w:ind w:left="284"/>
              <w:rPr>
                <w:b/>
              </w:rPr>
            </w:pPr>
            <w:r>
              <w:rPr>
                <w:b/>
              </w:rPr>
              <w:t>Поле</w:t>
            </w:r>
          </w:p>
        </w:tc>
        <w:tc>
          <w:tcPr>
            <w:tcW w:w="743" w:type="dxa"/>
            <w:shd w:val="clear" w:color="auto" w:fill="D9D9D9" w:themeFill="background1" w:themeFillShade="D9"/>
          </w:tcPr>
          <w:p w:rsidR="00343CEF" w:rsidRPr="00BB7D56" w:rsidRDefault="00343CEF" w:rsidP="00343CEF">
            <w:pPr>
              <w:jc w:val="center"/>
              <w:rPr>
                <w:b/>
              </w:rPr>
            </w:pPr>
            <w:r>
              <w:rPr>
                <w:b/>
              </w:rPr>
              <w:t>Исп.</w:t>
            </w:r>
          </w:p>
        </w:tc>
        <w:tc>
          <w:tcPr>
            <w:tcW w:w="1984" w:type="dxa"/>
            <w:shd w:val="clear" w:color="auto" w:fill="D9D9D9" w:themeFill="background1" w:themeFillShade="D9"/>
          </w:tcPr>
          <w:p w:rsidR="00343CEF" w:rsidRPr="00210AA5" w:rsidRDefault="00343CEF" w:rsidP="00343CEF">
            <w:pPr>
              <w:jc w:val="center"/>
              <w:rPr>
                <w:b/>
              </w:rPr>
            </w:pPr>
            <w:r>
              <w:rPr>
                <w:b/>
              </w:rPr>
              <w:t>Тип значения</w:t>
            </w:r>
          </w:p>
        </w:tc>
        <w:tc>
          <w:tcPr>
            <w:tcW w:w="2835" w:type="dxa"/>
            <w:shd w:val="clear" w:color="auto" w:fill="D9D9D9" w:themeFill="background1" w:themeFillShade="D9"/>
          </w:tcPr>
          <w:p w:rsidR="00343CEF" w:rsidRPr="00210AA5" w:rsidRDefault="00343CEF" w:rsidP="00343CEF">
            <w:pPr>
              <w:rPr>
                <w:b/>
              </w:rPr>
            </w:pPr>
            <w:r>
              <w:rPr>
                <w:b/>
              </w:rPr>
              <w:t>Описание</w:t>
            </w:r>
          </w:p>
        </w:tc>
        <w:tc>
          <w:tcPr>
            <w:tcW w:w="2977" w:type="dxa"/>
            <w:shd w:val="clear" w:color="auto" w:fill="D9D9D9" w:themeFill="background1" w:themeFillShade="D9"/>
          </w:tcPr>
          <w:p w:rsidR="00343CEF" w:rsidRPr="00210AA5" w:rsidRDefault="00343CEF" w:rsidP="00343CEF">
            <w:pPr>
              <w:rPr>
                <w:b/>
              </w:rPr>
            </w:pPr>
            <w:r>
              <w:rPr>
                <w:b/>
              </w:rPr>
              <w:t>Комментарий</w:t>
            </w:r>
          </w:p>
        </w:tc>
      </w:tr>
      <w:tr w:rsidR="00343CEF" w:rsidRPr="00CC49AA" w:rsidTr="00677BA3">
        <w:tc>
          <w:tcPr>
            <w:tcW w:w="2235" w:type="dxa"/>
          </w:tcPr>
          <w:p w:rsidR="00343CEF" w:rsidRPr="009E139B" w:rsidRDefault="00343CEF" w:rsidP="00343CEF">
            <w:pPr>
              <w:ind w:left="284"/>
              <w:rPr>
                <w:lang w:val="en-US"/>
              </w:rPr>
            </w:pPr>
            <w:r>
              <w:rPr>
                <w:lang w:val="en-US"/>
              </w:rPr>
              <w:t>Update</w:t>
            </w:r>
          </w:p>
        </w:tc>
        <w:tc>
          <w:tcPr>
            <w:tcW w:w="743" w:type="dxa"/>
          </w:tcPr>
          <w:p w:rsidR="00343CEF" w:rsidRPr="009E139B" w:rsidRDefault="00343CEF" w:rsidP="00343CEF">
            <w:pPr>
              <w:jc w:val="center"/>
              <w:rPr>
                <w:lang w:val="en-US"/>
              </w:rPr>
            </w:pPr>
            <w:r>
              <w:rPr>
                <w:lang w:val="en-US"/>
              </w:rPr>
              <w:t>MA</w:t>
            </w:r>
          </w:p>
        </w:tc>
        <w:tc>
          <w:tcPr>
            <w:tcW w:w="1984" w:type="dxa"/>
          </w:tcPr>
          <w:p w:rsidR="00343CEF" w:rsidRPr="00532601" w:rsidRDefault="00343CEF" w:rsidP="00343CEF">
            <w:pPr>
              <w:jc w:val="center"/>
              <w:rPr>
                <w:lang w:val="en-US"/>
              </w:rPr>
            </w:pPr>
            <w:r>
              <w:rPr>
                <w:lang w:val="en-US"/>
              </w:rPr>
              <w:t>BOOL</w:t>
            </w:r>
          </w:p>
        </w:tc>
        <w:tc>
          <w:tcPr>
            <w:tcW w:w="2835" w:type="dxa"/>
          </w:tcPr>
          <w:p w:rsidR="00343CEF" w:rsidRPr="00D36A48" w:rsidRDefault="00343CEF" w:rsidP="00343CEF">
            <w:r>
              <w:t>Режим обновления</w:t>
            </w:r>
          </w:p>
        </w:tc>
        <w:tc>
          <w:tcPr>
            <w:tcW w:w="2977" w:type="dxa"/>
          </w:tcPr>
          <w:p w:rsidR="00343CEF" w:rsidRPr="00210AA5" w:rsidRDefault="00343CEF" w:rsidP="00343CEF"/>
        </w:tc>
      </w:tr>
      <w:tr w:rsidR="00343CEF" w:rsidRPr="00CC49AA" w:rsidTr="00677BA3">
        <w:tc>
          <w:tcPr>
            <w:tcW w:w="2235" w:type="dxa"/>
          </w:tcPr>
          <w:p w:rsidR="00343CEF" w:rsidRPr="00F735AD" w:rsidRDefault="00343CEF" w:rsidP="00343CEF">
            <w:pPr>
              <w:ind w:left="284"/>
              <w:rPr>
                <w:lang w:val="en-US"/>
              </w:rPr>
            </w:pPr>
            <w:r>
              <w:rPr>
                <w:lang w:val="en-US"/>
              </w:rPr>
              <w:t>Advices</w:t>
            </w:r>
          </w:p>
        </w:tc>
        <w:tc>
          <w:tcPr>
            <w:tcW w:w="743" w:type="dxa"/>
          </w:tcPr>
          <w:p w:rsidR="00343CEF" w:rsidRPr="007952F3" w:rsidRDefault="00343CEF" w:rsidP="00343CEF">
            <w:pPr>
              <w:jc w:val="center"/>
              <w:rPr>
                <w:lang w:val="en-US"/>
              </w:rPr>
            </w:pPr>
            <w:r>
              <w:rPr>
                <w:lang w:val="en-US"/>
              </w:rPr>
              <w:t>ME*</w:t>
            </w:r>
          </w:p>
        </w:tc>
        <w:tc>
          <w:tcPr>
            <w:tcW w:w="1984" w:type="dxa"/>
          </w:tcPr>
          <w:p w:rsidR="00343CEF" w:rsidRPr="003A41E9" w:rsidRDefault="00BF48B0" w:rsidP="00FC3FAB">
            <w:pPr>
              <w:pStyle w:val="aff4"/>
              <w:rPr>
                <w:rStyle w:val="af0"/>
              </w:rPr>
            </w:pPr>
            <w:hyperlink w:anchor="_ShipmentAdvice" w:history="1">
              <w:r w:rsidR="00FC3FAB">
                <w:rPr>
                  <w:rStyle w:val="af0"/>
                </w:rPr>
                <w:fldChar w:fldCharType="begin"/>
              </w:r>
              <w:r w:rsidR="00FC3FAB">
                <w:instrText xml:space="preserve"> REF _Ref506547770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ShipmentAdvice</w:t>
              </w:r>
              <w:r w:rsidR="00FC3FAB">
                <w:rPr>
                  <w:rStyle w:val="af0"/>
                </w:rPr>
                <w:fldChar w:fldCharType="end"/>
              </w:r>
            </w:hyperlink>
          </w:p>
        </w:tc>
        <w:tc>
          <w:tcPr>
            <w:tcW w:w="2835" w:type="dxa"/>
          </w:tcPr>
          <w:p w:rsidR="00343CEF" w:rsidRPr="009E139B" w:rsidRDefault="00343CEF" w:rsidP="00343CEF">
            <w:r>
              <w:t>Данные подтверждения</w:t>
            </w:r>
          </w:p>
        </w:tc>
        <w:tc>
          <w:tcPr>
            <w:tcW w:w="2977" w:type="dxa"/>
          </w:tcPr>
          <w:p w:rsidR="00343CEF" w:rsidRPr="00210AA5" w:rsidRDefault="00343CEF" w:rsidP="00343CEF"/>
        </w:tc>
      </w:tr>
    </w:tbl>
    <w:p w:rsidR="00343CEF" w:rsidRDefault="00343CEF" w:rsidP="00343CEF">
      <w:pPr>
        <w:pStyle w:val="5"/>
        <w:rPr>
          <w:lang w:val="en-US"/>
        </w:rPr>
      </w:pPr>
      <w:bookmarkStart w:id="93" w:name="_Ref477471017"/>
      <w:bookmarkStart w:id="94" w:name="createStockTakingRequest"/>
      <w:bookmarkStart w:id="95" w:name="_Ref477459767"/>
      <w:proofErr w:type="spellStart"/>
      <w:r>
        <w:rPr>
          <w:lang w:val="en-US"/>
        </w:rPr>
        <w:t>create</w:t>
      </w:r>
      <w:r w:rsidRPr="00B966F2">
        <w:rPr>
          <w:lang w:val="en-US"/>
        </w:rPr>
        <w:t>StockTakingRequest</w:t>
      </w:r>
      <w:bookmarkEnd w:id="93"/>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260"/>
        <w:gridCol w:w="2977"/>
      </w:tblGrid>
      <w:tr w:rsidR="00343CEF" w:rsidRPr="00210AA5" w:rsidTr="00677BA3">
        <w:trPr>
          <w:cantSplit/>
        </w:trPr>
        <w:tc>
          <w:tcPr>
            <w:tcW w:w="1702" w:type="dxa"/>
            <w:shd w:val="clear" w:color="auto" w:fill="D9D9D9" w:themeFill="background1" w:themeFillShade="D9"/>
          </w:tcPr>
          <w:bookmarkEnd w:id="94"/>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260" w:type="dxa"/>
            <w:shd w:val="clear" w:color="auto" w:fill="D9D9D9" w:themeFill="background1" w:themeFillShade="D9"/>
          </w:tcPr>
          <w:p w:rsidR="00343CEF" w:rsidRPr="00210AA5" w:rsidRDefault="00343CEF" w:rsidP="00677BA3">
            <w:pPr>
              <w:rPr>
                <w:b/>
              </w:rPr>
            </w:pPr>
            <w:r>
              <w:rPr>
                <w:b/>
              </w:rPr>
              <w:t>Описание</w:t>
            </w:r>
          </w:p>
        </w:tc>
        <w:tc>
          <w:tcPr>
            <w:tcW w:w="2977"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9E139B" w:rsidRDefault="00343CEF" w:rsidP="00677BA3">
            <w:pPr>
              <w:ind w:left="34"/>
              <w:rPr>
                <w:lang w:val="en-US"/>
              </w:rPr>
            </w:pPr>
            <w:r>
              <w:rPr>
                <w:lang w:val="en-US"/>
              </w:rPr>
              <w:t>Update</w:t>
            </w:r>
          </w:p>
        </w:tc>
        <w:tc>
          <w:tcPr>
            <w:tcW w:w="851" w:type="dxa"/>
          </w:tcPr>
          <w:p w:rsidR="00343CEF" w:rsidRPr="009E139B" w:rsidRDefault="00343CEF" w:rsidP="00677BA3">
            <w:pPr>
              <w:jc w:val="center"/>
              <w:rPr>
                <w:lang w:val="en-US"/>
              </w:rPr>
            </w:pPr>
            <w:r>
              <w:rPr>
                <w:lang w:val="en-US"/>
              </w:rPr>
              <w:t>MA</w:t>
            </w:r>
          </w:p>
        </w:tc>
        <w:tc>
          <w:tcPr>
            <w:tcW w:w="1984" w:type="dxa"/>
          </w:tcPr>
          <w:p w:rsidR="00343CEF" w:rsidRPr="00532601" w:rsidRDefault="00343CEF" w:rsidP="00677BA3">
            <w:pPr>
              <w:jc w:val="center"/>
              <w:rPr>
                <w:lang w:val="en-US"/>
              </w:rPr>
            </w:pPr>
            <w:r>
              <w:rPr>
                <w:lang w:val="en-US"/>
              </w:rPr>
              <w:t>BOOL</w:t>
            </w:r>
          </w:p>
        </w:tc>
        <w:tc>
          <w:tcPr>
            <w:tcW w:w="3260" w:type="dxa"/>
          </w:tcPr>
          <w:p w:rsidR="00343CEF" w:rsidRPr="00D36A48" w:rsidRDefault="00343CEF" w:rsidP="00677BA3">
            <w:r>
              <w:t>Режим обновления</w:t>
            </w:r>
          </w:p>
        </w:tc>
        <w:tc>
          <w:tcPr>
            <w:tcW w:w="2977" w:type="dxa"/>
          </w:tcPr>
          <w:p w:rsidR="00343CEF" w:rsidRPr="00210AA5" w:rsidRDefault="00343CEF" w:rsidP="00677BA3"/>
        </w:tc>
      </w:tr>
      <w:tr w:rsidR="00343CEF" w:rsidRPr="00CC49AA" w:rsidTr="00677BA3">
        <w:tc>
          <w:tcPr>
            <w:tcW w:w="1702" w:type="dxa"/>
          </w:tcPr>
          <w:p w:rsidR="00343CEF" w:rsidRPr="00F735AD" w:rsidRDefault="00343CEF" w:rsidP="00677BA3">
            <w:pPr>
              <w:ind w:left="34"/>
              <w:rPr>
                <w:lang w:val="en-US"/>
              </w:rPr>
            </w:pPr>
            <w:r>
              <w:rPr>
                <w:lang w:val="en-US"/>
              </w:rPr>
              <w:t>Documents</w:t>
            </w:r>
          </w:p>
        </w:tc>
        <w:tc>
          <w:tcPr>
            <w:tcW w:w="851" w:type="dxa"/>
          </w:tcPr>
          <w:p w:rsidR="00343CEF" w:rsidRPr="007952F3" w:rsidRDefault="00343CEF" w:rsidP="00677BA3">
            <w:pPr>
              <w:jc w:val="center"/>
              <w:rPr>
                <w:lang w:val="en-US"/>
              </w:rPr>
            </w:pPr>
            <w:r>
              <w:rPr>
                <w:lang w:val="en-US"/>
              </w:rPr>
              <w:t>ME*</w:t>
            </w:r>
          </w:p>
        </w:tc>
        <w:tc>
          <w:tcPr>
            <w:tcW w:w="1984" w:type="dxa"/>
          </w:tcPr>
          <w:p w:rsidR="00343CEF" w:rsidRPr="00CE2EE0" w:rsidRDefault="00FC3FAB" w:rsidP="00FC3FAB">
            <w:pPr>
              <w:pStyle w:val="aff4"/>
              <w:rPr>
                <w:lang w:val="en-US"/>
              </w:rPr>
            </w:pPr>
            <w:r>
              <w:rPr>
                <w:rStyle w:val="af0"/>
              </w:rPr>
              <w:fldChar w:fldCharType="begin"/>
            </w:r>
            <w:r>
              <w:rPr>
                <w:lang w:val="en-US"/>
              </w:rPr>
              <w:instrText xml:space="preserve"> REF _Ref515534805 \h </w:instrText>
            </w:r>
            <w:r>
              <w:rPr>
                <w:rStyle w:val="af0"/>
              </w:rPr>
              <w:instrText xml:space="preserve">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3260" w:type="dxa"/>
          </w:tcPr>
          <w:p w:rsidR="00343CEF" w:rsidRPr="009E139B" w:rsidRDefault="00343CEF" w:rsidP="00677BA3">
            <w:r>
              <w:t>Данные</w:t>
            </w:r>
            <w:r>
              <w:rPr>
                <w:lang w:val="en-US"/>
              </w:rPr>
              <w:t xml:space="preserve"> </w:t>
            </w:r>
            <w:r>
              <w:t>плановой инвентаризации</w:t>
            </w:r>
          </w:p>
        </w:tc>
        <w:tc>
          <w:tcPr>
            <w:tcW w:w="2977" w:type="dxa"/>
          </w:tcPr>
          <w:p w:rsidR="00343CEF" w:rsidRPr="00210AA5" w:rsidRDefault="00343CEF" w:rsidP="00677BA3"/>
        </w:tc>
      </w:tr>
      <w:bookmarkEnd w:id="95"/>
    </w:tbl>
    <w:p w:rsidR="005D5765" w:rsidRDefault="005D5765" w:rsidP="005D5765">
      <w:pPr>
        <w:rPr>
          <w:rFonts w:cstheme="majorBidi"/>
          <w:sz w:val="28"/>
          <w:szCs w:val="28"/>
          <w:lang w:val="en-US"/>
        </w:rPr>
      </w:pPr>
      <w:r>
        <w:rPr>
          <w:lang w:val="en-US"/>
        </w:rPr>
        <w:br w:type="page"/>
      </w:r>
    </w:p>
    <w:p w:rsidR="00343CEF" w:rsidRPr="00343CEF" w:rsidRDefault="00343CEF" w:rsidP="00343CEF">
      <w:pPr>
        <w:pStyle w:val="4"/>
      </w:pPr>
      <w:r>
        <w:rPr>
          <w:lang w:val="en-US"/>
        </w:rPr>
        <w:lastRenderedPageBreak/>
        <w:t>WMS</w:t>
      </w:r>
      <w:r w:rsidRPr="00343CEF">
        <w:t xml:space="preserve"> </w:t>
      </w:r>
      <w:r>
        <w:rPr>
          <w:lang w:val="en-US"/>
        </w:rPr>
        <w:t>IN</w:t>
      </w:r>
      <w:r w:rsidRPr="00343CEF">
        <w:t>-</w:t>
      </w:r>
      <w:r>
        <w:rPr>
          <w:lang w:val="en-US"/>
        </w:rPr>
        <w:t>OUT</w:t>
      </w:r>
      <w:r w:rsidRPr="00343CEF">
        <w:t xml:space="preserve"> (</w:t>
      </w:r>
      <w:r>
        <w:t>Универсальной направленности</w:t>
      </w:r>
      <w:r w:rsidRPr="00343CEF">
        <w:t>)</w:t>
      </w:r>
    </w:p>
    <w:p w:rsidR="005A3919" w:rsidRPr="00B54C9D" w:rsidRDefault="005A3919" w:rsidP="00343CEF">
      <w:pPr>
        <w:pStyle w:val="5"/>
      </w:pPr>
      <w:bookmarkStart w:id="96" w:name="_Ref515531910"/>
      <w:bookmarkStart w:id="97" w:name="changeOrderStatusRequest"/>
      <w:proofErr w:type="spellStart"/>
      <w:r>
        <w:rPr>
          <w:lang w:val="en-US"/>
        </w:rPr>
        <w:t>changeOrderStatusRequest</w:t>
      </w:r>
      <w:bookmarkEnd w:id="96"/>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2835"/>
        <w:gridCol w:w="2977"/>
      </w:tblGrid>
      <w:tr w:rsidR="005A3919" w:rsidRPr="00210AA5" w:rsidTr="00677BA3">
        <w:trPr>
          <w:cantSplit/>
        </w:trPr>
        <w:tc>
          <w:tcPr>
            <w:tcW w:w="2235" w:type="dxa"/>
            <w:shd w:val="clear" w:color="auto" w:fill="D9D9D9" w:themeFill="background1" w:themeFillShade="D9"/>
          </w:tcPr>
          <w:bookmarkEnd w:id="97"/>
          <w:p w:rsidR="005A3919" w:rsidRPr="00210AA5" w:rsidRDefault="005A3919" w:rsidP="00677BA3">
            <w:pPr>
              <w:ind w:left="34"/>
              <w:rPr>
                <w:b/>
              </w:rPr>
            </w:pPr>
            <w:r>
              <w:rPr>
                <w:b/>
              </w:rPr>
              <w:t>Поле</w:t>
            </w:r>
          </w:p>
        </w:tc>
        <w:tc>
          <w:tcPr>
            <w:tcW w:w="743" w:type="dxa"/>
            <w:shd w:val="clear" w:color="auto" w:fill="D9D9D9" w:themeFill="background1" w:themeFillShade="D9"/>
          </w:tcPr>
          <w:p w:rsidR="005A3919" w:rsidRPr="00BB7D56" w:rsidRDefault="005A3919" w:rsidP="00677BA3">
            <w:pPr>
              <w:jc w:val="center"/>
              <w:rPr>
                <w:b/>
              </w:rPr>
            </w:pPr>
            <w:r>
              <w:rPr>
                <w:b/>
              </w:rPr>
              <w:t>Исп.</w:t>
            </w:r>
          </w:p>
        </w:tc>
        <w:tc>
          <w:tcPr>
            <w:tcW w:w="1984" w:type="dxa"/>
            <w:shd w:val="clear" w:color="auto" w:fill="D9D9D9" w:themeFill="background1" w:themeFillShade="D9"/>
          </w:tcPr>
          <w:p w:rsidR="005A3919" w:rsidRPr="00210AA5" w:rsidRDefault="005A3919" w:rsidP="00677BA3">
            <w:pPr>
              <w:jc w:val="center"/>
              <w:rPr>
                <w:b/>
              </w:rPr>
            </w:pPr>
            <w:r>
              <w:rPr>
                <w:b/>
              </w:rPr>
              <w:t>Тип значения</w:t>
            </w:r>
          </w:p>
        </w:tc>
        <w:tc>
          <w:tcPr>
            <w:tcW w:w="2835" w:type="dxa"/>
            <w:shd w:val="clear" w:color="auto" w:fill="D9D9D9" w:themeFill="background1" w:themeFillShade="D9"/>
          </w:tcPr>
          <w:p w:rsidR="005A3919" w:rsidRPr="00210AA5" w:rsidRDefault="005A3919" w:rsidP="00677BA3">
            <w:pPr>
              <w:rPr>
                <w:b/>
              </w:rPr>
            </w:pPr>
            <w:r>
              <w:rPr>
                <w:b/>
              </w:rPr>
              <w:t>Описание</w:t>
            </w:r>
          </w:p>
        </w:tc>
        <w:tc>
          <w:tcPr>
            <w:tcW w:w="2977" w:type="dxa"/>
            <w:shd w:val="clear" w:color="auto" w:fill="D9D9D9" w:themeFill="background1" w:themeFillShade="D9"/>
          </w:tcPr>
          <w:p w:rsidR="005A3919" w:rsidRPr="00210AA5" w:rsidRDefault="005A3919" w:rsidP="00677BA3">
            <w:pPr>
              <w:rPr>
                <w:b/>
              </w:rPr>
            </w:pPr>
            <w:r>
              <w:rPr>
                <w:b/>
              </w:rPr>
              <w:t>Комментарий</w:t>
            </w:r>
          </w:p>
        </w:tc>
      </w:tr>
      <w:tr w:rsidR="005A3919" w:rsidRPr="00CC49AA" w:rsidTr="00677BA3">
        <w:trPr>
          <w:cantSplit/>
        </w:trPr>
        <w:tc>
          <w:tcPr>
            <w:tcW w:w="2235" w:type="dxa"/>
          </w:tcPr>
          <w:p w:rsidR="005A3919" w:rsidRPr="009E139B" w:rsidRDefault="005A3919" w:rsidP="00677BA3">
            <w:pPr>
              <w:ind w:left="34"/>
              <w:rPr>
                <w:lang w:val="en-US"/>
              </w:rPr>
            </w:pPr>
            <w:r>
              <w:rPr>
                <w:lang w:val="en-US"/>
              </w:rPr>
              <w:t>Update</w:t>
            </w:r>
          </w:p>
        </w:tc>
        <w:tc>
          <w:tcPr>
            <w:tcW w:w="743" w:type="dxa"/>
          </w:tcPr>
          <w:p w:rsidR="005A3919" w:rsidRPr="009E139B" w:rsidRDefault="005A3919" w:rsidP="00677BA3">
            <w:pPr>
              <w:jc w:val="center"/>
              <w:rPr>
                <w:lang w:val="en-US"/>
              </w:rPr>
            </w:pPr>
            <w:r>
              <w:rPr>
                <w:lang w:val="en-US"/>
              </w:rPr>
              <w:t>MA</w:t>
            </w:r>
          </w:p>
        </w:tc>
        <w:tc>
          <w:tcPr>
            <w:tcW w:w="1984" w:type="dxa"/>
          </w:tcPr>
          <w:p w:rsidR="005A3919" w:rsidRPr="00532601" w:rsidRDefault="005A3919" w:rsidP="00677BA3">
            <w:pPr>
              <w:jc w:val="center"/>
              <w:rPr>
                <w:lang w:val="en-US"/>
              </w:rPr>
            </w:pPr>
            <w:r>
              <w:rPr>
                <w:lang w:val="en-US"/>
              </w:rPr>
              <w:t>BOOL</w:t>
            </w:r>
          </w:p>
        </w:tc>
        <w:tc>
          <w:tcPr>
            <w:tcW w:w="2835" w:type="dxa"/>
          </w:tcPr>
          <w:p w:rsidR="005A3919" w:rsidRPr="00D36A48" w:rsidRDefault="005A3919" w:rsidP="00677BA3">
            <w:r>
              <w:t>Режим обновления</w:t>
            </w:r>
          </w:p>
        </w:tc>
        <w:tc>
          <w:tcPr>
            <w:tcW w:w="2977" w:type="dxa"/>
          </w:tcPr>
          <w:p w:rsidR="005A3919" w:rsidRPr="00210AA5" w:rsidRDefault="005A3919" w:rsidP="00677BA3"/>
        </w:tc>
      </w:tr>
      <w:tr w:rsidR="005A3919" w:rsidRPr="00CC49AA" w:rsidTr="00677BA3">
        <w:trPr>
          <w:cantSplit/>
        </w:trPr>
        <w:tc>
          <w:tcPr>
            <w:tcW w:w="2235" w:type="dxa"/>
          </w:tcPr>
          <w:p w:rsidR="005A3919" w:rsidRPr="00E25665" w:rsidRDefault="005A3919" w:rsidP="00677BA3">
            <w:pPr>
              <w:ind w:left="34"/>
              <w:rPr>
                <w:lang w:val="en-US"/>
              </w:rPr>
            </w:pPr>
            <w:r>
              <w:rPr>
                <w:lang w:val="en-US"/>
              </w:rPr>
              <w:t>Statuses</w:t>
            </w:r>
          </w:p>
        </w:tc>
        <w:tc>
          <w:tcPr>
            <w:tcW w:w="743" w:type="dxa"/>
          </w:tcPr>
          <w:p w:rsidR="005A3919" w:rsidRPr="007952F3" w:rsidRDefault="005A3919" w:rsidP="00677BA3">
            <w:pPr>
              <w:jc w:val="center"/>
              <w:rPr>
                <w:lang w:val="en-US"/>
              </w:rPr>
            </w:pPr>
            <w:r>
              <w:rPr>
                <w:lang w:val="en-US"/>
              </w:rPr>
              <w:t>ME*</w:t>
            </w:r>
          </w:p>
        </w:tc>
        <w:tc>
          <w:tcPr>
            <w:tcW w:w="1984" w:type="dxa"/>
          </w:tcPr>
          <w:p w:rsidR="005A3919" w:rsidRPr="00177584" w:rsidRDefault="00BF48B0" w:rsidP="00FC3FAB">
            <w:pPr>
              <w:pStyle w:val="aff4"/>
              <w:rPr>
                <w:rStyle w:val="af0"/>
              </w:rPr>
            </w:pPr>
            <w:hyperlink w:anchor="_OrderStatus" w:history="1">
              <w:r w:rsidR="00FC3FAB">
                <w:rPr>
                  <w:rStyle w:val="af0"/>
                </w:rPr>
                <w:fldChar w:fldCharType="begin"/>
              </w:r>
              <w:r w:rsidR="00FC3FAB">
                <w:instrText xml:space="preserve"> REF _Ref477460642 \h </w:instrText>
              </w:r>
              <w:r w:rsidR="00FC3FAB">
                <w:rPr>
                  <w:rStyle w:val="af0"/>
                </w:rPr>
                <w:instrText xml:space="preserve"> \* MERGEFORMAT </w:instrText>
              </w:r>
              <w:r w:rsidR="00FC3FAB">
                <w:rPr>
                  <w:rStyle w:val="af0"/>
                </w:rPr>
              </w:r>
              <w:r w:rsidR="00FC3FAB">
                <w:rPr>
                  <w:rStyle w:val="af0"/>
                </w:rPr>
                <w:fldChar w:fldCharType="separate"/>
              </w:r>
              <w:r w:rsidR="00FC3FAB">
                <w:rPr>
                  <w:lang w:val="en-US"/>
                </w:rPr>
                <w:t>OrderStatus</w:t>
              </w:r>
              <w:r w:rsidR="00FC3FAB">
                <w:rPr>
                  <w:rStyle w:val="af0"/>
                </w:rPr>
                <w:fldChar w:fldCharType="end"/>
              </w:r>
            </w:hyperlink>
          </w:p>
        </w:tc>
        <w:tc>
          <w:tcPr>
            <w:tcW w:w="2835" w:type="dxa"/>
          </w:tcPr>
          <w:p w:rsidR="005A3919" w:rsidRPr="008A4445" w:rsidRDefault="005A3919" w:rsidP="00677BA3">
            <w:r>
              <w:t>Данные об измененных статусах заказов</w:t>
            </w:r>
          </w:p>
        </w:tc>
        <w:tc>
          <w:tcPr>
            <w:tcW w:w="2977" w:type="dxa"/>
          </w:tcPr>
          <w:p w:rsidR="005A3919" w:rsidRPr="00210AA5" w:rsidRDefault="005A3919" w:rsidP="00677BA3"/>
        </w:tc>
      </w:tr>
    </w:tbl>
    <w:p w:rsidR="005D5765" w:rsidRDefault="005D5765" w:rsidP="005D5765">
      <w:pPr>
        <w:rPr>
          <w:rFonts w:asciiTheme="majorHAnsi" w:eastAsiaTheme="majorEastAsia" w:hAnsiTheme="majorHAnsi" w:cstheme="majorBidi"/>
          <w:sz w:val="26"/>
          <w:szCs w:val="26"/>
        </w:rPr>
      </w:pPr>
      <w:bookmarkStart w:id="98" w:name="_createAcceptanceOrderRequest"/>
      <w:bookmarkStart w:id="99" w:name="_createDispatchRowRequest"/>
      <w:bookmarkStart w:id="100" w:name="_revokeOrderRequest"/>
      <w:bookmarkStart w:id="101" w:name="_createReceivingAdviceRequest"/>
      <w:bookmarkStart w:id="102" w:name="_Ref506536159"/>
      <w:bookmarkStart w:id="103" w:name="_Ref477459824"/>
      <w:bookmarkEnd w:id="44"/>
      <w:bookmarkEnd w:id="98"/>
      <w:bookmarkEnd w:id="99"/>
      <w:bookmarkEnd w:id="100"/>
      <w:bookmarkEnd w:id="101"/>
    </w:p>
    <w:p w:rsidR="00343CEF" w:rsidRDefault="00343CEF" w:rsidP="00343CEF">
      <w:pPr>
        <w:pStyle w:val="3"/>
      </w:pPr>
      <w:r>
        <w:t>Получение информации</w:t>
      </w:r>
    </w:p>
    <w:p w:rsidR="00343CEF" w:rsidRPr="00343CEF" w:rsidRDefault="00343CEF" w:rsidP="00343CEF">
      <w:pPr>
        <w:pStyle w:val="4"/>
      </w:pPr>
      <w:r>
        <w:rPr>
          <w:lang w:val="en-US"/>
        </w:rPr>
        <w:t>WMS</w:t>
      </w:r>
      <w:r w:rsidRPr="00343CEF">
        <w:t xml:space="preserve"> </w:t>
      </w:r>
      <w:r>
        <w:rPr>
          <w:lang w:val="en-US"/>
        </w:rPr>
        <w:t>IN</w:t>
      </w:r>
      <w:r w:rsidRPr="00343CEF">
        <w:t xml:space="preserve"> (</w:t>
      </w:r>
      <w:r>
        <w:t xml:space="preserve">Входящие в </w:t>
      </w:r>
      <w:r>
        <w:rPr>
          <w:lang w:val="en-US"/>
        </w:rPr>
        <w:t>WMS</w:t>
      </w:r>
      <w:r w:rsidRPr="00343CEF">
        <w:t xml:space="preserve"> </w:t>
      </w:r>
      <w:r>
        <w:t>запросы)</w:t>
      </w:r>
    </w:p>
    <w:p w:rsidR="00556E39" w:rsidRPr="002A790D" w:rsidRDefault="00556E39" w:rsidP="00343CEF">
      <w:pPr>
        <w:pStyle w:val="5"/>
      </w:pPr>
      <w:bookmarkStart w:id="104" w:name="_Ref515532094"/>
      <w:bookmarkStart w:id="105" w:name="getAdvicesRequest"/>
      <w:proofErr w:type="spellStart"/>
      <w:r>
        <w:rPr>
          <w:lang w:val="en-US"/>
        </w:rPr>
        <w:t>getAdvicesRequest</w:t>
      </w:r>
      <w:bookmarkEnd w:id="102"/>
      <w:bookmarkEnd w:id="104"/>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E0637A">
        <w:trPr>
          <w:cantSplit/>
        </w:trPr>
        <w:tc>
          <w:tcPr>
            <w:tcW w:w="1702" w:type="dxa"/>
            <w:shd w:val="clear" w:color="auto" w:fill="D9D9D9" w:themeFill="background1" w:themeFillShade="D9"/>
          </w:tcPr>
          <w:bookmarkEnd w:id="105"/>
          <w:p w:rsidR="00556E39" w:rsidRPr="00210AA5" w:rsidRDefault="00556E39" w:rsidP="00E0637A">
            <w:pPr>
              <w:ind w:left="34"/>
              <w:rPr>
                <w:b/>
              </w:rPr>
            </w:pPr>
            <w:r>
              <w:rPr>
                <w:b/>
              </w:rPr>
              <w:t>Поле</w:t>
            </w:r>
          </w:p>
        </w:tc>
        <w:tc>
          <w:tcPr>
            <w:tcW w:w="851" w:type="dxa"/>
            <w:shd w:val="clear" w:color="auto" w:fill="D9D9D9" w:themeFill="background1" w:themeFillShade="D9"/>
          </w:tcPr>
          <w:p w:rsidR="00556E39" w:rsidRPr="00BB7D56" w:rsidRDefault="00556E39" w:rsidP="00E0637A">
            <w:pPr>
              <w:jc w:val="center"/>
              <w:rPr>
                <w:b/>
              </w:rPr>
            </w:pPr>
            <w:r>
              <w:rPr>
                <w:b/>
              </w:rPr>
              <w:t>Исп.</w:t>
            </w:r>
          </w:p>
        </w:tc>
        <w:tc>
          <w:tcPr>
            <w:tcW w:w="1984" w:type="dxa"/>
            <w:shd w:val="clear" w:color="auto" w:fill="D9D9D9" w:themeFill="background1" w:themeFillShade="D9"/>
          </w:tcPr>
          <w:p w:rsidR="00556E39" w:rsidRPr="00210AA5" w:rsidRDefault="00556E39" w:rsidP="00E0637A">
            <w:pPr>
              <w:jc w:val="center"/>
              <w:rPr>
                <w:b/>
              </w:rPr>
            </w:pPr>
            <w:r>
              <w:rPr>
                <w:b/>
              </w:rPr>
              <w:t>Тип значения</w:t>
            </w:r>
          </w:p>
        </w:tc>
        <w:tc>
          <w:tcPr>
            <w:tcW w:w="3048" w:type="dxa"/>
            <w:shd w:val="clear" w:color="auto" w:fill="D9D9D9" w:themeFill="background1" w:themeFillShade="D9"/>
          </w:tcPr>
          <w:p w:rsidR="00556E39" w:rsidRPr="00210AA5" w:rsidRDefault="00556E39" w:rsidP="00E0637A">
            <w:pPr>
              <w:rPr>
                <w:b/>
              </w:rPr>
            </w:pPr>
            <w:r>
              <w:rPr>
                <w:b/>
              </w:rPr>
              <w:t>Описание</w:t>
            </w:r>
          </w:p>
        </w:tc>
        <w:tc>
          <w:tcPr>
            <w:tcW w:w="3189" w:type="dxa"/>
            <w:shd w:val="clear" w:color="auto" w:fill="D9D9D9" w:themeFill="background1" w:themeFillShade="D9"/>
          </w:tcPr>
          <w:p w:rsidR="00556E39" w:rsidRPr="00210AA5" w:rsidRDefault="00556E39" w:rsidP="00E0637A">
            <w:pPr>
              <w:rPr>
                <w:b/>
              </w:rPr>
            </w:pPr>
            <w:r>
              <w:rPr>
                <w:b/>
              </w:rPr>
              <w:t>Комментарий</w:t>
            </w:r>
          </w:p>
        </w:tc>
      </w:tr>
      <w:tr w:rsidR="00556E39" w:rsidRPr="00CC49AA" w:rsidTr="00E0637A">
        <w:trPr>
          <w:cantSplit/>
        </w:trPr>
        <w:tc>
          <w:tcPr>
            <w:tcW w:w="1702" w:type="dxa"/>
          </w:tcPr>
          <w:p w:rsidR="00556E39" w:rsidRPr="00E25665" w:rsidRDefault="00556E39" w:rsidP="00E0637A">
            <w:pPr>
              <w:rPr>
                <w:lang w:val="en-US"/>
              </w:rPr>
            </w:pPr>
            <w:proofErr w:type="spellStart"/>
            <w:r>
              <w:rPr>
                <w:lang w:val="en-US"/>
              </w:rPr>
              <w:t>TransactionID</w:t>
            </w:r>
            <w:proofErr w:type="spellEnd"/>
          </w:p>
        </w:tc>
        <w:tc>
          <w:tcPr>
            <w:tcW w:w="851" w:type="dxa"/>
          </w:tcPr>
          <w:p w:rsidR="00556E39" w:rsidRPr="007952F3" w:rsidRDefault="00556E39" w:rsidP="00E0637A">
            <w:pPr>
              <w:jc w:val="center"/>
              <w:rPr>
                <w:lang w:val="en-US"/>
              </w:rPr>
            </w:pPr>
            <w:r>
              <w:rPr>
                <w:lang w:val="en-US"/>
              </w:rPr>
              <w:t>MA</w:t>
            </w:r>
          </w:p>
        </w:tc>
        <w:tc>
          <w:tcPr>
            <w:tcW w:w="1984" w:type="dxa"/>
          </w:tcPr>
          <w:p w:rsidR="00556E39" w:rsidRPr="00E25665" w:rsidRDefault="00556E39" w:rsidP="00E0637A">
            <w:pPr>
              <w:jc w:val="center"/>
              <w:rPr>
                <w:lang w:val="en-US"/>
              </w:rPr>
            </w:pPr>
            <w:r>
              <w:rPr>
                <w:lang w:val="en-US"/>
              </w:rPr>
              <w:t>INT</w:t>
            </w:r>
          </w:p>
        </w:tc>
        <w:tc>
          <w:tcPr>
            <w:tcW w:w="3048" w:type="dxa"/>
          </w:tcPr>
          <w:p w:rsidR="00556E39" w:rsidRPr="00E0637A" w:rsidRDefault="00556E39" w:rsidP="009E1A54">
            <w:r>
              <w:t xml:space="preserve">Номер последней подтвержденной транзакции обмена на стороне </w:t>
            </w:r>
            <w:r w:rsidR="009E1A54">
              <w:rPr>
                <w:lang w:val="en-US"/>
              </w:rPr>
              <w:t>CIS</w:t>
            </w:r>
            <w:r>
              <w:t>.</w:t>
            </w:r>
          </w:p>
        </w:tc>
        <w:tc>
          <w:tcPr>
            <w:tcW w:w="3189" w:type="dxa"/>
          </w:tcPr>
          <w:p w:rsidR="00556E39" w:rsidRPr="00860975" w:rsidRDefault="00556E39" w:rsidP="00DF6A51">
            <w:r>
              <w:t xml:space="preserve">На стороне </w:t>
            </w:r>
            <w:r>
              <w:rPr>
                <w:lang w:val="en-US"/>
              </w:rPr>
              <w:t>WMS</w:t>
            </w:r>
            <w:r>
              <w:t xml:space="preserve"> блокируются все документы </w:t>
            </w:r>
            <w:r w:rsidR="00DF6A51">
              <w:t>с</w:t>
            </w:r>
            <w:r>
              <w:t xml:space="preserve"> данным номером транзакции обмена.</w:t>
            </w:r>
          </w:p>
        </w:tc>
      </w:tr>
    </w:tbl>
    <w:p w:rsidR="00556E39" w:rsidRPr="00C9105F" w:rsidRDefault="00556E39" w:rsidP="00343CEF">
      <w:pPr>
        <w:pStyle w:val="5"/>
      </w:pPr>
      <w:bookmarkStart w:id="106" w:name="_Ref499048785"/>
      <w:bookmarkStart w:id="107" w:name="getDifferenceMovementRequest"/>
      <w:proofErr w:type="spellStart"/>
      <w:r w:rsidRPr="00C9105F">
        <w:t>getDifferenceMovementRequest</w:t>
      </w:r>
      <w:bookmarkEnd w:id="106"/>
      <w:proofErr w:type="spellEnd"/>
    </w:p>
    <w:bookmarkEnd w:id="107"/>
    <w:p w:rsidR="00556E39" w:rsidRPr="00A7678D" w:rsidRDefault="00556E39" w:rsidP="00A83877">
      <w:pPr>
        <w:ind w:firstLine="708"/>
      </w:pPr>
      <w:r>
        <w:t>Можно передать в запросе только дату начала и конца периода, чтобы получить все движения (без фильтров по собственникам и</w:t>
      </w:r>
      <w:r w:rsidRPr="00A7678D">
        <w:t>/</w:t>
      </w:r>
      <w:r>
        <w:t>или номенклатуре)</w:t>
      </w:r>
    </w:p>
    <w:tbl>
      <w:tblPr>
        <w:tblStyle w:val="af4"/>
        <w:tblW w:w="10773" w:type="dxa"/>
        <w:tblInd w:w="-318" w:type="dxa"/>
        <w:tblLayout w:type="fixed"/>
        <w:tblLook w:val="04A0" w:firstRow="1" w:lastRow="0" w:firstColumn="1" w:lastColumn="0" w:noHBand="0" w:noVBand="1"/>
      </w:tblPr>
      <w:tblGrid>
        <w:gridCol w:w="1701"/>
        <w:gridCol w:w="850"/>
        <w:gridCol w:w="1984"/>
        <w:gridCol w:w="3048"/>
        <w:gridCol w:w="3190"/>
      </w:tblGrid>
      <w:tr w:rsidR="00556E39" w:rsidTr="00556E39">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29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556E39" w:rsidTr="00262A7D">
        <w:trPr>
          <w:trHeight w:val="327"/>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E1A18" w:rsidRDefault="00556E39" w:rsidP="00EE410B">
            <w:pPr>
              <w:keepNext/>
              <w:rPr>
                <w:lang w:val="en-US"/>
              </w:rPr>
            </w:pPr>
            <w:proofErr w:type="spellStart"/>
            <w:r>
              <w:rPr>
                <w:lang w:val="en-US"/>
              </w:rPr>
              <w:t>DateStart</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Начальная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2E1A18" w:rsidRDefault="00556E39" w:rsidP="00EE410B">
            <w:pPr>
              <w:keepNext/>
            </w:pPr>
            <w:proofErr w:type="spellStart"/>
            <w:r>
              <w:rPr>
                <w:lang w:val="en-US"/>
              </w:rPr>
              <w:t>DateEnd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MA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FC3FAB">
            <w:pPr>
              <w:keepNext/>
              <w:jc w:val="center"/>
              <w:rPr>
                <w:lang w:val="en-US"/>
              </w:rPr>
            </w:pPr>
            <w:r>
              <w:rPr>
                <w:lang w:val="en-US"/>
              </w:rPr>
              <w:t>DATE</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Конечная дата</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44"/>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rPr>
                <w:lang w:val="en-US"/>
              </w:rPr>
            </w:pPr>
            <w:proofErr w:type="spellStart"/>
            <w:r>
              <w:rPr>
                <w:lang w:val="en-US"/>
              </w:rPr>
              <w:t>OwnerID</w:t>
            </w:r>
            <w:proofErr w:type="spellEnd"/>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A7678D" w:rsidRDefault="00556E39" w:rsidP="00FC3FAB">
            <w:pPr>
              <w:keepNext/>
              <w:jc w:val="center"/>
              <w:rPr>
                <w:lang w:val="en-US"/>
              </w:rPr>
            </w:pPr>
            <w:r>
              <w:rPr>
                <w:lang w:val="en-US"/>
              </w:rPr>
              <w:t>NA*</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Pr="00E82D03" w:rsidRDefault="00556E39" w:rsidP="00FC3FAB">
            <w:pPr>
              <w:keepNext/>
              <w:jc w:val="center"/>
              <w:rPr>
                <w:lang w:val="en-US"/>
              </w:rPr>
            </w:pPr>
            <w:r>
              <w:rPr>
                <w:lang w:val="en-US"/>
              </w:rPr>
              <w:t>INT</w:t>
            </w:r>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r>
              <w:t>Код собственника</w:t>
            </w:r>
            <w:r w:rsidR="00DF6A51">
              <w:t xml:space="preserve"> остатков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r w:rsidR="00556E39" w:rsidTr="00262A7D">
        <w:trPr>
          <w:trHeight w:val="310"/>
        </w:trPr>
        <w:tc>
          <w:tcPr>
            <w:tcW w:w="164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rPr>
                <w:lang w:val="en-US"/>
              </w:rPr>
            </w:pPr>
            <w:r>
              <w:rPr>
                <w:lang w:val="en-US"/>
              </w:rPr>
              <w:t>Goods</w:t>
            </w:r>
          </w:p>
        </w:tc>
        <w:tc>
          <w:tcPr>
            <w:tcW w:w="8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FC3FAB">
            <w:pPr>
              <w:keepNext/>
              <w:jc w:val="center"/>
              <w:rPr>
                <w:lang w:val="en-US"/>
              </w:rPr>
            </w:pPr>
            <w:r>
              <w:rPr>
                <w:lang w:val="en-US"/>
              </w:rPr>
              <w:t>NE*</w:t>
            </w:r>
          </w:p>
        </w:tc>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262A7D" w:rsidRDefault="00BF48B0" w:rsidP="00FC3FAB">
            <w:pPr>
              <w:pStyle w:val="aff4"/>
              <w:rPr>
                <w:lang w:val="en-US"/>
              </w:rPr>
            </w:pPr>
            <w:hyperlink w:anchor="Good" w:history="1">
              <w:r w:rsidR="00556E39" w:rsidRPr="00FC3FAB">
                <w:rPr>
                  <w:rStyle w:val="af5"/>
                  <w:lang w:val="en-US"/>
                </w:rPr>
                <w:fldChar w:fldCharType="begin"/>
              </w:r>
              <w:r w:rsidR="00556E39" w:rsidRPr="00FC3FAB">
                <w:rPr>
                  <w:rStyle w:val="af5"/>
                  <w:lang w:val="en-US"/>
                </w:rPr>
                <w:instrText xml:space="preserve"> REF _Ref477358803 \h  \* MERGEFORMAT </w:instrText>
              </w:r>
              <w:r w:rsidR="00556E39" w:rsidRPr="00FC3FAB">
                <w:rPr>
                  <w:rStyle w:val="af5"/>
                  <w:lang w:val="en-US"/>
                </w:rPr>
              </w:r>
              <w:r w:rsidR="00556E39" w:rsidRPr="00FC3FAB">
                <w:rPr>
                  <w:rStyle w:val="af5"/>
                  <w:lang w:val="en-US"/>
                </w:rPr>
                <w:fldChar w:fldCharType="separate"/>
              </w:r>
              <w:r w:rsidR="00FC3FAB" w:rsidRPr="00FC3FAB">
                <w:rPr>
                  <w:rStyle w:val="af5"/>
                </w:rPr>
                <w:t>Good</w:t>
              </w:r>
              <w:r w:rsidR="00556E39" w:rsidRPr="00FC3FAB">
                <w:rPr>
                  <w:rStyle w:val="af5"/>
                  <w:lang w:val="en-US"/>
                </w:rPr>
                <w:fldChar w:fldCharType="end"/>
              </w:r>
            </w:hyperlink>
          </w:p>
        </w:tc>
        <w:tc>
          <w:tcPr>
            <w:tcW w:w="29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Список кодов товаров</w:t>
            </w:r>
          </w:p>
        </w:tc>
        <w:tc>
          <w:tcPr>
            <w:tcW w:w="3076" w:type="dxa"/>
            <w:tcBorders>
              <w:top w:val="single" w:sz="4" w:space="0" w:color="auto"/>
              <w:left w:val="single" w:sz="4" w:space="0" w:color="auto"/>
              <w:bottom w:val="single" w:sz="4" w:space="0" w:color="auto"/>
              <w:right w:val="single" w:sz="4" w:space="0" w:color="auto"/>
            </w:tcBorders>
            <w:shd w:val="clear" w:color="auto" w:fill="FFFFFF" w:themeFill="background1"/>
          </w:tcPr>
          <w:p w:rsidR="00556E39" w:rsidRDefault="00556E39" w:rsidP="00EE410B">
            <w:pPr>
              <w:keepNext/>
            </w:pPr>
          </w:p>
        </w:tc>
      </w:tr>
    </w:tbl>
    <w:bookmarkStart w:id="108" w:name="getGoodRequest"/>
    <w:bookmarkEnd w:id="103"/>
    <w:p w:rsidR="00556E39" w:rsidRPr="00C9105F" w:rsidRDefault="00556E39" w:rsidP="00343CEF">
      <w:pPr>
        <w:pStyle w:val="5"/>
      </w:pPr>
      <w:r w:rsidRPr="00C9105F">
        <w:rPr>
          <w:rStyle w:val="af0"/>
          <w:sz w:val="26"/>
          <w:szCs w:val="26"/>
          <w:u w:val="none"/>
        </w:rPr>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bookmarkStart w:id="109" w:name="_Ref499048816"/>
      <w:proofErr w:type="spellStart"/>
      <w:r w:rsidRPr="00C9105F">
        <w:rPr>
          <w:rStyle w:val="af0"/>
          <w:sz w:val="26"/>
          <w:szCs w:val="26"/>
          <w:u w:val="none"/>
        </w:rPr>
        <w:t>getGoodRequest</w:t>
      </w:r>
      <w:bookmarkEnd w:id="109"/>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556E39" w:rsidRPr="00210AA5" w:rsidTr="00343CEF">
        <w:trPr>
          <w:cantSplit/>
        </w:trPr>
        <w:tc>
          <w:tcPr>
            <w:tcW w:w="1761" w:type="dxa"/>
            <w:shd w:val="clear" w:color="auto" w:fill="D9D9D9" w:themeFill="background1" w:themeFillShade="D9"/>
          </w:tcPr>
          <w:bookmarkEnd w:id="108"/>
          <w:p w:rsidR="00556E39" w:rsidRPr="00210AA5" w:rsidRDefault="00556E39" w:rsidP="00EE410B">
            <w:pPr>
              <w:keepNext/>
              <w:rPr>
                <w:b/>
              </w:rPr>
            </w:pPr>
            <w:r>
              <w:rPr>
                <w:b/>
              </w:rPr>
              <w:t>Поле</w:t>
            </w:r>
          </w:p>
        </w:tc>
        <w:tc>
          <w:tcPr>
            <w:tcW w:w="1099" w:type="dxa"/>
            <w:shd w:val="clear" w:color="auto" w:fill="D9D9D9" w:themeFill="background1" w:themeFillShade="D9"/>
          </w:tcPr>
          <w:p w:rsidR="00556E39" w:rsidRPr="00BB7D56" w:rsidRDefault="00556E39" w:rsidP="00EE410B">
            <w:pPr>
              <w:keepNext/>
              <w:rPr>
                <w:b/>
              </w:rPr>
            </w:pPr>
            <w:r>
              <w:rPr>
                <w:b/>
              </w:rPr>
              <w:t>Исп.</w:t>
            </w:r>
          </w:p>
        </w:tc>
        <w:tc>
          <w:tcPr>
            <w:tcW w:w="1884" w:type="dxa"/>
            <w:shd w:val="clear" w:color="auto" w:fill="D9D9D9" w:themeFill="background1" w:themeFillShade="D9"/>
          </w:tcPr>
          <w:p w:rsidR="00556E39" w:rsidRPr="00210AA5" w:rsidRDefault="00556E39" w:rsidP="00EE410B">
            <w:pPr>
              <w:keepNext/>
              <w:rPr>
                <w:b/>
              </w:rPr>
            </w:pPr>
            <w:r>
              <w:rPr>
                <w:b/>
              </w:rPr>
              <w:t>Тип значения</w:t>
            </w:r>
          </w:p>
        </w:tc>
        <w:tc>
          <w:tcPr>
            <w:tcW w:w="2784" w:type="dxa"/>
            <w:shd w:val="clear" w:color="auto" w:fill="D9D9D9" w:themeFill="background1" w:themeFillShade="D9"/>
          </w:tcPr>
          <w:p w:rsidR="00556E39" w:rsidRPr="00210AA5" w:rsidRDefault="00556E39" w:rsidP="00EE410B">
            <w:pPr>
              <w:keepNext/>
              <w:rPr>
                <w:b/>
              </w:rPr>
            </w:pPr>
            <w:r>
              <w:rPr>
                <w:b/>
              </w:rPr>
              <w:t>Описание</w:t>
            </w:r>
          </w:p>
        </w:tc>
        <w:tc>
          <w:tcPr>
            <w:tcW w:w="3245" w:type="dxa"/>
            <w:shd w:val="clear" w:color="auto" w:fill="D9D9D9" w:themeFill="background1" w:themeFillShade="D9"/>
          </w:tcPr>
          <w:p w:rsidR="00556E39" w:rsidRPr="00210AA5" w:rsidRDefault="00556E39" w:rsidP="00EE410B">
            <w:pPr>
              <w:keepNext/>
              <w:rPr>
                <w:b/>
              </w:rPr>
            </w:pPr>
            <w:r>
              <w:rPr>
                <w:b/>
              </w:rPr>
              <w:t>Комментарий</w:t>
            </w:r>
          </w:p>
        </w:tc>
      </w:tr>
      <w:tr w:rsidR="00556E39" w:rsidRPr="000906EF" w:rsidTr="00343CEF">
        <w:trPr>
          <w:cantSplit/>
        </w:trPr>
        <w:tc>
          <w:tcPr>
            <w:tcW w:w="1761" w:type="dxa"/>
            <w:shd w:val="clear" w:color="auto" w:fill="FFFFFF" w:themeFill="background1"/>
          </w:tcPr>
          <w:p w:rsidR="00556E39" w:rsidRPr="00584A84" w:rsidRDefault="00556E39" w:rsidP="00EE410B">
            <w:pPr>
              <w:keepNext/>
              <w:rPr>
                <w:lang w:val="en-US"/>
              </w:rPr>
            </w:pPr>
            <w:r>
              <w:rPr>
                <w:lang w:val="en-US"/>
              </w:rPr>
              <w:t>ID</w:t>
            </w:r>
          </w:p>
        </w:tc>
        <w:tc>
          <w:tcPr>
            <w:tcW w:w="1099" w:type="dxa"/>
            <w:shd w:val="clear" w:color="auto" w:fill="FFFFFF" w:themeFill="background1"/>
          </w:tcPr>
          <w:p w:rsidR="00556E39" w:rsidRDefault="00556E39" w:rsidP="00FC3FAB">
            <w:pPr>
              <w:keepNext/>
              <w:jc w:val="center"/>
              <w:rPr>
                <w:lang w:val="en-US"/>
              </w:rPr>
            </w:pPr>
            <w:r>
              <w:rPr>
                <w:lang w:val="en-US"/>
              </w:rPr>
              <w:t>MA*</w:t>
            </w:r>
          </w:p>
        </w:tc>
        <w:tc>
          <w:tcPr>
            <w:tcW w:w="1884" w:type="dxa"/>
            <w:shd w:val="clear" w:color="auto" w:fill="FFFFFF" w:themeFill="background1"/>
          </w:tcPr>
          <w:p w:rsidR="00556E39" w:rsidRDefault="00556E39" w:rsidP="00FC3FAB">
            <w:pPr>
              <w:keepNext/>
              <w:jc w:val="center"/>
              <w:rPr>
                <w:lang w:val="en-US"/>
              </w:rPr>
            </w:pPr>
            <w:r>
              <w:rPr>
                <w:lang w:val="en-US"/>
              </w:rPr>
              <w:t>STR(50)</w:t>
            </w:r>
          </w:p>
        </w:tc>
        <w:tc>
          <w:tcPr>
            <w:tcW w:w="2784" w:type="dxa"/>
            <w:shd w:val="clear" w:color="auto" w:fill="FFFFFF" w:themeFill="background1"/>
          </w:tcPr>
          <w:p w:rsidR="00556E39" w:rsidRPr="008D1FCC" w:rsidRDefault="00556E39" w:rsidP="00EE410B">
            <w:pPr>
              <w:keepNext/>
            </w:pPr>
            <w:r>
              <w:t>Код товара</w:t>
            </w:r>
          </w:p>
        </w:tc>
        <w:tc>
          <w:tcPr>
            <w:tcW w:w="3245" w:type="dxa"/>
            <w:shd w:val="clear" w:color="auto" w:fill="FFFFFF" w:themeFill="background1"/>
          </w:tcPr>
          <w:p w:rsidR="00556E39" w:rsidRPr="00DF6A51" w:rsidRDefault="00DF6A51" w:rsidP="00EE410B">
            <w:pPr>
              <w:keepNext/>
              <w:rPr>
                <w:lang w:val="en-US"/>
              </w:rPr>
            </w:pPr>
            <w:r>
              <w:rPr>
                <w:lang w:val="en-US"/>
              </w:rPr>
              <w:t xml:space="preserve">GUID </w:t>
            </w:r>
            <w:r>
              <w:t>или</w:t>
            </w:r>
            <w:r>
              <w:rPr>
                <w:lang w:val="en-US"/>
              </w:rPr>
              <w:t xml:space="preserve"> ID</w:t>
            </w:r>
          </w:p>
        </w:tc>
      </w:tr>
    </w:tbl>
    <w:p w:rsidR="00343CEF" w:rsidRDefault="00343CEF" w:rsidP="00343CEF">
      <w:pPr>
        <w:pStyle w:val="5"/>
        <w:rPr>
          <w:lang w:val="en-US"/>
        </w:rPr>
      </w:pPr>
      <w:bookmarkStart w:id="110" w:name="_AcceptanceOrder"/>
      <w:bookmarkStart w:id="111" w:name="_stockBalanceRequest"/>
      <w:bookmarkStart w:id="112" w:name="_Ref505184302"/>
      <w:bookmarkStart w:id="113" w:name="getSKUrequest"/>
      <w:bookmarkStart w:id="114" w:name="_Ref477213143"/>
      <w:bookmarkEnd w:id="110"/>
      <w:bookmarkEnd w:id="111"/>
      <w:proofErr w:type="spellStart"/>
      <w:r>
        <w:rPr>
          <w:lang w:val="en-US"/>
        </w:rPr>
        <w:t>getSKUrequest</w:t>
      </w:r>
      <w:bookmarkEnd w:id="112"/>
      <w:proofErr w:type="spellEnd"/>
    </w:p>
    <w:tbl>
      <w:tblPr>
        <w:tblStyle w:val="af4"/>
        <w:tblW w:w="10774" w:type="dxa"/>
        <w:tblInd w:w="-318" w:type="dxa"/>
        <w:tblLayout w:type="fixed"/>
        <w:tblLook w:val="04A0" w:firstRow="1" w:lastRow="0" w:firstColumn="1" w:lastColumn="0" w:noHBand="0" w:noVBand="1"/>
      </w:tblPr>
      <w:tblGrid>
        <w:gridCol w:w="2235"/>
        <w:gridCol w:w="743"/>
        <w:gridCol w:w="1984"/>
        <w:gridCol w:w="3573"/>
        <w:gridCol w:w="2239"/>
      </w:tblGrid>
      <w:tr w:rsidR="00343CEF" w:rsidRPr="00210AA5" w:rsidTr="00126B6A">
        <w:tc>
          <w:tcPr>
            <w:tcW w:w="2235" w:type="dxa"/>
            <w:shd w:val="clear" w:color="auto" w:fill="D9D9D9" w:themeFill="background1" w:themeFillShade="D9"/>
          </w:tcPr>
          <w:bookmarkEnd w:id="113"/>
          <w:p w:rsidR="00343CEF" w:rsidRPr="00210AA5" w:rsidRDefault="00343CEF" w:rsidP="00677BA3">
            <w:pPr>
              <w:ind w:left="284"/>
              <w:rPr>
                <w:b/>
              </w:rPr>
            </w:pPr>
            <w:r>
              <w:rPr>
                <w:b/>
              </w:rPr>
              <w:t>Поле</w:t>
            </w:r>
          </w:p>
        </w:tc>
        <w:tc>
          <w:tcPr>
            <w:tcW w:w="743"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573" w:type="dxa"/>
            <w:shd w:val="clear" w:color="auto" w:fill="D9D9D9" w:themeFill="background1" w:themeFillShade="D9"/>
          </w:tcPr>
          <w:p w:rsidR="00343CEF" w:rsidRPr="00210AA5" w:rsidRDefault="00343CEF" w:rsidP="00677BA3">
            <w:pPr>
              <w:rPr>
                <w:b/>
              </w:rPr>
            </w:pPr>
            <w:r>
              <w:rPr>
                <w:b/>
              </w:rPr>
              <w:t>Описание</w:t>
            </w:r>
          </w:p>
        </w:tc>
        <w:tc>
          <w:tcPr>
            <w:tcW w:w="223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126B6A">
        <w:tc>
          <w:tcPr>
            <w:tcW w:w="2235" w:type="dxa"/>
          </w:tcPr>
          <w:p w:rsidR="00343CEF" w:rsidRPr="00065F6B" w:rsidRDefault="00343CEF" w:rsidP="00677BA3">
            <w:pPr>
              <w:ind w:left="284"/>
              <w:rPr>
                <w:lang w:val="en-US"/>
              </w:rPr>
            </w:pPr>
            <w:r>
              <w:rPr>
                <w:lang w:val="en-US"/>
              </w:rPr>
              <w:t>Barcode</w:t>
            </w:r>
          </w:p>
        </w:tc>
        <w:tc>
          <w:tcPr>
            <w:tcW w:w="743" w:type="dxa"/>
          </w:tcPr>
          <w:p w:rsidR="00343CEF" w:rsidRPr="007952F3" w:rsidRDefault="00343CEF" w:rsidP="00677BA3">
            <w:pPr>
              <w:jc w:val="center"/>
              <w:rPr>
                <w:lang w:val="en-US"/>
              </w:rPr>
            </w:pPr>
            <w:r>
              <w:rPr>
                <w:lang w:val="en-US"/>
              </w:rPr>
              <w:t>NE*</w:t>
            </w:r>
          </w:p>
        </w:tc>
        <w:tc>
          <w:tcPr>
            <w:tcW w:w="1984" w:type="dxa"/>
          </w:tcPr>
          <w:p w:rsidR="00343CEF" w:rsidRPr="00803703" w:rsidRDefault="00343CEF" w:rsidP="00677BA3">
            <w:pPr>
              <w:jc w:val="center"/>
              <w:rPr>
                <w:lang w:val="en-US"/>
              </w:rPr>
            </w:pPr>
            <w:r w:rsidRPr="00803703">
              <w:rPr>
                <w:rStyle w:val="af0"/>
                <w:u w:val="none"/>
              </w:rPr>
              <w:t>STR</w:t>
            </w:r>
            <w:r w:rsidRPr="00803703">
              <w:rPr>
                <w:lang w:val="en-US"/>
              </w:rPr>
              <w:fldChar w:fldCharType="begin"/>
            </w:r>
            <w:r w:rsidRPr="00803703">
              <w:rPr>
                <w:lang w:val="en-US"/>
              </w:rPr>
              <w:instrText xml:space="preserve"> REF _Ref477265926 \h </w:instrText>
            </w:r>
            <w:r w:rsidRPr="00803703">
              <w:rPr>
                <w:lang w:val="en-US"/>
              </w:rPr>
            </w:r>
            <w:r w:rsidRPr="00803703">
              <w:rPr>
                <w:lang w:val="en-US"/>
              </w:rPr>
              <w:fldChar w:fldCharType="end"/>
            </w:r>
          </w:p>
        </w:tc>
        <w:tc>
          <w:tcPr>
            <w:tcW w:w="3573" w:type="dxa"/>
          </w:tcPr>
          <w:p w:rsidR="00343CEF" w:rsidRPr="00803703" w:rsidRDefault="00343CEF" w:rsidP="00677BA3">
            <w:pPr>
              <w:rPr>
                <w:lang w:val="en-US"/>
              </w:rPr>
            </w:pPr>
            <w:r>
              <w:t>Штрих</w:t>
            </w:r>
            <w:r>
              <w:rPr>
                <w:lang w:val="en-US"/>
              </w:rPr>
              <w:t>-</w:t>
            </w:r>
            <w:r>
              <w:t xml:space="preserve">код запрашиваемого </w:t>
            </w:r>
            <w:r>
              <w:rPr>
                <w:lang w:val="en-US"/>
              </w:rPr>
              <w:t>SKU</w:t>
            </w:r>
          </w:p>
        </w:tc>
        <w:tc>
          <w:tcPr>
            <w:tcW w:w="2239" w:type="dxa"/>
          </w:tcPr>
          <w:p w:rsidR="00343CEF" w:rsidRPr="00210AA5" w:rsidRDefault="00343CEF" w:rsidP="00677BA3"/>
        </w:tc>
      </w:tr>
      <w:tr w:rsidR="00126B6A" w:rsidRPr="00CC49AA" w:rsidTr="00126B6A">
        <w:tc>
          <w:tcPr>
            <w:tcW w:w="2235" w:type="dxa"/>
          </w:tcPr>
          <w:p w:rsidR="00126B6A" w:rsidRPr="00126B6A" w:rsidRDefault="00126B6A" w:rsidP="00677BA3">
            <w:pPr>
              <w:ind w:left="284"/>
              <w:rPr>
                <w:lang w:val="en-US"/>
              </w:rPr>
            </w:pPr>
            <w:r>
              <w:rPr>
                <w:lang w:val="en-US"/>
              </w:rPr>
              <w:t>SKUID</w:t>
            </w:r>
          </w:p>
        </w:tc>
        <w:tc>
          <w:tcPr>
            <w:tcW w:w="743" w:type="dxa"/>
          </w:tcPr>
          <w:p w:rsidR="00126B6A" w:rsidRDefault="00126B6A" w:rsidP="00677BA3">
            <w:pPr>
              <w:jc w:val="center"/>
              <w:rPr>
                <w:lang w:val="en-US"/>
              </w:rPr>
            </w:pPr>
            <w:r>
              <w:rPr>
                <w:lang w:val="en-US"/>
              </w:rPr>
              <w:t>NE*</w:t>
            </w:r>
          </w:p>
        </w:tc>
        <w:tc>
          <w:tcPr>
            <w:tcW w:w="1984" w:type="dxa"/>
          </w:tcPr>
          <w:p w:rsidR="00126B6A" w:rsidRPr="00126B6A" w:rsidRDefault="00126B6A" w:rsidP="00677BA3">
            <w:pPr>
              <w:jc w:val="center"/>
              <w:rPr>
                <w:rStyle w:val="af0"/>
                <w:u w:val="none"/>
                <w:lang w:val="en-US"/>
              </w:rPr>
            </w:pPr>
            <w:r>
              <w:rPr>
                <w:rStyle w:val="af0"/>
                <w:u w:val="none"/>
                <w:lang w:val="en-US"/>
              </w:rPr>
              <w:t>STR</w:t>
            </w:r>
          </w:p>
        </w:tc>
        <w:tc>
          <w:tcPr>
            <w:tcW w:w="3573" w:type="dxa"/>
          </w:tcPr>
          <w:p w:rsidR="00126B6A" w:rsidRDefault="00126B6A" w:rsidP="00126B6A">
            <w:r w:rsidRPr="00307940">
              <w:t xml:space="preserve">Уникальный </w:t>
            </w:r>
            <w:r>
              <w:t>идентификатор</w:t>
            </w:r>
            <w:r w:rsidRPr="00307940">
              <w:t xml:space="preserve"> учетной единицы товара </w:t>
            </w:r>
            <w:r>
              <w:t>(</w:t>
            </w:r>
            <w:r>
              <w:rPr>
                <w:lang w:val="en-US"/>
              </w:rPr>
              <w:t>SKU</w:t>
            </w:r>
            <w:r>
              <w:t>)</w:t>
            </w:r>
          </w:p>
        </w:tc>
        <w:tc>
          <w:tcPr>
            <w:tcW w:w="2239" w:type="dxa"/>
          </w:tcPr>
          <w:p w:rsidR="00126B6A" w:rsidRPr="00210AA5" w:rsidRDefault="00126B6A" w:rsidP="00677BA3"/>
        </w:tc>
      </w:tr>
    </w:tbl>
    <w:p w:rsidR="00556E39" w:rsidRPr="002A790D" w:rsidRDefault="00556E39" w:rsidP="00343CEF">
      <w:pPr>
        <w:pStyle w:val="5"/>
      </w:pPr>
      <w:bookmarkStart w:id="115" w:name="_Ref515532179"/>
      <w:bookmarkStart w:id="116" w:name="getStockBalanceRequest"/>
      <w:proofErr w:type="spellStart"/>
      <w:r>
        <w:rPr>
          <w:lang w:val="en-US"/>
        </w:rPr>
        <w:t>getStockBalanceRequest</w:t>
      </w:r>
      <w:bookmarkEnd w:id="114"/>
      <w:bookmarkEnd w:id="115"/>
      <w:proofErr w:type="spellEnd"/>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556E39" w:rsidRPr="00210AA5" w:rsidTr="002A790D">
        <w:trPr>
          <w:cantSplit/>
        </w:trPr>
        <w:tc>
          <w:tcPr>
            <w:tcW w:w="1702" w:type="dxa"/>
            <w:shd w:val="clear" w:color="auto" w:fill="D9D9D9" w:themeFill="background1" w:themeFillShade="D9"/>
          </w:tcPr>
          <w:bookmarkEnd w:id="116"/>
          <w:p w:rsidR="00556E39" w:rsidRPr="00210AA5" w:rsidRDefault="00556E39" w:rsidP="00AA1EE1">
            <w:pPr>
              <w:ind w:left="34"/>
              <w:rPr>
                <w:b/>
              </w:rPr>
            </w:pPr>
            <w:r>
              <w:rPr>
                <w:b/>
              </w:rPr>
              <w:t>Поле</w:t>
            </w:r>
          </w:p>
        </w:tc>
        <w:tc>
          <w:tcPr>
            <w:tcW w:w="851" w:type="dxa"/>
            <w:shd w:val="clear" w:color="auto" w:fill="D9D9D9" w:themeFill="background1" w:themeFillShade="D9"/>
          </w:tcPr>
          <w:p w:rsidR="00556E39" w:rsidRPr="00BB7D56" w:rsidRDefault="00556E39" w:rsidP="004E091B">
            <w:pPr>
              <w:jc w:val="center"/>
              <w:rPr>
                <w:b/>
              </w:rPr>
            </w:pPr>
            <w:r>
              <w:rPr>
                <w:b/>
              </w:rPr>
              <w:t>Исп.</w:t>
            </w:r>
          </w:p>
        </w:tc>
        <w:tc>
          <w:tcPr>
            <w:tcW w:w="1984" w:type="dxa"/>
            <w:shd w:val="clear" w:color="auto" w:fill="D9D9D9" w:themeFill="background1" w:themeFillShade="D9"/>
          </w:tcPr>
          <w:p w:rsidR="00556E39" w:rsidRPr="00210AA5" w:rsidRDefault="00556E39" w:rsidP="004E091B">
            <w:pPr>
              <w:jc w:val="center"/>
              <w:rPr>
                <w:b/>
              </w:rPr>
            </w:pPr>
            <w:r>
              <w:rPr>
                <w:b/>
              </w:rPr>
              <w:t>Тип значения</w:t>
            </w:r>
          </w:p>
        </w:tc>
        <w:tc>
          <w:tcPr>
            <w:tcW w:w="3048" w:type="dxa"/>
            <w:shd w:val="clear" w:color="auto" w:fill="D9D9D9" w:themeFill="background1" w:themeFillShade="D9"/>
          </w:tcPr>
          <w:p w:rsidR="00556E39" w:rsidRPr="00210AA5" w:rsidRDefault="00556E39" w:rsidP="004E091B">
            <w:pPr>
              <w:rPr>
                <w:b/>
              </w:rPr>
            </w:pPr>
            <w:r>
              <w:rPr>
                <w:b/>
              </w:rPr>
              <w:t>Описание</w:t>
            </w:r>
          </w:p>
        </w:tc>
        <w:tc>
          <w:tcPr>
            <w:tcW w:w="3189" w:type="dxa"/>
            <w:shd w:val="clear" w:color="auto" w:fill="D9D9D9" w:themeFill="background1" w:themeFillShade="D9"/>
          </w:tcPr>
          <w:p w:rsidR="00556E39" w:rsidRPr="00210AA5" w:rsidRDefault="00556E39" w:rsidP="004E091B">
            <w:pPr>
              <w:rPr>
                <w:b/>
              </w:rPr>
            </w:pPr>
            <w:r>
              <w:rPr>
                <w:b/>
              </w:rPr>
              <w:t>Комментарий</w:t>
            </w:r>
          </w:p>
        </w:tc>
      </w:tr>
      <w:tr w:rsidR="00556E39" w:rsidRPr="00CC49AA" w:rsidTr="002A790D">
        <w:trPr>
          <w:cantSplit/>
        </w:trPr>
        <w:tc>
          <w:tcPr>
            <w:tcW w:w="1702" w:type="dxa"/>
          </w:tcPr>
          <w:p w:rsidR="00556E39" w:rsidRPr="00E25665" w:rsidRDefault="00556E39" w:rsidP="00AA1EE1">
            <w:pPr>
              <w:ind w:left="34"/>
              <w:rPr>
                <w:lang w:val="en-US"/>
              </w:rPr>
            </w:pPr>
            <w:proofErr w:type="spellStart"/>
            <w:r>
              <w:rPr>
                <w:lang w:val="en-US"/>
              </w:rPr>
              <w:t>StockID</w:t>
            </w:r>
            <w:proofErr w:type="spellEnd"/>
          </w:p>
        </w:tc>
        <w:tc>
          <w:tcPr>
            <w:tcW w:w="851" w:type="dxa"/>
          </w:tcPr>
          <w:p w:rsidR="00556E39" w:rsidRPr="007952F3" w:rsidRDefault="00556E39" w:rsidP="004E091B">
            <w:pPr>
              <w:jc w:val="center"/>
              <w:rPr>
                <w:lang w:val="en-US"/>
              </w:rPr>
            </w:pPr>
            <w:r>
              <w:rPr>
                <w:lang w:val="en-US"/>
              </w:rPr>
              <w:t>N</w:t>
            </w:r>
            <w:r w:rsidR="009E1A54">
              <w:rPr>
                <w:lang w:val="en-US"/>
              </w:rPr>
              <w:t>E*</w:t>
            </w:r>
          </w:p>
        </w:tc>
        <w:tc>
          <w:tcPr>
            <w:tcW w:w="1984" w:type="dxa"/>
          </w:tcPr>
          <w:p w:rsidR="00556E39" w:rsidRPr="00E25665" w:rsidRDefault="00556E39" w:rsidP="004E091B">
            <w:pPr>
              <w:jc w:val="center"/>
              <w:rPr>
                <w:lang w:val="en-US"/>
              </w:rPr>
            </w:pPr>
            <w:r>
              <w:rPr>
                <w:lang w:val="en-US"/>
              </w:rPr>
              <w:t>INT</w:t>
            </w:r>
          </w:p>
        </w:tc>
        <w:tc>
          <w:tcPr>
            <w:tcW w:w="3048" w:type="dxa"/>
          </w:tcPr>
          <w:p w:rsidR="00556E39" w:rsidRPr="0072620B" w:rsidRDefault="00556E39" w:rsidP="004E091B">
            <w:r>
              <w:t>Код склада</w:t>
            </w:r>
          </w:p>
        </w:tc>
        <w:tc>
          <w:tcPr>
            <w:tcW w:w="3189" w:type="dxa"/>
          </w:tcPr>
          <w:p w:rsidR="00556E39" w:rsidRPr="00210AA5" w:rsidRDefault="00556E39" w:rsidP="004E091B"/>
        </w:tc>
      </w:tr>
      <w:tr w:rsidR="00556E39" w:rsidRPr="00CC49AA" w:rsidTr="002A790D">
        <w:trPr>
          <w:cantSplit/>
        </w:trPr>
        <w:tc>
          <w:tcPr>
            <w:tcW w:w="1702" w:type="dxa"/>
          </w:tcPr>
          <w:p w:rsidR="00556E39" w:rsidRDefault="00556E39" w:rsidP="00AA1EE1">
            <w:pPr>
              <w:ind w:left="34"/>
              <w:rPr>
                <w:lang w:val="en-US"/>
              </w:rPr>
            </w:pPr>
            <w:proofErr w:type="spellStart"/>
            <w:r>
              <w:rPr>
                <w:lang w:val="en-US"/>
              </w:rPr>
              <w:t>OwnerID</w:t>
            </w:r>
            <w:proofErr w:type="spellEnd"/>
          </w:p>
        </w:tc>
        <w:tc>
          <w:tcPr>
            <w:tcW w:w="851" w:type="dxa"/>
          </w:tcPr>
          <w:p w:rsidR="00556E39" w:rsidRDefault="009E1A54" w:rsidP="009E1A54">
            <w:pPr>
              <w:jc w:val="center"/>
              <w:rPr>
                <w:lang w:val="en-US"/>
              </w:rPr>
            </w:pPr>
            <w:r>
              <w:rPr>
                <w:lang w:val="en-US"/>
              </w:rPr>
              <w:t>NE*</w:t>
            </w:r>
          </w:p>
        </w:tc>
        <w:tc>
          <w:tcPr>
            <w:tcW w:w="1984" w:type="dxa"/>
          </w:tcPr>
          <w:p w:rsidR="00556E39" w:rsidRDefault="00556E39" w:rsidP="004E091B">
            <w:pPr>
              <w:jc w:val="center"/>
              <w:rPr>
                <w:lang w:val="en-US"/>
              </w:rPr>
            </w:pPr>
            <w:r>
              <w:rPr>
                <w:lang w:val="en-US"/>
              </w:rPr>
              <w:t>INT</w:t>
            </w:r>
          </w:p>
        </w:tc>
        <w:tc>
          <w:tcPr>
            <w:tcW w:w="3048" w:type="dxa"/>
          </w:tcPr>
          <w:p w:rsidR="00556E39" w:rsidRDefault="00556E39" w:rsidP="004E091B">
            <w:r>
              <w:t>Код собственника</w:t>
            </w:r>
          </w:p>
        </w:tc>
        <w:tc>
          <w:tcPr>
            <w:tcW w:w="3189" w:type="dxa"/>
          </w:tcPr>
          <w:p w:rsidR="00556E39" w:rsidRDefault="00556E39" w:rsidP="004E091B"/>
        </w:tc>
      </w:tr>
      <w:tr w:rsidR="00556E39" w:rsidRPr="00CC49AA" w:rsidTr="002A790D">
        <w:trPr>
          <w:cantSplit/>
        </w:trPr>
        <w:tc>
          <w:tcPr>
            <w:tcW w:w="1702" w:type="dxa"/>
          </w:tcPr>
          <w:p w:rsidR="00556E39" w:rsidRPr="00AA1EE1" w:rsidRDefault="00556E39" w:rsidP="00AA1EE1">
            <w:pPr>
              <w:ind w:left="34"/>
              <w:rPr>
                <w:lang w:val="en-US"/>
              </w:rPr>
            </w:pPr>
            <w:proofErr w:type="spellStart"/>
            <w:r>
              <w:rPr>
                <w:lang w:val="en-US"/>
              </w:rPr>
              <w:t>BalanceDate</w:t>
            </w:r>
            <w:proofErr w:type="spellEnd"/>
          </w:p>
        </w:tc>
        <w:tc>
          <w:tcPr>
            <w:tcW w:w="851" w:type="dxa"/>
          </w:tcPr>
          <w:p w:rsidR="00556E39" w:rsidRPr="007952F3" w:rsidRDefault="00556E39" w:rsidP="004E091B">
            <w:pPr>
              <w:jc w:val="center"/>
              <w:rPr>
                <w:lang w:val="en-US"/>
              </w:rPr>
            </w:pPr>
            <w:r>
              <w:rPr>
                <w:lang w:val="en-US"/>
              </w:rPr>
              <w:t>NA</w:t>
            </w:r>
          </w:p>
        </w:tc>
        <w:tc>
          <w:tcPr>
            <w:tcW w:w="1984" w:type="dxa"/>
          </w:tcPr>
          <w:p w:rsidR="00556E39" w:rsidRPr="00AA1EE1" w:rsidRDefault="00556E39" w:rsidP="004E091B">
            <w:pPr>
              <w:jc w:val="center"/>
              <w:rPr>
                <w:lang w:val="en-US"/>
              </w:rPr>
            </w:pPr>
            <w:r>
              <w:rPr>
                <w:lang w:val="en-US"/>
              </w:rPr>
              <w:t>DATE</w:t>
            </w:r>
          </w:p>
        </w:tc>
        <w:tc>
          <w:tcPr>
            <w:tcW w:w="3048" w:type="dxa"/>
          </w:tcPr>
          <w:p w:rsidR="00556E39" w:rsidRPr="001C0B83" w:rsidRDefault="00556E39" w:rsidP="004E091B">
            <w:r>
              <w:t>Дата/время среза остатка</w:t>
            </w:r>
          </w:p>
        </w:tc>
        <w:tc>
          <w:tcPr>
            <w:tcW w:w="3189" w:type="dxa"/>
          </w:tcPr>
          <w:p w:rsidR="00556E39" w:rsidRDefault="00556E39" w:rsidP="004E091B"/>
        </w:tc>
      </w:tr>
      <w:tr w:rsidR="00556E39" w:rsidRPr="00CC49AA" w:rsidTr="002A790D">
        <w:tc>
          <w:tcPr>
            <w:tcW w:w="1702" w:type="dxa"/>
          </w:tcPr>
          <w:p w:rsidR="00556E39" w:rsidRPr="00AA1EE1" w:rsidRDefault="00556E39" w:rsidP="004E091B">
            <w:pPr>
              <w:ind w:left="34"/>
              <w:rPr>
                <w:lang w:val="en-US"/>
              </w:rPr>
            </w:pPr>
            <w:r>
              <w:rPr>
                <w:lang w:val="en-US"/>
              </w:rPr>
              <w:t>Goods</w:t>
            </w:r>
          </w:p>
        </w:tc>
        <w:tc>
          <w:tcPr>
            <w:tcW w:w="851" w:type="dxa"/>
          </w:tcPr>
          <w:p w:rsidR="00556E39" w:rsidRPr="007952F3" w:rsidRDefault="00556E39" w:rsidP="004E091B">
            <w:pPr>
              <w:jc w:val="center"/>
              <w:rPr>
                <w:lang w:val="en-US"/>
              </w:rPr>
            </w:pPr>
            <w:r>
              <w:rPr>
                <w:lang w:val="en-US"/>
              </w:rPr>
              <w:t>NE*</w:t>
            </w:r>
          </w:p>
        </w:tc>
        <w:tc>
          <w:tcPr>
            <w:tcW w:w="1984" w:type="dxa"/>
          </w:tcPr>
          <w:p w:rsidR="00556E39" w:rsidRPr="00AA1EE1" w:rsidRDefault="00556E39" w:rsidP="004E091B">
            <w:pPr>
              <w:jc w:val="center"/>
              <w:rPr>
                <w:lang w:val="en-US"/>
              </w:rPr>
            </w:pPr>
            <w:r>
              <w:rPr>
                <w:lang w:val="en-US"/>
              </w:rPr>
              <w:t>STR(50)</w:t>
            </w:r>
          </w:p>
        </w:tc>
        <w:tc>
          <w:tcPr>
            <w:tcW w:w="3048" w:type="dxa"/>
          </w:tcPr>
          <w:p w:rsidR="00556E39" w:rsidRPr="00AA1EE1" w:rsidRDefault="00556E39" w:rsidP="004E091B">
            <w:r>
              <w:t>Список кодов товаров</w:t>
            </w:r>
          </w:p>
        </w:tc>
        <w:tc>
          <w:tcPr>
            <w:tcW w:w="3189" w:type="dxa"/>
          </w:tcPr>
          <w:p w:rsidR="00556E39" w:rsidRDefault="00556E39" w:rsidP="004E091B"/>
        </w:tc>
      </w:tr>
      <w:tr w:rsidR="009E1A54" w:rsidRPr="00CC49AA" w:rsidTr="002A790D">
        <w:trPr>
          <w:ins w:id="117" w:author="Антон Гилин" w:date="2018-06-14T16:33:00Z"/>
        </w:trPr>
        <w:tc>
          <w:tcPr>
            <w:tcW w:w="1702" w:type="dxa"/>
          </w:tcPr>
          <w:p w:rsidR="009E1A54" w:rsidRDefault="009E1A54" w:rsidP="004E091B">
            <w:pPr>
              <w:ind w:left="34"/>
              <w:rPr>
                <w:ins w:id="118" w:author="Антон Гилин" w:date="2018-06-14T16:33:00Z"/>
                <w:lang w:val="en-US"/>
              </w:rPr>
            </w:pPr>
            <w:r>
              <w:rPr>
                <w:lang w:val="en-US"/>
              </w:rPr>
              <w:t>SKUID</w:t>
            </w:r>
          </w:p>
        </w:tc>
        <w:tc>
          <w:tcPr>
            <w:tcW w:w="851" w:type="dxa"/>
          </w:tcPr>
          <w:p w:rsidR="009E1A54" w:rsidRDefault="009E1A54" w:rsidP="004E091B">
            <w:pPr>
              <w:jc w:val="center"/>
              <w:rPr>
                <w:ins w:id="119" w:author="Антон Гилин" w:date="2018-06-14T16:33:00Z"/>
                <w:lang w:val="en-US"/>
              </w:rPr>
            </w:pPr>
            <w:r>
              <w:rPr>
                <w:lang w:val="en-US"/>
              </w:rPr>
              <w:t>NE*</w:t>
            </w:r>
          </w:p>
        </w:tc>
        <w:tc>
          <w:tcPr>
            <w:tcW w:w="1984" w:type="dxa"/>
          </w:tcPr>
          <w:p w:rsidR="009E1A54" w:rsidRDefault="009E1A54" w:rsidP="004E091B">
            <w:pPr>
              <w:jc w:val="center"/>
              <w:rPr>
                <w:ins w:id="120" w:author="Антон Гилин" w:date="2018-06-14T16:33:00Z"/>
                <w:lang w:val="en-US"/>
              </w:rPr>
            </w:pPr>
            <w:r>
              <w:rPr>
                <w:lang w:val="en-US"/>
              </w:rPr>
              <w:t>STR</w:t>
            </w:r>
          </w:p>
        </w:tc>
        <w:tc>
          <w:tcPr>
            <w:tcW w:w="3048" w:type="dxa"/>
          </w:tcPr>
          <w:p w:rsidR="009E1A54" w:rsidRPr="009E1A54" w:rsidRDefault="009E1A54" w:rsidP="004E091B">
            <w:pPr>
              <w:rPr>
                <w:ins w:id="121" w:author="Антон Гилин" w:date="2018-06-14T16:33:00Z"/>
              </w:rPr>
            </w:pPr>
            <w:r>
              <w:t>Уникальный код Единицы учета остатков</w:t>
            </w:r>
          </w:p>
        </w:tc>
        <w:tc>
          <w:tcPr>
            <w:tcW w:w="3189" w:type="dxa"/>
          </w:tcPr>
          <w:p w:rsidR="009E1A54" w:rsidRDefault="009E1A54" w:rsidP="004E091B">
            <w:pPr>
              <w:rPr>
                <w:ins w:id="122" w:author="Антон Гилин" w:date="2018-06-14T16:33:00Z"/>
              </w:rPr>
            </w:pPr>
          </w:p>
        </w:tc>
      </w:tr>
    </w:tbl>
    <w:bookmarkStart w:id="123" w:name="_stockBalanceResponse"/>
    <w:bookmarkEnd w:id="123"/>
    <w:p w:rsidR="00192842" w:rsidRPr="00C9105F" w:rsidRDefault="00192842" w:rsidP="00192842">
      <w:pPr>
        <w:pStyle w:val="5"/>
      </w:pPr>
      <w:r w:rsidRPr="00C9105F">
        <w:rPr>
          <w:rStyle w:val="af0"/>
          <w:sz w:val="26"/>
          <w:szCs w:val="26"/>
          <w:u w:val="none"/>
        </w:rPr>
        <w:lastRenderedPageBreak/>
        <w:fldChar w:fldCharType="begin"/>
      </w:r>
      <w:r w:rsidRPr="00C9105F">
        <w:rPr>
          <w:rStyle w:val="af0"/>
          <w:sz w:val="26"/>
          <w:szCs w:val="26"/>
          <w:u w:val="none"/>
        </w:rPr>
        <w:instrText xml:space="preserve"> REF _Ref476948263 \h  \* MERGEFORMAT </w:instrText>
      </w:r>
      <w:r w:rsidRPr="00C9105F">
        <w:rPr>
          <w:rStyle w:val="af0"/>
          <w:sz w:val="26"/>
          <w:szCs w:val="26"/>
          <w:u w:val="none"/>
        </w:rPr>
      </w:r>
      <w:r w:rsidRPr="00C9105F">
        <w:rPr>
          <w:rStyle w:val="af0"/>
          <w:sz w:val="26"/>
          <w:szCs w:val="26"/>
          <w:u w:val="none"/>
        </w:rPr>
        <w:fldChar w:fldCharType="separate"/>
      </w:r>
      <w:proofErr w:type="spellStart"/>
      <w:r w:rsidRPr="00C9105F">
        <w:rPr>
          <w:rStyle w:val="af0"/>
          <w:sz w:val="26"/>
          <w:szCs w:val="26"/>
          <w:u w:val="none"/>
        </w:rPr>
        <w:t>getGoodRequest</w:t>
      </w:r>
      <w:proofErr w:type="spellEnd"/>
      <w:r w:rsidRPr="00C9105F">
        <w:rPr>
          <w:rStyle w:val="af0"/>
          <w:sz w:val="26"/>
          <w:szCs w:val="26"/>
          <w:u w:val="none"/>
        </w:rPr>
        <w:fldChar w:fldCharType="end"/>
      </w:r>
    </w:p>
    <w:tbl>
      <w:tblPr>
        <w:tblStyle w:val="af4"/>
        <w:tblW w:w="10773" w:type="dxa"/>
        <w:tblInd w:w="-318" w:type="dxa"/>
        <w:tblLayout w:type="fixed"/>
        <w:tblLook w:val="04A0" w:firstRow="1" w:lastRow="0" w:firstColumn="1" w:lastColumn="0" w:noHBand="0" w:noVBand="1"/>
      </w:tblPr>
      <w:tblGrid>
        <w:gridCol w:w="1761"/>
        <w:gridCol w:w="1099"/>
        <w:gridCol w:w="1884"/>
        <w:gridCol w:w="2784"/>
        <w:gridCol w:w="3245"/>
      </w:tblGrid>
      <w:tr w:rsidR="00192842" w:rsidRPr="00210AA5" w:rsidTr="00F1432F">
        <w:trPr>
          <w:cantSplit/>
        </w:trPr>
        <w:tc>
          <w:tcPr>
            <w:tcW w:w="1761" w:type="dxa"/>
            <w:shd w:val="clear" w:color="auto" w:fill="D9D9D9" w:themeFill="background1" w:themeFillShade="D9"/>
          </w:tcPr>
          <w:p w:rsidR="00192842" w:rsidRPr="00210AA5" w:rsidRDefault="00192842" w:rsidP="00F1432F">
            <w:pPr>
              <w:keepNext/>
              <w:rPr>
                <w:b/>
              </w:rPr>
            </w:pPr>
            <w:r>
              <w:rPr>
                <w:b/>
              </w:rPr>
              <w:t>Поле</w:t>
            </w:r>
          </w:p>
        </w:tc>
        <w:tc>
          <w:tcPr>
            <w:tcW w:w="1099" w:type="dxa"/>
            <w:shd w:val="clear" w:color="auto" w:fill="D9D9D9" w:themeFill="background1" w:themeFillShade="D9"/>
          </w:tcPr>
          <w:p w:rsidR="00192842" w:rsidRPr="00BB7D56" w:rsidRDefault="00192842" w:rsidP="00F1432F">
            <w:pPr>
              <w:keepNext/>
              <w:rPr>
                <w:b/>
              </w:rPr>
            </w:pPr>
            <w:r>
              <w:rPr>
                <w:b/>
              </w:rPr>
              <w:t>Исп.</w:t>
            </w:r>
          </w:p>
        </w:tc>
        <w:tc>
          <w:tcPr>
            <w:tcW w:w="1884" w:type="dxa"/>
            <w:shd w:val="clear" w:color="auto" w:fill="D9D9D9" w:themeFill="background1" w:themeFillShade="D9"/>
          </w:tcPr>
          <w:p w:rsidR="00192842" w:rsidRPr="00210AA5" w:rsidRDefault="00192842" w:rsidP="00F1432F">
            <w:pPr>
              <w:keepNext/>
              <w:rPr>
                <w:b/>
              </w:rPr>
            </w:pPr>
            <w:r>
              <w:rPr>
                <w:b/>
              </w:rPr>
              <w:t>Тип значения</w:t>
            </w:r>
          </w:p>
        </w:tc>
        <w:tc>
          <w:tcPr>
            <w:tcW w:w="2784" w:type="dxa"/>
            <w:shd w:val="clear" w:color="auto" w:fill="D9D9D9" w:themeFill="background1" w:themeFillShade="D9"/>
          </w:tcPr>
          <w:p w:rsidR="00192842" w:rsidRPr="00210AA5" w:rsidRDefault="00192842" w:rsidP="00F1432F">
            <w:pPr>
              <w:keepNext/>
              <w:rPr>
                <w:b/>
              </w:rPr>
            </w:pPr>
            <w:r>
              <w:rPr>
                <w:b/>
              </w:rPr>
              <w:t>Описание</w:t>
            </w:r>
          </w:p>
        </w:tc>
        <w:tc>
          <w:tcPr>
            <w:tcW w:w="3245" w:type="dxa"/>
            <w:shd w:val="clear" w:color="auto" w:fill="D9D9D9" w:themeFill="background1" w:themeFillShade="D9"/>
          </w:tcPr>
          <w:p w:rsidR="00192842" w:rsidRPr="00210AA5" w:rsidRDefault="00192842" w:rsidP="00F1432F">
            <w:pPr>
              <w:keepNext/>
              <w:rPr>
                <w:b/>
              </w:rPr>
            </w:pPr>
            <w:r>
              <w:rPr>
                <w:b/>
              </w:rPr>
              <w:t>Комментарий</w:t>
            </w:r>
          </w:p>
        </w:tc>
      </w:tr>
      <w:tr w:rsidR="00192842" w:rsidRPr="000906EF" w:rsidTr="00F1432F">
        <w:trPr>
          <w:cantSplit/>
        </w:trPr>
        <w:tc>
          <w:tcPr>
            <w:tcW w:w="1761" w:type="dxa"/>
            <w:shd w:val="clear" w:color="auto" w:fill="FFFFFF" w:themeFill="background1"/>
          </w:tcPr>
          <w:p w:rsidR="00192842" w:rsidRPr="00584A84" w:rsidRDefault="00192842" w:rsidP="00F1432F">
            <w:pPr>
              <w:keepNext/>
              <w:rPr>
                <w:lang w:val="en-US"/>
              </w:rPr>
            </w:pPr>
            <w:r>
              <w:rPr>
                <w:lang w:val="en-US"/>
              </w:rPr>
              <w:t>ID</w:t>
            </w:r>
          </w:p>
        </w:tc>
        <w:tc>
          <w:tcPr>
            <w:tcW w:w="1099" w:type="dxa"/>
            <w:shd w:val="clear" w:color="auto" w:fill="FFFFFF" w:themeFill="background1"/>
          </w:tcPr>
          <w:p w:rsidR="00192842" w:rsidRDefault="00192842" w:rsidP="00F1432F">
            <w:pPr>
              <w:keepNext/>
              <w:jc w:val="center"/>
              <w:rPr>
                <w:lang w:val="en-US"/>
              </w:rPr>
            </w:pPr>
            <w:r>
              <w:rPr>
                <w:lang w:val="en-US"/>
              </w:rPr>
              <w:t>MA*</w:t>
            </w:r>
          </w:p>
        </w:tc>
        <w:tc>
          <w:tcPr>
            <w:tcW w:w="1884" w:type="dxa"/>
            <w:shd w:val="clear" w:color="auto" w:fill="FFFFFF" w:themeFill="background1"/>
          </w:tcPr>
          <w:p w:rsidR="00192842" w:rsidRDefault="00192842" w:rsidP="00F1432F">
            <w:pPr>
              <w:keepNext/>
              <w:jc w:val="center"/>
              <w:rPr>
                <w:lang w:val="en-US"/>
              </w:rPr>
            </w:pPr>
            <w:r>
              <w:rPr>
                <w:lang w:val="en-US"/>
              </w:rPr>
              <w:t>STR(50)</w:t>
            </w:r>
          </w:p>
        </w:tc>
        <w:tc>
          <w:tcPr>
            <w:tcW w:w="2784" w:type="dxa"/>
            <w:shd w:val="clear" w:color="auto" w:fill="FFFFFF" w:themeFill="background1"/>
          </w:tcPr>
          <w:p w:rsidR="00192842" w:rsidRPr="008D1FCC" w:rsidRDefault="00192842" w:rsidP="00F1432F">
            <w:pPr>
              <w:keepNext/>
            </w:pPr>
            <w:r>
              <w:t>Код товара</w:t>
            </w:r>
          </w:p>
        </w:tc>
        <w:tc>
          <w:tcPr>
            <w:tcW w:w="3245" w:type="dxa"/>
            <w:shd w:val="clear" w:color="auto" w:fill="FFFFFF" w:themeFill="background1"/>
          </w:tcPr>
          <w:p w:rsidR="00192842" w:rsidRPr="00DF6A51" w:rsidRDefault="00192842" w:rsidP="00F1432F">
            <w:pPr>
              <w:keepNext/>
              <w:rPr>
                <w:lang w:val="en-US"/>
              </w:rPr>
            </w:pPr>
            <w:r>
              <w:rPr>
                <w:lang w:val="en-US"/>
              </w:rPr>
              <w:t xml:space="preserve">GUID </w:t>
            </w:r>
            <w:r>
              <w:t>или</w:t>
            </w:r>
            <w:r>
              <w:rPr>
                <w:lang w:val="en-US"/>
              </w:rPr>
              <w:t xml:space="preserve"> ID</w:t>
            </w:r>
          </w:p>
        </w:tc>
      </w:tr>
    </w:tbl>
    <w:p w:rsidR="00742B5A" w:rsidRPr="00742B5A" w:rsidRDefault="00742B5A" w:rsidP="00742B5A">
      <w:pPr>
        <w:rPr>
          <w:rFonts w:asciiTheme="majorHAnsi" w:eastAsiaTheme="majorEastAsia" w:hAnsiTheme="majorHAnsi" w:cstheme="majorBidi"/>
          <w:sz w:val="28"/>
          <w:szCs w:val="28"/>
        </w:rPr>
      </w:pPr>
    </w:p>
    <w:p w:rsidR="00742B5A" w:rsidRDefault="00742B5A" w:rsidP="00742B5A">
      <w:pPr>
        <w:pStyle w:val="5"/>
      </w:pPr>
      <w:proofErr w:type="spellStart"/>
      <w:r w:rsidRPr="00742B5A">
        <w:t>getDeleteBarCodeRequest</w:t>
      </w:r>
      <w:proofErr w:type="spellEnd"/>
      <w:r w:rsidRPr="00742B5A">
        <w:t xml:space="preserve"> </w:t>
      </w:r>
    </w:p>
    <w:tbl>
      <w:tblPr>
        <w:tblStyle w:val="af4"/>
        <w:tblW w:w="10774" w:type="dxa"/>
        <w:tblInd w:w="-318" w:type="dxa"/>
        <w:tblLayout w:type="fixed"/>
        <w:tblLook w:val="04A0" w:firstRow="1" w:lastRow="0" w:firstColumn="1" w:lastColumn="0" w:noHBand="0" w:noVBand="1"/>
      </w:tblPr>
      <w:tblGrid>
        <w:gridCol w:w="2723"/>
        <w:gridCol w:w="709"/>
        <w:gridCol w:w="2955"/>
        <w:gridCol w:w="2503"/>
        <w:gridCol w:w="1884"/>
      </w:tblGrid>
      <w:tr w:rsidR="00742B5A" w:rsidRPr="00210AA5" w:rsidTr="0023366A">
        <w:trPr>
          <w:cantSplit/>
        </w:trPr>
        <w:tc>
          <w:tcPr>
            <w:tcW w:w="2723" w:type="dxa"/>
            <w:shd w:val="clear" w:color="auto" w:fill="D9D9D9" w:themeFill="background1" w:themeFillShade="D9"/>
          </w:tcPr>
          <w:p w:rsidR="00742B5A" w:rsidRPr="00210AA5" w:rsidRDefault="00742B5A" w:rsidP="00BF48B0">
            <w:pPr>
              <w:keepNext/>
              <w:rPr>
                <w:b/>
              </w:rPr>
            </w:pPr>
            <w:r>
              <w:rPr>
                <w:b/>
              </w:rPr>
              <w:t>Поле</w:t>
            </w:r>
          </w:p>
        </w:tc>
        <w:tc>
          <w:tcPr>
            <w:tcW w:w="709" w:type="dxa"/>
            <w:shd w:val="clear" w:color="auto" w:fill="D9D9D9" w:themeFill="background1" w:themeFillShade="D9"/>
          </w:tcPr>
          <w:p w:rsidR="00742B5A" w:rsidRPr="00BB7D56" w:rsidRDefault="00742B5A" w:rsidP="00BF48B0">
            <w:pPr>
              <w:keepNext/>
              <w:rPr>
                <w:b/>
              </w:rPr>
            </w:pPr>
            <w:r>
              <w:rPr>
                <w:b/>
              </w:rPr>
              <w:t>Исп.</w:t>
            </w:r>
          </w:p>
        </w:tc>
        <w:tc>
          <w:tcPr>
            <w:tcW w:w="2955" w:type="dxa"/>
            <w:shd w:val="clear" w:color="auto" w:fill="D9D9D9" w:themeFill="background1" w:themeFillShade="D9"/>
          </w:tcPr>
          <w:p w:rsidR="00742B5A" w:rsidRPr="00210AA5" w:rsidRDefault="00742B5A" w:rsidP="00BF48B0">
            <w:pPr>
              <w:keepNext/>
              <w:rPr>
                <w:b/>
              </w:rPr>
            </w:pPr>
            <w:r>
              <w:rPr>
                <w:b/>
              </w:rPr>
              <w:t>Тип значения</w:t>
            </w:r>
          </w:p>
        </w:tc>
        <w:tc>
          <w:tcPr>
            <w:tcW w:w="2503" w:type="dxa"/>
            <w:shd w:val="clear" w:color="auto" w:fill="D9D9D9" w:themeFill="background1" w:themeFillShade="D9"/>
          </w:tcPr>
          <w:p w:rsidR="00742B5A" w:rsidRPr="00210AA5" w:rsidRDefault="00742B5A" w:rsidP="00BF48B0">
            <w:pPr>
              <w:keepNext/>
              <w:rPr>
                <w:b/>
              </w:rPr>
            </w:pPr>
            <w:r>
              <w:rPr>
                <w:b/>
              </w:rPr>
              <w:t>Описание</w:t>
            </w:r>
          </w:p>
        </w:tc>
        <w:tc>
          <w:tcPr>
            <w:tcW w:w="1884" w:type="dxa"/>
            <w:shd w:val="clear" w:color="auto" w:fill="D9D9D9" w:themeFill="background1" w:themeFillShade="D9"/>
          </w:tcPr>
          <w:p w:rsidR="00742B5A" w:rsidRPr="00210AA5" w:rsidRDefault="00742B5A" w:rsidP="00BF48B0">
            <w:pPr>
              <w:keepNext/>
              <w:rPr>
                <w:b/>
              </w:rPr>
            </w:pPr>
            <w:r>
              <w:rPr>
                <w:b/>
              </w:rPr>
              <w:t>Комментарий</w:t>
            </w:r>
          </w:p>
        </w:tc>
      </w:tr>
      <w:tr w:rsidR="00742B5A" w:rsidRPr="000906EF" w:rsidTr="0023366A">
        <w:trPr>
          <w:cantSplit/>
        </w:trPr>
        <w:tc>
          <w:tcPr>
            <w:tcW w:w="2723" w:type="dxa"/>
            <w:shd w:val="clear" w:color="auto" w:fill="FFFFFF" w:themeFill="background1"/>
          </w:tcPr>
          <w:p w:rsidR="00742B5A" w:rsidRPr="00584A84" w:rsidRDefault="0023366A" w:rsidP="00BF48B0">
            <w:pPr>
              <w:keepNext/>
              <w:rPr>
                <w:lang w:val="en-US"/>
              </w:rPr>
            </w:pPr>
            <w:proofErr w:type="spellStart"/>
            <w:r w:rsidRPr="0023366A">
              <w:rPr>
                <w:lang w:val="en-US"/>
              </w:rPr>
              <w:t>getDeleteBarCodeRow</w:t>
            </w:r>
            <w:proofErr w:type="spellEnd"/>
          </w:p>
        </w:tc>
        <w:tc>
          <w:tcPr>
            <w:tcW w:w="709" w:type="dxa"/>
            <w:shd w:val="clear" w:color="auto" w:fill="FFFFFF" w:themeFill="background1"/>
          </w:tcPr>
          <w:p w:rsidR="00742B5A" w:rsidRDefault="00742B5A" w:rsidP="0023366A">
            <w:pPr>
              <w:keepNext/>
              <w:jc w:val="center"/>
              <w:rPr>
                <w:lang w:val="en-US"/>
              </w:rPr>
            </w:pPr>
            <w:r>
              <w:rPr>
                <w:lang w:val="en-US"/>
              </w:rPr>
              <w:t>M</w:t>
            </w:r>
            <w:r w:rsidR="0023366A">
              <w:t>Е</w:t>
            </w:r>
            <w:r>
              <w:rPr>
                <w:lang w:val="en-US"/>
              </w:rPr>
              <w:t>*</w:t>
            </w:r>
          </w:p>
        </w:tc>
        <w:tc>
          <w:tcPr>
            <w:tcW w:w="2955" w:type="dxa"/>
            <w:shd w:val="clear" w:color="auto" w:fill="FFFFFF" w:themeFill="background1"/>
          </w:tcPr>
          <w:p w:rsidR="00742B5A" w:rsidRDefault="00BF48B0" w:rsidP="00BF48B0">
            <w:pPr>
              <w:keepNext/>
              <w:jc w:val="center"/>
              <w:rPr>
                <w:lang w:val="en-US"/>
              </w:rPr>
            </w:pPr>
            <w:hyperlink w:anchor="_getDeleteBarCodeRow" w:history="1">
              <w:proofErr w:type="spellStart"/>
              <w:r w:rsidR="0023366A" w:rsidRPr="007878FF">
                <w:rPr>
                  <w:rStyle w:val="af5"/>
                  <w:lang w:val="en-US"/>
                </w:rPr>
                <w:t>getDeleteBarCodeRow</w:t>
              </w:r>
              <w:proofErr w:type="spellEnd"/>
            </w:hyperlink>
          </w:p>
        </w:tc>
        <w:tc>
          <w:tcPr>
            <w:tcW w:w="2503" w:type="dxa"/>
            <w:shd w:val="clear" w:color="auto" w:fill="FFFFFF" w:themeFill="background1"/>
          </w:tcPr>
          <w:p w:rsidR="00742B5A" w:rsidRPr="008D1FCC" w:rsidRDefault="0023366A" w:rsidP="00BF48B0">
            <w:pPr>
              <w:keepNext/>
            </w:pPr>
            <w:r>
              <w:t>Структура с объектами для поиска штрих-кодов и действиями для их обработки</w:t>
            </w:r>
          </w:p>
        </w:tc>
        <w:tc>
          <w:tcPr>
            <w:tcW w:w="1884" w:type="dxa"/>
            <w:shd w:val="clear" w:color="auto" w:fill="FFFFFF" w:themeFill="background1"/>
          </w:tcPr>
          <w:p w:rsidR="00742B5A" w:rsidRPr="0023366A" w:rsidRDefault="00742B5A" w:rsidP="00BF48B0">
            <w:pPr>
              <w:keepNext/>
            </w:pPr>
          </w:p>
        </w:tc>
      </w:tr>
    </w:tbl>
    <w:p w:rsidR="00742B5A" w:rsidRPr="00742B5A" w:rsidRDefault="00742B5A" w:rsidP="00742B5A"/>
    <w:p w:rsidR="00B512F1" w:rsidRDefault="00B512F1" w:rsidP="00B512F1">
      <w:pPr>
        <w:pStyle w:val="2"/>
      </w:pPr>
      <w:r>
        <w:t>Ответы</w:t>
      </w:r>
    </w:p>
    <w:p w:rsidR="00343CEF" w:rsidRPr="00343CEF" w:rsidRDefault="00343CEF" w:rsidP="00343CEF">
      <w:pPr>
        <w:pStyle w:val="3"/>
      </w:pPr>
      <w:bookmarkStart w:id="124" w:name="_Ref506536185"/>
      <w:bookmarkStart w:id="125" w:name="_Ref477213159"/>
      <w:r>
        <w:rPr>
          <w:lang w:val="en-US"/>
        </w:rPr>
        <w:t>WMS</w:t>
      </w:r>
      <w:r w:rsidRPr="00343CEF">
        <w:t xml:space="preserve"> </w:t>
      </w:r>
      <w:r>
        <w:rPr>
          <w:lang w:val="en-US"/>
        </w:rPr>
        <w:t>IN</w:t>
      </w:r>
      <w:r w:rsidRPr="00343CEF">
        <w:t xml:space="preserve"> (</w:t>
      </w:r>
      <w:r>
        <w:t xml:space="preserve">Ответы на входящие в </w:t>
      </w:r>
      <w:r>
        <w:rPr>
          <w:lang w:val="en-US"/>
        </w:rPr>
        <w:t>WMS</w:t>
      </w:r>
      <w:r w:rsidRPr="00343CEF">
        <w:t xml:space="preserve"> </w:t>
      </w:r>
      <w:r>
        <w:t>запросы)</w:t>
      </w:r>
    </w:p>
    <w:p w:rsidR="00556E39" w:rsidRPr="00652F48" w:rsidRDefault="00556E39" w:rsidP="00343CEF">
      <w:pPr>
        <w:pStyle w:val="4"/>
        <w:rPr>
          <w:lang w:val="en-US"/>
        </w:rPr>
      </w:pPr>
      <w:bookmarkStart w:id="126" w:name="_Ref515532105"/>
      <w:bookmarkStart w:id="127" w:name="getAdvicesResponse"/>
      <w:proofErr w:type="spellStart"/>
      <w:r>
        <w:rPr>
          <w:lang w:val="en-US"/>
        </w:rPr>
        <w:t>getAdvicesResponse</w:t>
      </w:r>
      <w:bookmarkEnd w:id="124"/>
      <w:bookmarkEnd w:id="126"/>
      <w:proofErr w:type="spellEnd"/>
    </w:p>
    <w:bookmarkEnd w:id="127"/>
    <w:p w:rsidR="00556E39" w:rsidRPr="002A790D" w:rsidRDefault="00556E39" w:rsidP="00E90687">
      <w:pPr>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2126"/>
        <w:gridCol w:w="2906"/>
        <w:gridCol w:w="3189"/>
      </w:tblGrid>
      <w:tr w:rsidR="00556E39" w:rsidRPr="00210AA5" w:rsidTr="001B6968">
        <w:trPr>
          <w:cantSplit/>
        </w:trPr>
        <w:tc>
          <w:tcPr>
            <w:tcW w:w="1702" w:type="dxa"/>
            <w:shd w:val="clear" w:color="auto" w:fill="D9D9D9" w:themeFill="background1" w:themeFillShade="D9"/>
          </w:tcPr>
          <w:p w:rsidR="00556E39" w:rsidRPr="00210AA5" w:rsidRDefault="00556E39" w:rsidP="003B4731">
            <w:pPr>
              <w:ind w:left="34"/>
              <w:rPr>
                <w:b/>
              </w:rPr>
            </w:pPr>
            <w:r>
              <w:rPr>
                <w:b/>
              </w:rPr>
              <w:t>Поле</w:t>
            </w:r>
          </w:p>
        </w:tc>
        <w:tc>
          <w:tcPr>
            <w:tcW w:w="851" w:type="dxa"/>
            <w:shd w:val="clear" w:color="auto" w:fill="D9D9D9" w:themeFill="background1" w:themeFillShade="D9"/>
          </w:tcPr>
          <w:p w:rsidR="00556E39" w:rsidRPr="00BB7D56" w:rsidRDefault="00556E39" w:rsidP="003B4731">
            <w:pPr>
              <w:jc w:val="center"/>
              <w:rPr>
                <w:b/>
              </w:rPr>
            </w:pPr>
            <w:r>
              <w:rPr>
                <w:b/>
              </w:rPr>
              <w:t>Исп.</w:t>
            </w:r>
          </w:p>
        </w:tc>
        <w:tc>
          <w:tcPr>
            <w:tcW w:w="2126" w:type="dxa"/>
            <w:shd w:val="clear" w:color="auto" w:fill="D9D9D9" w:themeFill="background1" w:themeFillShade="D9"/>
          </w:tcPr>
          <w:p w:rsidR="00556E39" w:rsidRPr="00210AA5" w:rsidRDefault="00556E39" w:rsidP="003B4731">
            <w:pPr>
              <w:jc w:val="center"/>
              <w:rPr>
                <w:b/>
              </w:rPr>
            </w:pPr>
            <w:r>
              <w:rPr>
                <w:b/>
              </w:rPr>
              <w:t>Тип значения</w:t>
            </w:r>
          </w:p>
        </w:tc>
        <w:tc>
          <w:tcPr>
            <w:tcW w:w="2906" w:type="dxa"/>
            <w:shd w:val="clear" w:color="auto" w:fill="D9D9D9" w:themeFill="background1" w:themeFillShade="D9"/>
          </w:tcPr>
          <w:p w:rsidR="00556E39" w:rsidRPr="00210AA5" w:rsidRDefault="00556E39" w:rsidP="003B4731">
            <w:pPr>
              <w:rPr>
                <w:b/>
              </w:rPr>
            </w:pPr>
            <w:r>
              <w:rPr>
                <w:b/>
              </w:rPr>
              <w:t>Описание</w:t>
            </w:r>
          </w:p>
        </w:tc>
        <w:tc>
          <w:tcPr>
            <w:tcW w:w="3189" w:type="dxa"/>
            <w:shd w:val="clear" w:color="auto" w:fill="D9D9D9" w:themeFill="background1" w:themeFillShade="D9"/>
          </w:tcPr>
          <w:p w:rsidR="00556E39" w:rsidRPr="00210AA5" w:rsidRDefault="00556E39" w:rsidP="003B4731">
            <w:pPr>
              <w:rPr>
                <w:b/>
              </w:rPr>
            </w:pPr>
            <w:r>
              <w:rPr>
                <w:b/>
              </w:rPr>
              <w:t>Комментарий</w:t>
            </w:r>
          </w:p>
        </w:tc>
      </w:tr>
      <w:tr w:rsidR="00556E39" w:rsidRPr="00CC49AA" w:rsidTr="001B6968">
        <w:tc>
          <w:tcPr>
            <w:tcW w:w="1702" w:type="dxa"/>
          </w:tcPr>
          <w:p w:rsidR="00556E39" w:rsidRPr="00652F48" w:rsidRDefault="00556E39" w:rsidP="003B4731">
            <w:pPr>
              <w:rPr>
                <w:lang w:val="en-US"/>
              </w:rPr>
            </w:pPr>
            <w:proofErr w:type="spellStart"/>
            <w:r>
              <w:rPr>
                <w:lang w:val="en-US"/>
              </w:rPr>
              <w:t>TransactionID</w:t>
            </w:r>
            <w:proofErr w:type="spellEnd"/>
          </w:p>
        </w:tc>
        <w:tc>
          <w:tcPr>
            <w:tcW w:w="851" w:type="dxa"/>
          </w:tcPr>
          <w:p w:rsidR="00556E39" w:rsidRDefault="00556E39" w:rsidP="003B4731">
            <w:pPr>
              <w:jc w:val="center"/>
              <w:rPr>
                <w:lang w:val="en-US"/>
              </w:rPr>
            </w:pPr>
            <w:r>
              <w:rPr>
                <w:lang w:val="en-US"/>
              </w:rPr>
              <w:t>MA</w:t>
            </w:r>
          </w:p>
        </w:tc>
        <w:tc>
          <w:tcPr>
            <w:tcW w:w="2126" w:type="dxa"/>
          </w:tcPr>
          <w:p w:rsidR="00556E39" w:rsidRPr="00652F48" w:rsidRDefault="00556E39" w:rsidP="001B6968">
            <w:pPr>
              <w:jc w:val="center"/>
              <w:rPr>
                <w:rStyle w:val="af0"/>
                <w:u w:val="none"/>
                <w:lang w:val="en-US"/>
              </w:rPr>
            </w:pPr>
            <w:r w:rsidRPr="00652F48">
              <w:rPr>
                <w:rStyle w:val="af0"/>
                <w:u w:val="none"/>
                <w:lang w:val="en-US"/>
              </w:rPr>
              <w:t>INT</w:t>
            </w:r>
          </w:p>
        </w:tc>
        <w:tc>
          <w:tcPr>
            <w:tcW w:w="2906" w:type="dxa"/>
          </w:tcPr>
          <w:p w:rsidR="00556E39" w:rsidRDefault="00556E39" w:rsidP="003B4731">
            <w:r>
              <w:t>Текущий номер транзакции обмена</w:t>
            </w:r>
          </w:p>
        </w:tc>
        <w:tc>
          <w:tcPr>
            <w:tcW w:w="3189" w:type="dxa"/>
          </w:tcPr>
          <w:p w:rsidR="00556E39" w:rsidRPr="00652F48" w:rsidRDefault="00556E39" w:rsidP="003B4731">
            <w:r>
              <w:t xml:space="preserve">Последний подтвержденный на стороне </w:t>
            </w:r>
            <w:r w:rsidR="0080700C">
              <w:t xml:space="preserve">КИС </w:t>
            </w:r>
            <w:r>
              <w:t>плюс единица</w:t>
            </w:r>
          </w:p>
        </w:tc>
      </w:tr>
      <w:tr w:rsidR="00556E39" w:rsidRPr="00CC49AA" w:rsidTr="001B6968">
        <w:tc>
          <w:tcPr>
            <w:tcW w:w="1702" w:type="dxa"/>
          </w:tcPr>
          <w:p w:rsidR="00556E39" w:rsidRPr="00652F48" w:rsidRDefault="00556E39" w:rsidP="003B4731">
            <w:pPr>
              <w:rPr>
                <w:lang w:val="en-US"/>
              </w:rPr>
            </w:pPr>
            <w:r>
              <w:rPr>
                <w:lang w:val="en-US"/>
              </w:rPr>
              <w:t>Departures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_Ref477269602 \h  \* MERGEFORMAT </w:instrText>
            </w:r>
            <w:r>
              <w:rPr>
                <w:rStyle w:val="af0"/>
              </w:rPr>
            </w:r>
            <w:r>
              <w:rPr>
                <w:rStyle w:val="af0"/>
              </w:rPr>
              <w:fldChar w:fldCharType="separate"/>
            </w:r>
            <w:proofErr w:type="spellStart"/>
            <w:r>
              <w:rPr>
                <w:lang w:val="en-US"/>
              </w:rPr>
              <w:t>TripDeparture</w:t>
            </w:r>
            <w:proofErr w:type="spellEnd"/>
            <w:r>
              <w:rPr>
                <w:rStyle w:val="af0"/>
              </w:rPr>
              <w:fldChar w:fldCharType="end"/>
            </w:r>
          </w:p>
        </w:tc>
        <w:tc>
          <w:tcPr>
            <w:tcW w:w="2906" w:type="dxa"/>
          </w:tcPr>
          <w:p w:rsidR="00556E39" w:rsidRPr="00652F48" w:rsidRDefault="00556E39" w:rsidP="003B4731">
            <w:r>
              <w:t>Прибытия транспорта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Receiving</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_Ref506547726 \h  \* MERGEFORMAT </w:instrText>
            </w:r>
            <w:r>
              <w:rPr>
                <w:rStyle w:val="af0"/>
              </w:rPr>
            </w:r>
            <w:r>
              <w:rPr>
                <w:rStyle w:val="af0"/>
              </w:rPr>
              <w:fldChar w:fldCharType="separate"/>
            </w:r>
            <w:proofErr w:type="spellStart"/>
            <w:r>
              <w:rPr>
                <w:lang w:val="en-US"/>
              </w:rPr>
              <w:t>ReceivingAdvice</w:t>
            </w:r>
            <w:proofErr w:type="spellEnd"/>
            <w:r>
              <w:rPr>
                <w:rStyle w:val="af0"/>
              </w:rPr>
              <w:fldChar w:fldCharType="end"/>
            </w:r>
          </w:p>
        </w:tc>
        <w:tc>
          <w:tcPr>
            <w:tcW w:w="2906" w:type="dxa"/>
          </w:tcPr>
          <w:p w:rsidR="00556E39" w:rsidRPr="00652F48" w:rsidRDefault="00556E39" w:rsidP="003B4731">
            <w:r>
              <w:t>Подтверждения приемки</w:t>
            </w:r>
          </w:p>
        </w:tc>
        <w:tc>
          <w:tcPr>
            <w:tcW w:w="3189" w:type="dxa"/>
          </w:tcPr>
          <w:p w:rsidR="00556E39" w:rsidRPr="00B966F2" w:rsidRDefault="00556E39" w:rsidP="003B4731"/>
        </w:tc>
      </w:tr>
      <w:tr w:rsidR="00556E39" w:rsidRPr="00CC49AA" w:rsidTr="001B6968">
        <w:tc>
          <w:tcPr>
            <w:tcW w:w="1702" w:type="dxa"/>
          </w:tcPr>
          <w:p w:rsidR="00556E39" w:rsidRPr="001B6968" w:rsidRDefault="00556E39" w:rsidP="00652F48">
            <w:pPr>
              <w:rPr>
                <w:lang w:val="en-US"/>
              </w:rPr>
            </w:pPr>
            <w:r>
              <w:rPr>
                <w:lang w:val="en-US"/>
              </w:rPr>
              <w:t>Reservations</w:t>
            </w:r>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_Ref497682151 \h  \* MERGEFORMAT </w:instrText>
            </w:r>
            <w:r>
              <w:rPr>
                <w:rStyle w:val="af0"/>
              </w:rPr>
            </w:r>
            <w:r>
              <w:rPr>
                <w:rStyle w:val="af0"/>
              </w:rPr>
              <w:fldChar w:fldCharType="separate"/>
            </w:r>
            <w:proofErr w:type="spellStart"/>
            <w:r>
              <w:rPr>
                <w:lang w:val="en-US"/>
              </w:rPr>
              <w:t>ReservationAdvice</w:t>
            </w:r>
            <w:proofErr w:type="spellEnd"/>
            <w:r>
              <w:rPr>
                <w:rStyle w:val="af0"/>
              </w:rPr>
              <w:fldChar w:fldCharType="end"/>
            </w:r>
          </w:p>
        </w:tc>
        <w:tc>
          <w:tcPr>
            <w:tcW w:w="2906" w:type="dxa"/>
          </w:tcPr>
          <w:p w:rsidR="00556E39" w:rsidRPr="00640938" w:rsidRDefault="00556E39" w:rsidP="00652F48">
            <w:pPr>
              <w:rPr>
                <w:lang w:val="en-US"/>
              </w:rPr>
            </w:pPr>
            <w:r>
              <w:t>Подтверждения резерва</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r>
              <w:rPr>
                <w:lang w:val="en-US"/>
              </w:rPr>
              <w:t>Shipments</w:t>
            </w:r>
          </w:p>
        </w:tc>
        <w:tc>
          <w:tcPr>
            <w:tcW w:w="851" w:type="dxa"/>
          </w:tcPr>
          <w:p w:rsidR="00556E39" w:rsidRPr="007952F3"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_Ref506547770 \h  \* MERGEFORMAT </w:instrText>
            </w:r>
            <w:r>
              <w:rPr>
                <w:rStyle w:val="af0"/>
              </w:rPr>
            </w:r>
            <w:r>
              <w:rPr>
                <w:rStyle w:val="af0"/>
              </w:rPr>
              <w:fldChar w:fldCharType="separate"/>
            </w:r>
            <w:proofErr w:type="spellStart"/>
            <w:r>
              <w:rPr>
                <w:lang w:val="en-US"/>
              </w:rPr>
              <w:t>ShipmentAdvice</w:t>
            </w:r>
            <w:proofErr w:type="spellEnd"/>
            <w:r>
              <w:rPr>
                <w:rStyle w:val="af0"/>
              </w:rPr>
              <w:fldChar w:fldCharType="end"/>
            </w:r>
          </w:p>
        </w:tc>
        <w:tc>
          <w:tcPr>
            <w:tcW w:w="2906" w:type="dxa"/>
          </w:tcPr>
          <w:p w:rsidR="00556E39" w:rsidRPr="00652F48" w:rsidRDefault="00556E39" w:rsidP="00652F48">
            <w:r>
              <w:t>Подтверждения отгрузки</w:t>
            </w:r>
          </w:p>
        </w:tc>
        <w:tc>
          <w:tcPr>
            <w:tcW w:w="3189" w:type="dxa"/>
          </w:tcPr>
          <w:p w:rsidR="00556E39" w:rsidRPr="00B966F2" w:rsidRDefault="00556E39" w:rsidP="003B4731"/>
        </w:tc>
      </w:tr>
      <w:tr w:rsidR="00556E39" w:rsidRPr="00CC49AA" w:rsidTr="001B6968">
        <w:tc>
          <w:tcPr>
            <w:tcW w:w="1702" w:type="dxa"/>
          </w:tcPr>
          <w:p w:rsidR="00556E39" w:rsidRPr="00652F48" w:rsidRDefault="00556E39" w:rsidP="00652F48">
            <w:pPr>
              <w:rPr>
                <w:lang w:val="en-US"/>
              </w:rPr>
            </w:pPr>
            <w:proofErr w:type="spellStart"/>
            <w:r>
              <w:rPr>
                <w:lang w:val="en-US"/>
              </w:rPr>
              <w:t>StockTakings</w:t>
            </w:r>
            <w:proofErr w:type="spellEnd"/>
          </w:p>
        </w:tc>
        <w:tc>
          <w:tcPr>
            <w:tcW w:w="851" w:type="dxa"/>
          </w:tcPr>
          <w:p w:rsidR="00556E39" w:rsidRDefault="00556E39" w:rsidP="003B4731">
            <w:pPr>
              <w:jc w:val="center"/>
              <w:rPr>
                <w:lang w:val="en-US"/>
              </w:rPr>
            </w:pPr>
            <w:r>
              <w:rPr>
                <w:lang w:val="en-US"/>
              </w:rPr>
              <w:t>NE*</w:t>
            </w:r>
          </w:p>
        </w:tc>
        <w:tc>
          <w:tcPr>
            <w:tcW w:w="2126" w:type="dxa"/>
          </w:tcPr>
          <w:p w:rsidR="00556E39" w:rsidRPr="00367110" w:rsidRDefault="00FC3FAB" w:rsidP="00FC3FAB">
            <w:pPr>
              <w:pStyle w:val="aff4"/>
              <w:rPr>
                <w:rStyle w:val="af0"/>
              </w:rPr>
            </w:pPr>
            <w:r>
              <w:rPr>
                <w:rStyle w:val="af0"/>
              </w:rPr>
              <w:fldChar w:fldCharType="begin"/>
            </w:r>
            <w:r>
              <w:rPr>
                <w:rStyle w:val="af0"/>
              </w:rPr>
              <w:instrText xml:space="preserve"> REF _Ref515534805 \h  \* MERGEFORMAT </w:instrText>
            </w:r>
            <w:r>
              <w:rPr>
                <w:rStyle w:val="af0"/>
              </w:rPr>
            </w:r>
            <w:r>
              <w:rPr>
                <w:rStyle w:val="af0"/>
              </w:rPr>
              <w:fldChar w:fldCharType="separate"/>
            </w:r>
            <w:proofErr w:type="spellStart"/>
            <w:r>
              <w:rPr>
                <w:lang w:val="en-US"/>
              </w:rPr>
              <w:t>StockTaking</w:t>
            </w:r>
            <w:proofErr w:type="spellEnd"/>
            <w:r>
              <w:rPr>
                <w:rStyle w:val="af0"/>
              </w:rPr>
              <w:fldChar w:fldCharType="end"/>
            </w:r>
          </w:p>
        </w:tc>
        <w:tc>
          <w:tcPr>
            <w:tcW w:w="2906" w:type="dxa"/>
          </w:tcPr>
          <w:p w:rsidR="00556E39" w:rsidRPr="00652F48" w:rsidRDefault="00556E39" w:rsidP="00652F48">
            <w:r>
              <w:t>Инвентаризации</w:t>
            </w:r>
          </w:p>
        </w:tc>
        <w:tc>
          <w:tcPr>
            <w:tcW w:w="3189" w:type="dxa"/>
          </w:tcPr>
          <w:p w:rsidR="00556E39" w:rsidRPr="00B966F2" w:rsidRDefault="00556E39" w:rsidP="003B4731"/>
        </w:tc>
      </w:tr>
    </w:tbl>
    <w:p w:rsidR="00556E39" w:rsidRPr="00C9105F" w:rsidRDefault="00556E39" w:rsidP="00343CEF">
      <w:pPr>
        <w:pStyle w:val="4"/>
      </w:pPr>
      <w:bookmarkStart w:id="128" w:name="_Ref499546881"/>
      <w:bookmarkStart w:id="129" w:name="getDifferenceMovementResponse"/>
      <w:proofErr w:type="spellStart"/>
      <w:r w:rsidRPr="00C9105F">
        <w:t>getDifferenceMovementResponse</w:t>
      </w:r>
      <w:bookmarkEnd w:id="128"/>
      <w:proofErr w:type="spellEnd"/>
    </w:p>
    <w:bookmarkEnd w:id="129"/>
    <w:p w:rsidR="00556E39"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7D278D" w:rsidTr="00B1606C">
        <w:trPr>
          <w:cantSplit/>
        </w:trPr>
        <w:tc>
          <w:tcPr>
            <w:tcW w:w="17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EE410B">
            <w:pPr>
              <w:keepNext/>
              <w:rPr>
                <w:b/>
              </w:rPr>
            </w:pPr>
            <w:r>
              <w:rPr>
                <w:b/>
              </w:rPr>
              <w:t>Комментарий</w:t>
            </w:r>
          </w:p>
        </w:tc>
      </w:tr>
      <w:tr w:rsidR="00B1606C" w:rsidTr="00B1606C">
        <w:tc>
          <w:tcPr>
            <w:tcW w:w="17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0D70A8" w:rsidRDefault="00556E39" w:rsidP="00EE410B">
            <w:pPr>
              <w:keepNext/>
              <w:rPr>
                <w:lang w:val="en-US"/>
              </w:rPr>
            </w:pPr>
            <w:r>
              <w:rPr>
                <w:lang w:val="en-US"/>
              </w:rPr>
              <w:t>Difference</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B1606C" w:rsidRDefault="00BF48B0" w:rsidP="00FC3FAB">
            <w:pPr>
              <w:pStyle w:val="aff4"/>
              <w:rPr>
                <w:rStyle w:val="af0"/>
                <w:rFonts w:cstheme="minorHAnsi"/>
              </w:rPr>
            </w:pPr>
            <w:hyperlink r:id="rId11" w:anchor="_BalanceRow" w:history="1">
              <w:r w:rsidR="00FC3FAB">
                <w:rPr>
                  <w:rStyle w:val="af0"/>
                  <w:rFonts w:cstheme="minorHAnsi"/>
                </w:rPr>
                <w:fldChar w:fldCharType="begin"/>
              </w:r>
              <w:r w:rsidR="00FC3FAB">
                <w:instrText xml:space="preserve"> REF _Ref499041979 \h </w:instrText>
              </w:r>
              <w:r w:rsidR="00FC3FAB">
                <w:rPr>
                  <w:rStyle w:val="af0"/>
                  <w:rFonts w:cstheme="minorHAnsi"/>
                </w:rPr>
                <w:instrText xml:space="preserve"> \* MERGEFORMAT </w:instrText>
              </w:r>
              <w:r w:rsidR="00FC3FAB">
                <w:rPr>
                  <w:rStyle w:val="af0"/>
                  <w:rFonts w:cstheme="minorHAnsi"/>
                </w:rPr>
              </w:r>
              <w:r w:rsidR="00FC3FAB">
                <w:rPr>
                  <w:rStyle w:val="af0"/>
                  <w:rFonts w:cstheme="minorHAnsi"/>
                </w:rPr>
                <w:fldChar w:fldCharType="separate"/>
              </w:r>
              <w:r w:rsidR="00FC3FAB" w:rsidRPr="005E5AA3">
                <w:rPr>
                  <w:lang w:val="en-US"/>
                </w:rPr>
                <w:t>Difference</w:t>
              </w:r>
              <w:r w:rsidR="00FC3FAB" w:rsidRPr="005E5AA3">
                <w:rPr>
                  <w:rFonts w:cstheme="majorHAnsi"/>
                  <w:lang w:val="en-US"/>
                </w:rPr>
                <w:t>Row</w:t>
              </w:r>
              <w:r w:rsidR="00FC3FAB">
                <w:rPr>
                  <w:rStyle w:val="af0"/>
                  <w:rFonts w:cstheme="minorHAnsi"/>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EE410B">
            <w:pPr>
              <w:keepNext/>
            </w:pPr>
            <w:r>
              <w:t>Строки движений остатков</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46BD2" w:rsidRDefault="00556E39" w:rsidP="00EE410B">
            <w:pPr>
              <w:keepNext/>
            </w:pPr>
            <w:proofErr w:type="spellStart"/>
            <w:r>
              <w:rPr>
                <w:lang w:val="en-US"/>
              </w:rPr>
              <w:t>Список</w:t>
            </w:r>
            <w:proofErr w:type="spellEnd"/>
            <w:r>
              <w:rPr>
                <w:lang w:val="en-US"/>
              </w:rPr>
              <w:t xml:space="preserve"> </w:t>
            </w:r>
            <w:proofErr w:type="spellStart"/>
            <w:r>
              <w:rPr>
                <w:lang w:val="en-US"/>
              </w:rPr>
              <w:t>движений</w:t>
            </w:r>
            <w:proofErr w:type="spellEnd"/>
            <w:r>
              <w:t xml:space="preserve"> ячейки «Расхождения»</w:t>
            </w:r>
          </w:p>
        </w:tc>
      </w:tr>
    </w:tbl>
    <w:p w:rsidR="00556E39" w:rsidRPr="00C9105F" w:rsidRDefault="00556E39" w:rsidP="00343CEF">
      <w:pPr>
        <w:pStyle w:val="4"/>
        <w:rPr>
          <w:rStyle w:val="af0"/>
          <w:sz w:val="26"/>
          <w:szCs w:val="26"/>
          <w:u w:val="none"/>
        </w:rPr>
      </w:pPr>
      <w:bookmarkStart w:id="130" w:name="_Ref499546911"/>
      <w:bookmarkStart w:id="131" w:name="getGoodResponse"/>
      <w:bookmarkEnd w:id="125"/>
      <w:proofErr w:type="spellStart"/>
      <w:r w:rsidRPr="00C9105F">
        <w:rPr>
          <w:rStyle w:val="af0"/>
          <w:sz w:val="26"/>
          <w:szCs w:val="26"/>
          <w:u w:val="none"/>
        </w:rPr>
        <w:t>getGoodResponse</w:t>
      </w:r>
      <w:bookmarkEnd w:id="130"/>
      <w:proofErr w:type="spellEnd"/>
    </w:p>
    <w:bookmarkEnd w:id="131"/>
    <w:p w:rsidR="00556E39" w:rsidRPr="00EE3C6A" w:rsidRDefault="00556E39" w:rsidP="00E90687">
      <w:pPr>
        <w:keepNext/>
        <w:shd w:val="clear" w:color="auto" w:fill="FFFFFF" w:themeFill="background1"/>
        <w:spacing w:before="240" w:after="60"/>
        <w:ind w:firstLine="708"/>
        <w:rPr>
          <w:lang w:val="en-US"/>
        </w:rPr>
      </w:pPr>
      <w:r>
        <w:t xml:space="preserve">Наследует тип </w:t>
      </w:r>
      <w:hyperlink w:anchor="Response" w:history="1">
        <w:r w:rsidR="007D278D" w:rsidRPr="00FC3FAB">
          <w:rPr>
            <w:rStyle w:val="aff5"/>
          </w:rPr>
          <w:fldChar w:fldCharType="begin"/>
        </w:r>
        <w:r w:rsidR="007D278D" w:rsidRPr="00FC3FAB">
          <w:rPr>
            <w:rStyle w:val="aff5"/>
          </w:rPr>
          <w:instrText xml:space="preserve"> REF _Ref476654232 \h </w:instrText>
        </w:r>
        <w:r w:rsidR="00B1606C" w:rsidRPr="00FC3FAB">
          <w:rPr>
            <w:rStyle w:val="aff5"/>
          </w:rPr>
          <w:instrText xml:space="preserve"> \* MERGEFORMAT </w:instrText>
        </w:r>
        <w:r w:rsidR="007D278D" w:rsidRPr="00FC3FAB">
          <w:rPr>
            <w:rStyle w:val="aff5"/>
          </w:rPr>
        </w:r>
        <w:r w:rsidR="007D278D" w:rsidRPr="00FC3FAB">
          <w:rPr>
            <w:rStyle w:val="aff5"/>
          </w:rPr>
          <w:fldChar w:fldCharType="separate"/>
        </w:r>
        <w:r w:rsidR="00FC3FAB" w:rsidRPr="00FC3FAB">
          <w:rPr>
            <w:rStyle w:val="aff5"/>
          </w:rPr>
          <w:t>Response</w:t>
        </w:r>
        <w:r w:rsidR="007D278D" w:rsidRPr="00FC3FAB">
          <w:rPr>
            <w:rStyle w:val="aff5"/>
          </w:rPr>
          <w:fldChar w:fldCharType="end"/>
        </w:r>
      </w:hyperlink>
    </w:p>
    <w:tbl>
      <w:tblPr>
        <w:tblStyle w:val="af4"/>
        <w:tblW w:w="10773" w:type="dxa"/>
        <w:tblInd w:w="-318" w:type="dxa"/>
        <w:shd w:val="clear" w:color="auto" w:fill="FFFFFF" w:themeFill="background1"/>
        <w:tblLayout w:type="fixed"/>
        <w:tblLook w:val="04A0" w:firstRow="1" w:lastRow="0" w:firstColumn="1" w:lastColumn="0" w:noHBand="0" w:noVBand="1"/>
      </w:tblPr>
      <w:tblGrid>
        <w:gridCol w:w="1701"/>
        <w:gridCol w:w="851"/>
        <w:gridCol w:w="1984"/>
        <w:gridCol w:w="3048"/>
        <w:gridCol w:w="3189"/>
      </w:tblGrid>
      <w:tr w:rsidR="00556E39" w:rsidTr="00343CEF">
        <w:trPr>
          <w:cantSplit/>
        </w:trPr>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Поле</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Исп.</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Тип значения</w:t>
            </w:r>
          </w:p>
        </w:tc>
        <w:tc>
          <w:tcPr>
            <w:tcW w:w="30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Описание</w:t>
            </w:r>
          </w:p>
        </w:tc>
        <w:tc>
          <w:tcPr>
            <w:tcW w:w="31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6E39" w:rsidRDefault="00556E39" w:rsidP="00B1606C">
            <w:pPr>
              <w:keepNext/>
              <w:shd w:val="clear" w:color="auto" w:fill="D9D9D9" w:themeFill="background1" w:themeFillShade="D9"/>
              <w:rPr>
                <w:b/>
              </w:rPr>
            </w:pPr>
            <w:r>
              <w:rPr>
                <w:b/>
              </w:rPr>
              <w:t>Комментарий</w:t>
            </w:r>
          </w:p>
        </w:tc>
      </w:tr>
      <w:tr w:rsidR="00556E39" w:rsidRPr="00746BD2" w:rsidTr="00343CEF">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36C33" w:rsidRDefault="00556E39" w:rsidP="007D278D">
            <w:pPr>
              <w:keepNext/>
              <w:shd w:val="clear" w:color="auto" w:fill="FFFFFF" w:themeFill="background1"/>
            </w:pPr>
            <w:r>
              <w:rPr>
                <w:lang w:val="en-US"/>
              </w:rPr>
              <w:t>Goods</w:t>
            </w:r>
          </w:p>
        </w:tc>
        <w:tc>
          <w:tcPr>
            <w:tcW w:w="8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55D01" w:rsidRDefault="00556E39" w:rsidP="00FC3FAB">
            <w:pPr>
              <w:keepNext/>
              <w:shd w:val="clear" w:color="auto" w:fill="FFFFFF" w:themeFill="background1"/>
              <w:jc w:val="center"/>
            </w:pPr>
            <w:r>
              <w:rPr>
                <w:lang w:val="en-US"/>
              </w:rPr>
              <w:t>NE*</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7D278D" w:rsidRDefault="00BF48B0" w:rsidP="00FC3FAB">
            <w:pPr>
              <w:pStyle w:val="aff4"/>
              <w:rPr>
                <w:rStyle w:val="af0"/>
                <w:rFonts w:cstheme="minorHAnsi"/>
              </w:rPr>
            </w:pPr>
            <w:hyperlink w:anchor="Good" w:history="1">
              <w:r w:rsidR="007D278D" w:rsidRPr="007D278D">
                <w:rPr>
                  <w:rStyle w:val="af0"/>
                  <w:rFonts w:cstheme="minorHAnsi"/>
                  <w:lang w:val="en-US"/>
                </w:rPr>
                <w:fldChar w:fldCharType="begin"/>
              </w:r>
              <w:r w:rsidR="007D278D" w:rsidRPr="007D278D">
                <w:instrText xml:space="preserve"> REF _Ref477358803 \h </w:instrText>
              </w:r>
              <w:r w:rsidR="00FC3FAB">
                <w:rPr>
                  <w:rStyle w:val="af0"/>
                  <w:rFonts w:cstheme="minorHAnsi"/>
                  <w:lang w:val="en-US"/>
                </w:rPr>
                <w:instrText xml:space="preserve"> \* MERGEFORMAT </w:instrText>
              </w:r>
              <w:r w:rsidR="007D278D" w:rsidRPr="007D278D">
                <w:rPr>
                  <w:rStyle w:val="af0"/>
                  <w:rFonts w:cstheme="minorHAnsi"/>
                  <w:lang w:val="en-US"/>
                </w:rPr>
              </w:r>
              <w:r w:rsidR="007D278D" w:rsidRPr="007D278D">
                <w:rPr>
                  <w:rStyle w:val="af0"/>
                  <w:rFonts w:cstheme="minorHAnsi"/>
                  <w:lang w:val="en-US"/>
                </w:rPr>
                <w:fldChar w:fldCharType="separate"/>
              </w:r>
              <w:r w:rsidR="00FC3FAB">
                <w:rPr>
                  <w:lang w:val="en-US"/>
                </w:rPr>
                <w:t>Good</w:t>
              </w:r>
              <w:r w:rsidR="007D278D" w:rsidRPr="007D278D">
                <w:rPr>
                  <w:rStyle w:val="af0"/>
                  <w:rFonts w:cstheme="minorHAnsi"/>
                  <w:lang w:val="en-US"/>
                </w:rPr>
                <w:fldChar w:fldCharType="end"/>
              </w:r>
            </w:hyperlink>
          </w:p>
        </w:tc>
        <w:tc>
          <w:tcPr>
            <w:tcW w:w="30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Default="00556E39" w:rsidP="007D278D">
            <w:pPr>
              <w:keepNext/>
              <w:shd w:val="clear" w:color="auto" w:fill="FFFFFF" w:themeFill="background1"/>
            </w:pPr>
            <w:r>
              <w:t>Информация о товаре</w:t>
            </w:r>
          </w:p>
        </w:tc>
        <w:tc>
          <w:tcPr>
            <w:tcW w:w="31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56E39" w:rsidRPr="00E95886" w:rsidRDefault="00556E39" w:rsidP="007D278D">
            <w:pPr>
              <w:keepNext/>
              <w:shd w:val="clear" w:color="auto" w:fill="FFFFFF" w:themeFill="background1"/>
            </w:pPr>
            <w:r>
              <w:t>Данные о товаре, включая партии и доп. свойства</w:t>
            </w:r>
          </w:p>
        </w:tc>
      </w:tr>
    </w:tbl>
    <w:p w:rsidR="00343CEF" w:rsidRDefault="00343CEF" w:rsidP="00343CEF">
      <w:pPr>
        <w:pStyle w:val="4"/>
        <w:rPr>
          <w:lang w:val="en-US"/>
        </w:rPr>
      </w:pPr>
      <w:bookmarkStart w:id="132" w:name="_BalanceRow"/>
      <w:bookmarkStart w:id="133" w:name="_Ref505184316"/>
      <w:bookmarkStart w:id="134" w:name="getSKUresponse"/>
      <w:bookmarkStart w:id="135" w:name="_Ref506536263"/>
      <w:bookmarkEnd w:id="132"/>
      <w:proofErr w:type="spellStart"/>
      <w:r>
        <w:rPr>
          <w:lang w:val="en-US"/>
        </w:rPr>
        <w:t>getSKUresponse</w:t>
      </w:r>
      <w:bookmarkEnd w:id="133"/>
      <w:proofErr w:type="spellEnd"/>
    </w:p>
    <w:bookmarkEnd w:id="134"/>
    <w:p w:rsidR="00343CEF" w:rsidRPr="00803703" w:rsidRDefault="00343CEF" w:rsidP="00E90687">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sidR="00FC3FAB">
          <w:rPr>
            <w:rStyle w:val="aff5"/>
          </w:rPr>
          <w:instrText xml:space="preserve"> \* MERGEFORMAT </w:instrText>
        </w:r>
        <w:r w:rsidRPr="00FC3FAB">
          <w:rPr>
            <w:rStyle w:val="aff5"/>
          </w:rPr>
        </w:r>
        <w:r w:rsidRPr="00FC3FAB">
          <w:rPr>
            <w:rStyle w:val="aff5"/>
          </w:rPr>
          <w:fldChar w:fldCharType="separate"/>
        </w:r>
        <w:r w:rsidR="00FC3FAB" w:rsidRPr="00FC3FAB">
          <w:rPr>
            <w:rStyle w:val="aff5"/>
          </w:rPr>
          <w:t>Response</w:t>
        </w:r>
        <w:r w:rsidRPr="00FC3FAB">
          <w:rPr>
            <w:rStyle w:val="aff5"/>
          </w:rPr>
          <w:fldChar w:fldCharType="end"/>
        </w:r>
      </w:hyperlink>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343CEF" w:rsidRPr="00210AA5" w:rsidTr="00677BA3">
        <w:trPr>
          <w:cantSplit/>
        </w:trPr>
        <w:tc>
          <w:tcPr>
            <w:tcW w:w="1702" w:type="dxa"/>
            <w:shd w:val="clear" w:color="auto" w:fill="D9D9D9" w:themeFill="background1" w:themeFillShade="D9"/>
          </w:tcPr>
          <w:p w:rsidR="00343CEF" w:rsidRPr="00210AA5" w:rsidRDefault="00343CEF" w:rsidP="00677BA3">
            <w:pPr>
              <w:ind w:left="34"/>
              <w:rPr>
                <w:b/>
              </w:rPr>
            </w:pPr>
            <w:r>
              <w:rPr>
                <w:b/>
              </w:rPr>
              <w:t>Поле</w:t>
            </w:r>
          </w:p>
        </w:tc>
        <w:tc>
          <w:tcPr>
            <w:tcW w:w="851" w:type="dxa"/>
            <w:shd w:val="clear" w:color="auto" w:fill="D9D9D9" w:themeFill="background1" w:themeFillShade="D9"/>
          </w:tcPr>
          <w:p w:rsidR="00343CEF" w:rsidRPr="00BB7D56" w:rsidRDefault="00343CEF" w:rsidP="00677BA3">
            <w:pPr>
              <w:jc w:val="center"/>
              <w:rPr>
                <w:b/>
              </w:rPr>
            </w:pPr>
            <w:r>
              <w:rPr>
                <w:b/>
              </w:rPr>
              <w:t>Исп.</w:t>
            </w:r>
          </w:p>
        </w:tc>
        <w:tc>
          <w:tcPr>
            <w:tcW w:w="1984" w:type="dxa"/>
            <w:shd w:val="clear" w:color="auto" w:fill="D9D9D9" w:themeFill="background1" w:themeFillShade="D9"/>
          </w:tcPr>
          <w:p w:rsidR="00343CEF" w:rsidRPr="00210AA5" w:rsidRDefault="00343CEF" w:rsidP="00677BA3">
            <w:pPr>
              <w:jc w:val="center"/>
              <w:rPr>
                <w:b/>
              </w:rPr>
            </w:pPr>
            <w:r>
              <w:rPr>
                <w:b/>
              </w:rPr>
              <w:t>Тип значения</w:t>
            </w:r>
          </w:p>
        </w:tc>
        <w:tc>
          <w:tcPr>
            <w:tcW w:w="3048" w:type="dxa"/>
            <w:shd w:val="clear" w:color="auto" w:fill="D9D9D9" w:themeFill="background1" w:themeFillShade="D9"/>
          </w:tcPr>
          <w:p w:rsidR="00343CEF" w:rsidRPr="00210AA5" w:rsidRDefault="00343CEF" w:rsidP="00677BA3">
            <w:pPr>
              <w:rPr>
                <w:b/>
              </w:rPr>
            </w:pPr>
            <w:r>
              <w:rPr>
                <w:b/>
              </w:rPr>
              <w:t>Описание</w:t>
            </w:r>
          </w:p>
        </w:tc>
        <w:tc>
          <w:tcPr>
            <w:tcW w:w="3189" w:type="dxa"/>
            <w:shd w:val="clear" w:color="auto" w:fill="D9D9D9" w:themeFill="background1" w:themeFillShade="D9"/>
          </w:tcPr>
          <w:p w:rsidR="00343CEF" w:rsidRPr="00210AA5" w:rsidRDefault="00343CEF" w:rsidP="00677BA3">
            <w:pPr>
              <w:rPr>
                <w:b/>
              </w:rPr>
            </w:pPr>
            <w:r>
              <w:rPr>
                <w:b/>
              </w:rPr>
              <w:t>Комментарий</w:t>
            </w:r>
          </w:p>
        </w:tc>
      </w:tr>
      <w:tr w:rsidR="00343CEF" w:rsidRPr="00CC49AA" w:rsidTr="00677BA3">
        <w:tc>
          <w:tcPr>
            <w:tcW w:w="1702" w:type="dxa"/>
          </w:tcPr>
          <w:p w:rsidR="00343CEF" w:rsidRPr="00AA1EE1" w:rsidRDefault="00343CEF" w:rsidP="00677BA3">
            <w:pPr>
              <w:ind w:left="34"/>
              <w:rPr>
                <w:lang w:val="en-US"/>
              </w:rPr>
            </w:pPr>
            <w:r>
              <w:rPr>
                <w:lang w:val="en-US"/>
              </w:rPr>
              <w:t>SKU</w:t>
            </w:r>
          </w:p>
        </w:tc>
        <w:tc>
          <w:tcPr>
            <w:tcW w:w="851" w:type="dxa"/>
          </w:tcPr>
          <w:p w:rsidR="00343CEF" w:rsidRPr="007952F3" w:rsidRDefault="00343CEF" w:rsidP="00FC3FAB">
            <w:pPr>
              <w:jc w:val="center"/>
              <w:rPr>
                <w:lang w:val="en-US"/>
              </w:rPr>
            </w:pPr>
            <w:r>
              <w:rPr>
                <w:lang w:val="en-US"/>
              </w:rPr>
              <w:t>NE*</w:t>
            </w:r>
          </w:p>
        </w:tc>
        <w:tc>
          <w:tcPr>
            <w:tcW w:w="1984" w:type="dxa"/>
          </w:tcPr>
          <w:p w:rsidR="00343CEF" w:rsidRPr="00803703" w:rsidRDefault="00BF48B0" w:rsidP="00FC3FAB">
            <w:pPr>
              <w:pStyle w:val="aff4"/>
              <w:rPr>
                <w:rStyle w:val="af0"/>
              </w:rPr>
            </w:pPr>
            <w:hyperlink w:anchor="_BalanceRow" w:history="1">
              <w:r w:rsidR="00FC3FAB">
                <w:rPr>
                  <w:rStyle w:val="af0"/>
                  <w:lang w:val="en-US"/>
                </w:rPr>
                <w:fldChar w:fldCharType="begin"/>
              </w:r>
              <w:r w:rsidR="00FC3FAB">
                <w:instrText xml:space="preserve"> REF _Ref515534230 \h </w:instrText>
              </w:r>
              <w:r w:rsidR="00FC3FAB">
                <w:rPr>
                  <w:rStyle w:val="af0"/>
                  <w:lang w:val="en-US"/>
                </w:rPr>
                <w:instrText xml:space="preserve"> \* MERGEFORMAT </w:instrText>
              </w:r>
              <w:r w:rsidR="00FC3FAB">
                <w:rPr>
                  <w:rStyle w:val="af0"/>
                  <w:lang w:val="en-US"/>
                </w:rPr>
              </w:r>
              <w:r w:rsidR="00FC3FAB">
                <w:rPr>
                  <w:rStyle w:val="af0"/>
                  <w:lang w:val="en-US"/>
                </w:rPr>
                <w:fldChar w:fldCharType="separate"/>
              </w:r>
              <w:r w:rsidR="00FC3FAB">
                <w:rPr>
                  <w:lang w:val="en-US"/>
                </w:rPr>
                <w:t>SKU</w:t>
              </w:r>
              <w:r w:rsidR="00FC3FAB">
                <w:rPr>
                  <w:rStyle w:val="af0"/>
                  <w:lang w:val="en-US"/>
                </w:rPr>
                <w:fldChar w:fldCharType="end"/>
              </w:r>
            </w:hyperlink>
          </w:p>
        </w:tc>
        <w:tc>
          <w:tcPr>
            <w:tcW w:w="3048" w:type="dxa"/>
          </w:tcPr>
          <w:p w:rsidR="00343CEF" w:rsidRPr="00803703" w:rsidRDefault="00343CEF" w:rsidP="00677BA3">
            <w:pPr>
              <w:rPr>
                <w:lang w:val="en-US"/>
              </w:rPr>
            </w:pPr>
            <w:r>
              <w:t xml:space="preserve">Значение </w:t>
            </w:r>
            <w:r>
              <w:rPr>
                <w:lang w:val="en-US"/>
              </w:rPr>
              <w:t>SKU</w:t>
            </w:r>
          </w:p>
        </w:tc>
        <w:tc>
          <w:tcPr>
            <w:tcW w:w="3189" w:type="dxa"/>
          </w:tcPr>
          <w:p w:rsidR="00343CEF" w:rsidRPr="00B966F2" w:rsidRDefault="00343CEF" w:rsidP="00677BA3"/>
        </w:tc>
      </w:tr>
    </w:tbl>
    <w:p w:rsidR="00742B5A" w:rsidRDefault="00742B5A" w:rsidP="00343CEF">
      <w:pPr>
        <w:rPr>
          <w:lang w:val="en-US"/>
        </w:rPr>
      </w:pPr>
    </w:p>
    <w:p w:rsidR="00343CEF" w:rsidRDefault="00343CEF" w:rsidP="00343CEF">
      <w:pPr>
        <w:rPr>
          <w:rFonts w:asciiTheme="majorHAnsi" w:eastAsiaTheme="majorEastAsia" w:hAnsiTheme="majorHAnsi" w:cstheme="majorBidi"/>
          <w:lang w:val="en-US"/>
        </w:rPr>
      </w:pPr>
    </w:p>
    <w:p w:rsidR="00742B5A" w:rsidRDefault="00742B5A">
      <w:pPr>
        <w:pStyle w:val="4"/>
      </w:pPr>
      <w:bookmarkStart w:id="136" w:name="_Ref515532205"/>
      <w:bookmarkStart w:id="137" w:name="getStockBalanceResponse"/>
      <w:proofErr w:type="spellStart"/>
      <w:r w:rsidRPr="00742B5A">
        <w:t>getDeleteBarCodeResponse</w:t>
      </w:r>
      <w:proofErr w:type="spellEnd"/>
    </w:p>
    <w:p w:rsidR="00742B5A" w:rsidRPr="00803703" w:rsidRDefault="00742B5A" w:rsidP="00742B5A">
      <w:pPr>
        <w:keepNext/>
        <w:shd w:val="clear" w:color="auto" w:fill="FFFFFF" w:themeFill="background1"/>
        <w:spacing w:before="240" w:after="60"/>
        <w:ind w:firstLine="708"/>
        <w:rPr>
          <w:lang w:val="en-US"/>
        </w:rPr>
      </w:pPr>
      <w:r>
        <w:t xml:space="preserve">Наследует тип </w:t>
      </w:r>
      <w:hyperlink w:anchor="Response" w:history="1">
        <w:r w:rsidRPr="00FC3FAB">
          <w:rPr>
            <w:rStyle w:val="aff5"/>
          </w:rPr>
          <w:fldChar w:fldCharType="begin"/>
        </w:r>
        <w:r w:rsidRPr="00FC3FAB">
          <w:rPr>
            <w:rStyle w:val="aff5"/>
          </w:rPr>
          <w:instrText xml:space="preserve"> REF _Ref476654232 \h </w:instrText>
        </w:r>
        <w:r>
          <w:rPr>
            <w:rStyle w:val="aff5"/>
          </w:rPr>
          <w:instrText xml:space="preserve"> \* MERGEFORMAT </w:instrText>
        </w:r>
        <w:r w:rsidRPr="00FC3FAB">
          <w:rPr>
            <w:rStyle w:val="aff5"/>
          </w:rPr>
        </w:r>
        <w:r w:rsidRPr="00FC3FAB">
          <w:rPr>
            <w:rStyle w:val="aff5"/>
          </w:rPr>
          <w:fldChar w:fldCharType="separate"/>
        </w:r>
        <w:r w:rsidRPr="00FC3FAB">
          <w:rPr>
            <w:rStyle w:val="aff5"/>
          </w:rPr>
          <w:t>Response</w:t>
        </w:r>
        <w:r w:rsidRPr="00FC3FAB">
          <w:rPr>
            <w:rStyle w:val="aff5"/>
          </w:rPr>
          <w:fldChar w:fldCharType="end"/>
        </w:r>
      </w:hyperlink>
    </w:p>
    <w:tbl>
      <w:tblPr>
        <w:tblStyle w:val="af4"/>
        <w:tblW w:w="11011" w:type="dxa"/>
        <w:tblInd w:w="-318" w:type="dxa"/>
        <w:tblLayout w:type="fixed"/>
        <w:tblLook w:val="04A0" w:firstRow="1" w:lastRow="0" w:firstColumn="1" w:lastColumn="0" w:noHBand="0" w:noVBand="1"/>
      </w:tblPr>
      <w:tblGrid>
        <w:gridCol w:w="3574"/>
        <w:gridCol w:w="698"/>
        <w:gridCol w:w="3484"/>
        <w:gridCol w:w="2514"/>
        <w:gridCol w:w="741"/>
      </w:tblGrid>
      <w:tr w:rsidR="00742B5A" w:rsidRPr="00210AA5" w:rsidTr="00742B5A">
        <w:trPr>
          <w:cantSplit/>
        </w:trPr>
        <w:tc>
          <w:tcPr>
            <w:tcW w:w="3574" w:type="dxa"/>
            <w:shd w:val="clear" w:color="auto" w:fill="D9D9D9" w:themeFill="background1" w:themeFillShade="D9"/>
          </w:tcPr>
          <w:p w:rsidR="00742B5A" w:rsidRPr="00210AA5" w:rsidRDefault="00742B5A" w:rsidP="00BF48B0">
            <w:pPr>
              <w:ind w:left="34"/>
              <w:rPr>
                <w:b/>
              </w:rPr>
            </w:pPr>
            <w:r>
              <w:rPr>
                <w:b/>
              </w:rPr>
              <w:t>Поле</w:t>
            </w:r>
          </w:p>
        </w:tc>
        <w:tc>
          <w:tcPr>
            <w:tcW w:w="698" w:type="dxa"/>
            <w:shd w:val="clear" w:color="auto" w:fill="D9D9D9" w:themeFill="background1" w:themeFillShade="D9"/>
          </w:tcPr>
          <w:p w:rsidR="00742B5A" w:rsidRPr="00BB7D56" w:rsidRDefault="00742B5A" w:rsidP="00BF48B0">
            <w:pPr>
              <w:jc w:val="center"/>
              <w:rPr>
                <w:b/>
              </w:rPr>
            </w:pPr>
            <w:r>
              <w:rPr>
                <w:b/>
              </w:rPr>
              <w:t>Исп.</w:t>
            </w:r>
          </w:p>
        </w:tc>
        <w:tc>
          <w:tcPr>
            <w:tcW w:w="3484" w:type="dxa"/>
            <w:shd w:val="clear" w:color="auto" w:fill="D9D9D9" w:themeFill="background1" w:themeFillShade="D9"/>
          </w:tcPr>
          <w:p w:rsidR="00742B5A" w:rsidRPr="00210AA5" w:rsidRDefault="00742B5A" w:rsidP="00BF48B0">
            <w:pPr>
              <w:jc w:val="center"/>
              <w:rPr>
                <w:b/>
              </w:rPr>
            </w:pPr>
            <w:r>
              <w:rPr>
                <w:b/>
              </w:rPr>
              <w:t>Тип значения</w:t>
            </w:r>
          </w:p>
        </w:tc>
        <w:tc>
          <w:tcPr>
            <w:tcW w:w="2514" w:type="dxa"/>
            <w:shd w:val="clear" w:color="auto" w:fill="D9D9D9" w:themeFill="background1" w:themeFillShade="D9"/>
          </w:tcPr>
          <w:p w:rsidR="00742B5A" w:rsidRPr="00210AA5" w:rsidRDefault="00742B5A" w:rsidP="00BF48B0">
            <w:pPr>
              <w:rPr>
                <w:b/>
              </w:rPr>
            </w:pPr>
            <w:r>
              <w:rPr>
                <w:b/>
              </w:rPr>
              <w:t>Описание</w:t>
            </w:r>
          </w:p>
        </w:tc>
        <w:tc>
          <w:tcPr>
            <w:tcW w:w="741" w:type="dxa"/>
            <w:shd w:val="clear" w:color="auto" w:fill="D9D9D9" w:themeFill="background1" w:themeFillShade="D9"/>
          </w:tcPr>
          <w:p w:rsidR="00742B5A" w:rsidRPr="00210AA5" w:rsidRDefault="00742B5A" w:rsidP="00BF48B0">
            <w:pPr>
              <w:rPr>
                <w:b/>
              </w:rPr>
            </w:pPr>
            <w:r>
              <w:rPr>
                <w:b/>
              </w:rPr>
              <w:t>Комментарий</w:t>
            </w:r>
          </w:p>
        </w:tc>
      </w:tr>
      <w:tr w:rsidR="00742B5A" w:rsidRPr="00CC49AA" w:rsidTr="00742B5A">
        <w:tc>
          <w:tcPr>
            <w:tcW w:w="3574" w:type="dxa"/>
          </w:tcPr>
          <w:p w:rsidR="00742B5A" w:rsidRPr="00AA1EE1" w:rsidRDefault="00742B5A" w:rsidP="00BF48B0">
            <w:pPr>
              <w:ind w:left="34"/>
              <w:rPr>
                <w:lang w:val="en-US"/>
              </w:rPr>
            </w:pPr>
            <w:proofErr w:type="spellStart"/>
            <w:r w:rsidRPr="00742B5A">
              <w:rPr>
                <w:lang w:val="en-US"/>
              </w:rPr>
              <w:t>getDeleteBarCodeResponseRow</w:t>
            </w:r>
            <w:proofErr w:type="spellEnd"/>
          </w:p>
        </w:tc>
        <w:tc>
          <w:tcPr>
            <w:tcW w:w="698" w:type="dxa"/>
          </w:tcPr>
          <w:p w:rsidR="00742B5A" w:rsidRPr="007952F3" w:rsidRDefault="00742B5A" w:rsidP="00BF48B0">
            <w:pPr>
              <w:jc w:val="center"/>
              <w:rPr>
                <w:lang w:val="en-US"/>
              </w:rPr>
            </w:pPr>
            <w:r>
              <w:rPr>
                <w:lang w:val="en-US"/>
              </w:rPr>
              <w:t>ME*</w:t>
            </w:r>
          </w:p>
        </w:tc>
        <w:tc>
          <w:tcPr>
            <w:tcW w:w="3484" w:type="dxa"/>
          </w:tcPr>
          <w:p w:rsidR="00742B5A" w:rsidRPr="00803703" w:rsidRDefault="00BF48B0" w:rsidP="00BF48B0">
            <w:pPr>
              <w:pStyle w:val="aff4"/>
              <w:rPr>
                <w:rStyle w:val="af0"/>
              </w:rPr>
            </w:pPr>
            <w:hyperlink w:anchor="_getDeleteBarCodeResponseRow" w:history="1">
              <w:proofErr w:type="spellStart"/>
              <w:r w:rsidR="00742B5A" w:rsidRPr="007878FF">
                <w:rPr>
                  <w:rStyle w:val="af5"/>
                  <w:lang w:val="en-US"/>
                </w:rPr>
                <w:t>getDeleteBarCodeResponseRow</w:t>
              </w:r>
              <w:proofErr w:type="spellEnd"/>
            </w:hyperlink>
          </w:p>
        </w:tc>
        <w:tc>
          <w:tcPr>
            <w:tcW w:w="2514" w:type="dxa"/>
          </w:tcPr>
          <w:p w:rsidR="00742B5A" w:rsidRPr="00742B5A" w:rsidRDefault="00742B5A" w:rsidP="00742B5A">
            <w:r>
              <w:t>Структура с найденными штрих-кодами</w:t>
            </w:r>
          </w:p>
        </w:tc>
        <w:tc>
          <w:tcPr>
            <w:tcW w:w="741" w:type="dxa"/>
          </w:tcPr>
          <w:p w:rsidR="00742B5A" w:rsidRPr="00B966F2" w:rsidRDefault="00742B5A" w:rsidP="00BF48B0"/>
        </w:tc>
      </w:tr>
    </w:tbl>
    <w:p w:rsidR="00742B5A" w:rsidRP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Default="00742B5A" w:rsidP="00742B5A"/>
    <w:p w:rsidR="00742B5A" w:rsidRPr="00742B5A" w:rsidRDefault="00742B5A" w:rsidP="00742B5A"/>
    <w:p w:rsidR="00556E39" w:rsidRDefault="00556E39" w:rsidP="00343CEF">
      <w:pPr>
        <w:pStyle w:val="4"/>
        <w:rPr>
          <w:lang w:val="en-US"/>
        </w:rPr>
      </w:pPr>
      <w:proofErr w:type="spellStart"/>
      <w:r>
        <w:rPr>
          <w:lang w:val="en-US"/>
        </w:rPr>
        <w:t>getStockBalanceResponse</w:t>
      </w:r>
      <w:bookmarkEnd w:id="135"/>
      <w:bookmarkEnd w:id="136"/>
      <w:proofErr w:type="spellEnd"/>
    </w:p>
    <w:bookmarkEnd w:id="137"/>
    <w:p w:rsidR="00556E39" w:rsidDel="00595645" w:rsidRDefault="00556E39" w:rsidP="00595645">
      <w:pPr>
        <w:ind w:firstLine="708"/>
        <w:rPr>
          <w:del w:id="138" w:author="Антон Гилин" w:date="2018-06-14T16:26:00Z"/>
          <w:rStyle w:val="aff5"/>
        </w:rPr>
      </w:pPr>
      <w:r>
        <w:t xml:space="preserve">Наследует тип </w:t>
      </w:r>
      <w:hyperlink w:anchor="Response" w:history="1">
        <w:r w:rsidRPr="00D84BF6">
          <w:rPr>
            <w:rStyle w:val="aff5"/>
          </w:rPr>
          <w:fldChar w:fldCharType="begin"/>
        </w:r>
        <w:r w:rsidRPr="00D84BF6">
          <w:rPr>
            <w:rStyle w:val="aff5"/>
          </w:rPr>
          <w:instrText xml:space="preserve"> REF _Ref476654232 \h  \* MERGEFORMAT </w:instrText>
        </w:r>
        <w:r w:rsidRPr="00D84BF6">
          <w:rPr>
            <w:rStyle w:val="aff5"/>
          </w:rPr>
        </w:r>
        <w:r w:rsidRPr="00D84BF6">
          <w:rPr>
            <w:rStyle w:val="aff5"/>
          </w:rPr>
          <w:fldChar w:fldCharType="separate"/>
        </w:r>
        <w:r w:rsidR="00D84BF6" w:rsidRPr="00D84BF6">
          <w:rPr>
            <w:rStyle w:val="aff5"/>
          </w:rPr>
          <w:t>Response</w:t>
        </w:r>
        <w:r w:rsidRPr="00D84BF6">
          <w:rPr>
            <w:rStyle w:val="aff5"/>
          </w:rPr>
          <w:fldChar w:fldCharType="end"/>
        </w:r>
      </w:hyperlink>
    </w:p>
    <w:bookmarkStart w:id="139" w:name="_MON_1590839962"/>
    <w:bookmarkEnd w:id="139"/>
    <w:p w:rsidR="00595645" w:rsidRDefault="00C81693" w:rsidP="00E90687">
      <w:pPr>
        <w:ind w:firstLine="708"/>
        <w:rPr>
          <w:ins w:id="140" w:author="Антон Гилин" w:date="2018-06-14T16:26:00Z"/>
          <w:rStyle w:val="aff5"/>
        </w:rPr>
      </w:pPr>
      <w:r>
        <w:rPr>
          <w:rStyle w:val="aff5"/>
        </w:rPr>
        <w:object w:dxaOrig="6157" w:dyaOrig="10747">
          <v:shape id="_x0000_i1026" type="#_x0000_t75" style="width:308.55pt;height:537.45pt" o:ole="">
            <v:imagedata r:id="rId12" o:title=""/>
          </v:shape>
          <o:OLEObject Type="Embed" ProgID="Excel.Sheet.12" ShapeID="_x0000_i1026" DrawAspect="Content" ObjectID="_1594451974" r:id="rId13"/>
        </w:object>
      </w:r>
    </w:p>
    <w:p w:rsidR="00730B0B" w:rsidRDefault="00730B0B">
      <w:pPr>
        <w:pStyle w:val="4"/>
      </w:pPr>
      <w:bookmarkStart w:id="141" w:name="_Ref476654232"/>
      <w:bookmarkStart w:id="142" w:name="_Ref499546984"/>
      <w:bookmarkStart w:id="143" w:name="_Ref517448850"/>
      <w:bookmarkStart w:id="144" w:name="Response"/>
      <w:bookmarkStart w:id="145" w:name="_Ref520710030"/>
      <w:proofErr w:type="spellStart"/>
      <w:r w:rsidRPr="00730B0B">
        <w:t>GetDeleteBarCodeResponse</w:t>
      </w:r>
      <w:bookmarkEnd w:id="145"/>
      <w:proofErr w:type="spellEnd"/>
    </w:p>
    <w:tbl>
      <w:tblPr>
        <w:tblStyle w:val="af4"/>
        <w:tblW w:w="10774" w:type="dxa"/>
        <w:tblInd w:w="-318" w:type="dxa"/>
        <w:tblLayout w:type="fixed"/>
        <w:tblLook w:val="04A0" w:firstRow="1" w:lastRow="0" w:firstColumn="1" w:lastColumn="0" w:noHBand="0" w:noVBand="1"/>
      </w:tblPr>
      <w:tblGrid>
        <w:gridCol w:w="3574"/>
        <w:gridCol w:w="1275"/>
        <w:gridCol w:w="2835"/>
        <w:gridCol w:w="1276"/>
        <w:gridCol w:w="1814"/>
      </w:tblGrid>
      <w:tr w:rsidR="00730B0B" w:rsidRPr="00210AA5" w:rsidTr="00730B0B">
        <w:tc>
          <w:tcPr>
            <w:tcW w:w="3574" w:type="dxa"/>
            <w:shd w:val="clear" w:color="auto" w:fill="D9D9D9" w:themeFill="background1" w:themeFillShade="D9"/>
          </w:tcPr>
          <w:p w:rsidR="00730B0B" w:rsidRPr="00210AA5" w:rsidRDefault="00730B0B" w:rsidP="007C26F6">
            <w:pPr>
              <w:rPr>
                <w:b/>
              </w:rPr>
            </w:pPr>
            <w:r>
              <w:rPr>
                <w:b/>
              </w:rPr>
              <w:t>Поле</w:t>
            </w:r>
          </w:p>
        </w:tc>
        <w:tc>
          <w:tcPr>
            <w:tcW w:w="1275" w:type="dxa"/>
            <w:shd w:val="clear" w:color="auto" w:fill="D9D9D9" w:themeFill="background1" w:themeFillShade="D9"/>
          </w:tcPr>
          <w:p w:rsidR="00730B0B" w:rsidRPr="000E5440" w:rsidRDefault="00730B0B" w:rsidP="007C26F6">
            <w:pPr>
              <w:jc w:val="center"/>
              <w:rPr>
                <w:b/>
              </w:rPr>
            </w:pPr>
            <w:r>
              <w:rPr>
                <w:b/>
              </w:rPr>
              <w:t>Исп</w:t>
            </w:r>
            <w:r w:rsidRPr="000E5440">
              <w:rPr>
                <w:b/>
              </w:rPr>
              <w:t>.</w:t>
            </w:r>
          </w:p>
        </w:tc>
        <w:tc>
          <w:tcPr>
            <w:tcW w:w="2835" w:type="dxa"/>
            <w:shd w:val="clear" w:color="auto" w:fill="D9D9D9" w:themeFill="background1" w:themeFillShade="D9"/>
          </w:tcPr>
          <w:p w:rsidR="00730B0B" w:rsidRPr="00210AA5" w:rsidRDefault="00730B0B" w:rsidP="007C26F6">
            <w:pPr>
              <w:jc w:val="center"/>
              <w:rPr>
                <w:b/>
              </w:rPr>
            </w:pPr>
            <w:r>
              <w:rPr>
                <w:b/>
              </w:rPr>
              <w:t>Тип значения</w:t>
            </w:r>
          </w:p>
        </w:tc>
        <w:tc>
          <w:tcPr>
            <w:tcW w:w="1276" w:type="dxa"/>
            <w:shd w:val="clear" w:color="auto" w:fill="D9D9D9" w:themeFill="background1" w:themeFillShade="D9"/>
          </w:tcPr>
          <w:p w:rsidR="00730B0B" w:rsidRPr="00210AA5" w:rsidRDefault="00730B0B" w:rsidP="007C26F6">
            <w:pPr>
              <w:rPr>
                <w:b/>
              </w:rPr>
            </w:pPr>
            <w:r>
              <w:rPr>
                <w:b/>
              </w:rPr>
              <w:t>Описание</w:t>
            </w:r>
          </w:p>
        </w:tc>
        <w:tc>
          <w:tcPr>
            <w:tcW w:w="1814" w:type="dxa"/>
            <w:shd w:val="clear" w:color="auto" w:fill="D9D9D9" w:themeFill="background1" w:themeFillShade="D9"/>
          </w:tcPr>
          <w:p w:rsidR="00730B0B" w:rsidRPr="00210AA5" w:rsidRDefault="00730B0B" w:rsidP="007C26F6">
            <w:pPr>
              <w:rPr>
                <w:b/>
              </w:rPr>
            </w:pPr>
            <w:r>
              <w:rPr>
                <w:b/>
              </w:rPr>
              <w:t>Комментарий</w:t>
            </w:r>
          </w:p>
        </w:tc>
      </w:tr>
      <w:tr w:rsidR="00730B0B" w:rsidRPr="00CC49AA" w:rsidTr="00730B0B">
        <w:tc>
          <w:tcPr>
            <w:tcW w:w="3574" w:type="dxa"/>
          </w:tcPr>
          <w:p w:rsidR="00730B0B" w:rsidRPr="000E5440" w:rsidRDefault="00730B0B" w:rsidP="007C26F6">
            <w:proofErr w:type="spellStart"/>
            <w:r w:rsidRPr="00730B0B">
              <w:rPr>
                <w:lang w:val="en-US"/>
              </w:rPr>
              <w:t>GetDeleteBarCodeResponseRow</w:t>
            </w:r>
            <w:proofErr w:type="spellEnd"/>
          </w:p>
        </w:tc>
        <w:tc>
          <w:tcPr>
            <w:tcW w:w="1275" w:type="dxa"/>
          </w:tcPr>
          <w:p w:rsidR="00730B0B" w:rsidRPr="00730B0B" w:rsidRDefault="00730B0B" w:rsidP="007C26F6">
            <w:pPr>
              <w:jc w:val="center"/>
            </w:pPr>
            <w:r>
              <w:rPr>
                <w:lang w:val="en-US"/>
              </w:rPr>
              <w:t>ME</w:t>
            </w:r>
            <w:r>
              <w:t>*</w:t>
            </w:r>
          </w:p>
        </w:tc>
        <w:tc>
          <w:tcPr>
            <w:tcW w:w="2835" w:type="dxa"/>
          </w:tcPr>
          <w:p w:rsidR="00730B0B" w:rsidRPr="000E5440" w:rsidRDefault="00730B0B" w:rsidP="00730B0B">
            <w:pPr>
              <w:pStyle w:val="aff4"/>
            </w:pPr>
            <w:r>
              <w:rPr>
                <w:lang w:val="en-US"/>
              </w:rPr>
              <w:fldChar w:fldCharType="begin"/>
            </w:r>
            <w:r>
              <w:instrText xml:space="preserve"> REF _Ref520709493 \h </w:instrText>
            </w:r>
            <w:r>
              <w:rPr>
                <w:lang w:val="en-US"/>
              </w:rPr>
            </w:r>
            <w:r>
              <w:rPr>
                <w:lang w:val="en-US"/>
              </w:rPr>
              <w:instrText xml:space="preserve"> \* MERGEFORMAT </w:instrText>
            </w:r>
            <w:r>
              <w:rPr>
                <w:lang w:val="en-US"/>
              </w:rPr>
              <w:fldChar w:fldCharType="separate"/>
            </w:r>
            <w:proofErr w:type="spellStart"/>
            <w:r w:rsidRPr="00206CFD">
              <w:t>GetDe</w:t>
            </w:r>
            <w:r w:rsidRPr="00206CFD">
              <w:t>l</w:t>
            </w:r>
            <w:r w:rsidRPr="00206CFD">
              <w:t>eteBarCodeRequest</w:t>
            </w:r>
            <w:proofErr w:type="spellEnd"/>
            <w:r>
              <w:rPr>
                <w:lang w:val="en-US"/>
              </w:rPr>
              <w:fldChar w:fldCharType="end"/>
            </w:r>
          </w:p>
        </w:tc>
        <w:tc>
          <w:tcPr>
            <w:tcW w:w="1276" w:type="dxa"/>
          </w:tcPr>
          <w:p w:rsidR="00730B0B" w:rsidRPr="00A37BE2" w:rsidRDefault="00730B0B" w:rsidP="007C26F6"/>
        </w:tc>
        <w:tc>
          <w:tcPr>
            <w:tcW w:w="1814" w:type="dxa"/>
          </w:tcPr>
          <w:p w:rsidR="00730B0B" w:rsidRPr="00210AA5" w:rsidRDefault="00730B0B" w:rsidP="007C26F6"/>
        </w:tc>
      </w:tr>
    </w:tbl>
    <w:p w:rsidR="00730B0B" w:rsidRPr="00730B0B" w:rsidRDefault="00730B0B" w:rsidP="00730B0B"/>
    <w:p w:rsidR="00111C74" w:rsidRPr="004D0A0E" w:rsidRDefault="00111C74" w:rsidP="00111C74">
      <w:pPr>
        <w:pStyle w:val="3"/>
      </w:pPr>
      <w:r>
        <w:rPr>
          <w:lang w:val="en-US"/>
        </w:rPr>
        <w:t>Response</w:t>
      </w:r>
      <w:bookmarkEnd w:id="141"/>
      <w:bookmarkEnd w:id="142"/>
      <w:bookmarkEnd w:id="143"/>
    </w:p>
    <w:tbl>
      <w:tblPr>
        <w:tblStyle w:val="af4"/>
        <w:tblW w:w="10774" w:type="dxa"/>
        <w:tblInd w:w="-318" w:type="dxa"/>
        <w:tblLayout w:type="fixed"/>
        <w:tblLook w:val="04A0" w:firstRow="1" w:lastRow="0" w:firstColumn="1" w:lastColumn="0" w:noHBand="0" w:noVBand="1"/>
      </w:tblPr>
      <w:tblGrid>
        <w:gridCol w:w="2440"/>
        <w:gridCol w:w="708"/>
        <w:gridCol w:w="2410"/>
        <w:gridCol w:w="2552"/>
        <w:gridCol w:w="2664"/>
      </w:tblGrid>
      <w:tr w:rsidR="00111C74" w:rsidRPr="00210AA5" w:rsidTr="003618E9">
        <w:tc>
          <w:tcPr>
            <w:tcW w:w="2440" w:type="dxa"/>
            <w:shd w:val="clear" w:color="auto" w:fill="D9D9D9" w:themeFill="background1" w:themeFillShade="D9"/>
          </w:tcPr>
          <w:bookmarkEnd w:id="144"/>
          <w:p w:rsidR="00111C74" w:rsidRPr="00210AA5" w:rsidRDefault="00111C74" w:rsidP="004E091B">
            <w:pPr>
              <w:rPr>
                <w:b/>
              </w:rPr>
            </w:pPr>
            <w:r>
              <w:rPr>
                <w:b/>
              </w:rPr>
              <w:t>Поле</w:t>
            </w:r>
          </w:p>
        </w:tc>
        <w:tc>
          <w:tcPr>
            <w:tcW w:w="708" w:type="dxa"/>
            <w:shd w:val="clear" w:color="auto" w:fill="D9D9D9" w:themeFill="background1" w:themeFillShade="D9"/>
          </w:tcPr>
          <w:p w:rsidR="00111C74" w:rsidRPr="000E5440" w:rsidRDefault="00111C74" w:rsidP="004E091B">
            <w:pPr>
              <w:jc w:val="center"/>
              <w:rPr>
                <w:b/>
              </w:rPr>
            </w:pPr>
            <w:r>
              <w:rPr>
                <w:b/>
              </w:rPr>
              <w:t>Исп</w:t>
            </w:r>
            <w:r w:rsidRPr="000E5440">
              <w:rPr>
                <w:b/>
              </w:rPr>
              <w:t>.</w:t>
            </w:r>
          </w:p>
        </w:tc>
        <w:tc>
          <w:tcPr>
            <w:tcW w:w="2410" w:type="dxa"/>
            <w:shd w:val="clear" w:color="auto" w:fill="D9D9D9" w:themeFill="background1" w:themeFillShade="D9"/>
          </w:tcPr>
          <w:p w:rsidR="00111C74" w:rsidRPr="00210AA5" w:rsidRDefault="00111C74" w:rsidP="004E091B">
            <w:pPr>
              <w:jc w:val="center"/>
              <w:rPr>
                <w:b/>
              </w:rPr>
            </w:pPr>
            <w:r>
              <w:rPr>
                <w:b/>
              </w:rPr>
              <w:t>Тип значения</w:t>
            </w:r>
          </w:p>
        </w:tc>
        <w:tc>
          <w:tcPr>
            <w:tcW w:w="2552" w:type="dxa"/>
            <w:shd w:val="clear" w:color="auto" w:fill="D9D9D9" w:themeFill="background1" w:themeFillShade="D9"/>
          </w:tcPr>
          <w:p w:rsidR="00111C74" w:rsidRPr="00210AA5" w:rsidRDefault="00111C74" w:rsidP="004E091B">
            <w:pPr>
              <w:rPr>
                <w:b/>
              </w:rPr>
            </w:pPr>
            <w:r>
              <w:rPr>
                <w:b/>
              </w:rPr>
              <w:t>Описание</w:t>
            </w:r>
          </w:p>
        </w:tc>
        <w:tc>
          <w:tcPr>
            <w:tcW w:w="2664"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3618E9">
        <w:tc>
          <w:tcPr>
            <w:tcW w:w="2440" w:type="dxa"/>
          </w:tcPr>
          <w:p w:rsidR="00111C74" w:rsidRPr="000E5440" w:rsidRDefault="00111C74" w:rsidP="004E091B">
            <w:r>
              <w:rPr>
                <w:lang w:val="en-US"/>
              </w:rPr>
              <w:t>Status</w:t>
            </w:r>
          </w:p>
        </w:tc>
        <w:tc>
          <w:tcPr>
            <w:tcW w:w="708" w:type="dxa"/>
          </w:tcPr>
          <w:p w:rsidR="00111C74" w:rsidRPr="000E5440" w:rsidRDefault="00111C74" w:rsidP="004E091B">
            <w:pPr>
              <w:jc w:val="center"/>
            </w:pPr>
            <w:r>
              <w:rPr>
                <w:lang w:val="en-US"/>
              </w:rPr>
              <w:t>MA</w:t>
            </w:r>
          </w:p>
        </w:tc>
        <w:tc>
          <w:tcPr>
            <w:tcW w:w="2410" w:type="dxa"/>
          </w:tcPr>
          <w:p w:rsidR="00111C74" w:rsidRPr="000E5440" w:rsidRDefault="00111C74" w:rsidP="004E091B">
            <w:pPr>
              <w:jc w:val="center"/>
            </w:pPr>
            <w:r>
              <w:rPr>
                <w:lang w:val="en-US"/>
              </w:rPr>
              <w:t>INT</w:t>
            </w:r>
          </w:p>
        </w:tc>
        <w:tc>
          <w:tcPr>
            <w:tcW w:w="2552" w:type="dxa"/>
          </w:tcPr>
          <w:p w:rsidR="00111C74" w:rsidRPr="00A37BE2" w:rsidRDefault="00111C74" w:rsidP="004E091B">
            <w:r>
              <w:t>Код статуса ответа</w:t>
            </w:r>
          </w:p>
        </w:tc>
        <w:tc>
          <w:tcPr>
            <w:tcW w:w="2664" w:type="dxa"/>
          </w:tcPr>
          <w:p w:rsidR="00111C74" w:rsidRPr="00210AA5" w:rsidRDefault="00111C74" w:rsidP="00177584">
            <w:r>
              <w:t xml:space="preserve">См. справочник </w:t>
            </w:r>
            <w:r w:rsidRPr="00D84BF6">
              <w:rPr>
                <w:rStyle w:val="af0"/>
                <w:u w:val="none"/>
              </w:rPr>
              <w:t>«</w:t>
            </w:r>
            <w:hyperlink w:anchor="СтатусыОтветов" w:history="1">
              <w:r w:rsidR="00177584" w:rsidRPr="00D84BF6">
                <w:rPr>
                  <w:rStyle w:val="aff5"/>
                </w:rPr>
                <w:fldChar w:fldCharType="begin"/>
              </w:r>
              <w:r w:rsidR="00177584" w:rsidRPr="00D84BF6">
                <w:rPr>
                  <w:rStyle w:val="aff5"/>
                </w:rPr>
                <w:instrText xml:space="preserve"> REF _Ref477461199 \h  \* MERGEFORMAT </w:instrText>
              </w:r>
              <w:r w:rsidR="00177584" w:rsidRPr="00D84BF6">
                <w:rPr>
                  <w:rStyle w:val="aff5"/>
                </w:rPr>
              </w:r>
              <w:r w:rsidR="00177584" w:rsidRPr="00D84BF6">
                <w:rPr>
                  <w:rStyle w:val="aff5"/>
                </w:rPr>
                <w:fldChar w:fldCharType="separate"/>
              </w:r>
              <w:r w:rsidR="00D84BF6" w:rsidRPr="00D84BF6">
                <w:rPr>
                  <w:rStyle w:val="aff5"/>
                </w:rPr>
                <w:t>Статусы ответов</w:t>
              </w:r>
              <w:r w:rsidR="00177584" w:rsidRPr="00D84BF6">
                <w:rPr>
                  <w:rStyle w:val="aff5"/>
                </w:rPr>
                <w:fldChar w:fldCharType="end"/>
              </w:r>
            </w:hyperlink>
            <w:r w:rsidRPr="00D84BF6">
              <w:rPr>
                <w:rStyle w:val="af0"/>
                <w:u w:val="none"/>
              </w:rPr>
              <w:t>»</w:t>
            </w:r>
          </w:p>
        </w:tc>
      </w:tr>
      <w:tr w:rsidR="00111C74" w:rsidRPr="00CC49AA" w:rsidTr="003618E9">
        <w:tc>
          <w:tcPr>
            <w:tcW w:w="2440" w:type="dxa"/>
          </w:tcPr>
          <w:p w:rsidR="00111C74" w:rsidRPr="00A37BE2" w:rsidRDefault="00111C74" w:rsidP="004E091B">
            <w:r>
              <w:rPr>
                <w:lang w:val="en-US"/>
              </w:rPr>
              <w:t>Errors</w:t>
            </w:r>
          </w:p>
        </w:tc>
        <w:tc>
          <w:tcPr>
            <w:tcW w:w="708" w:type="dxa"/>
          </w:tcPr>
          <w:p w:rsidR="00111C74" w:rsidRPr="00A37BE2" w:rsidRDefault="00111C74" w:rsidP="004E091B">
            <w:pPr>
              <w:jc w:val="center"/>
            </w:pPr>
            <w:r>
              <w:rPr>
                <w:lang w:val="en-US"/>
              </w:rPr>
              <w:t>NE</w:t>
            </w:r>
            <w:r w:rsidRPr="00A37BE2">
              <w:t>*</w:t>
            </w:r>
          </w:p>
        </w:tc>
        <w:tc>
          <w:tcPr>
            <w:tcW w:w="2410" w:type="dxa"/>
          </w:tcPr>
          <w:p w:rsidR="00111C74" w:rsidRPr="00177584" w:rsidRDefault="00BF48B0" w:rsidP="00D84BF6">
            <w:pPr>
              <w:pStyle w:val="aff4"/>
              <w:rPr>
                <w:rStyle w:val="af0"/>
              </w:rPr>
            </w:pPr>
            <w:hyperlink w:anchor="_Error" w:history="1">
              <w:r w:rsidR="00D84BF6">
                <w:rPr>
                  <w:rStyle w:val="af0"/>
                </w:rPr>
                <w:fldChar w:fldCharType="begin"/>
              </w:r>
              <w:r w:rsidR="00D84BF6">
                <w:instrText xml:space="preserve"> REF _Ref477460678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Error</w:t>
              </w:r>
              <w:r w:rsidR="00D84BF6">
                <w:rPr>
                  <w:rStyle w:val="af0"/>
                </w:rPr>
                <w:fldChar w:fldCharType="end"/>
              </w:r>
            </w:hyperlink>
          </w:p>
        </w:tc>
        <w:tc>
          <w:tcPr>
            <w:tcW w:w="2552" w:type="dxa"/>
          </w:tcPr>
          <w:p w:rsidR="00111C74" w:rsidRPr="00A37BE2" w:rsidRDefault="00111C74" w:rsidP="004E091B">
            <w:r>
              <w:t>Информация об ошибке</w:t>
            </w:r>
          </w:p>
        </w:tc>
        <w:tc>
          <w:tcPr>
            <w:tcW w:w="2664" w:type="dxa"/>
          </w:tcPr>
          <w:p w:rsidR="00111C74" w:rsidRPr="00210AA5" w:rsidRDefault="00111C74" w:rsidP="004E091B"/>
        </w:tc>
      </w:tr>
      <w:tr w:rsidR="003618E9" w:rsidRPr="00CC49AA" w:rsidTr="003618E9">
        <w:tc>
          <w:tcPr>
            <w:tcW w:w="2440" w:type="dxa"/>
          </w:tcPr>
          <w:p w:rsidR="003618E9" w:rsidRDefault="003618E9" w:rsidP="004E091B">
            <w:pPr>
              <w:rPr>
                <w:lang w:val="en-US"/>
              </w:rPr>
            </w:pPr>
            <w:proofErr w:type="spellStart"/>
            <w:r>
              <w:rPr>
                <w:lang w:val="en-US"/>
              </w:rPr>
              <w:t>AdditionalInformation</w:t>
            </w:r>
            <w:proofErr w:type="spellEnd"/>
          </w:p>
        </w:tc>
        <w:tc>
          <w:tcPr>
            <w:tcW w:w="708" w:type="dxa"/>
          </w:tcPr>
          <w:p w:rsidR="003618E9" w:rsidRDefault="003618E9" w:rsidP="004E091B">
            <w:pPr>
              <w:jc w:val="center"/>
              <w:rPr>
                <w:lang w:val="en-US"/>
              </w:rPr>
            </w:pPr>
            <w:r>
              <w:rPr>
                <w:lang w:val="en-US"/>
              </w:rPr>
              <w:t>NE*</w:t>
            </w:r>
          </w:p>
        </w:tc>
        <w:tc>
          <w:tcPr>
            <w:tcW w:w="2410" w:type="dxa"/>
          </w:tcPr>
          <w:p w:rsidR="003618E9" w:rsidRPr="003618E9" w:rsidRDefault="003618E9" w:rsidP="00D84BF6">
            <w:pPr>
              <w:pStyle w:val="aff4"/>
              <w:rPr>
                <w:lang w:val="en-US"/>
              </w:rPr>
            </w:pPr>
            <w:r>
              <w:rPr>
                <w:lang w:val="en-US"/>
              </w:rPr>
              <w:fldChar w:fldCharType="begin"/>
            </w:r>
            <w:r>
              <w:rPr>
                <w:lang w:val="en-US"/>
              </w:rPr>
              <w:instrText xml:space="preserve"> REF _Ref517448775 \h </w:instrText>
            </w:r>
            <w:r>
              <w:rPr>
                <w:lang w:val="en-US"/>
              </w:rPr>
            </w:r>
            <w:r>
              <w:rPr>
                <w:lang w:val="en-US"/>
              </w:rPr>
              <w:fldChar w:fldCharType="separate"/>
            </w:r>
            <w:proofErr w:type="spellStart"/>
            <w:r>
              <w:rPr>
                <w:lang w:val="en-US"/>
              </w:rPr>
              <w:t>AdditionalInformation</w:t>
            </w:r>
            <w:proofErr w:type="spellEnd"/>
            <w:r>
              <w:rPr>
                <w:lang w:val="en-US"/>
              </w:rPr>
              <w:fldChar w:fldCharType="end"/>
            </w:r>
          </w:p>
        </w:tc>
        <w:tc>
          <w:tcPr>
            <w:tcW w:w="2552" w:type="dxa"/>
          </w:tcPr>
          <w:p w:rsidR="003618E9" w:rsidRDefault="003618E9" w:rsidP="004E091B">
            <w:r>
              <w:t>Доп. информация</w:t>
            </w:r>
          </w:p>
        </w:tc>
        <w:tc>
          <w:tcPr>
            <w:tcW w:w="2664" w:type="dxa"/>
          </w:tcPr>
          <w:p w:rsidR="003618E9" w:rsidRPr="003618E9" w:rsidRDefault="003618E9" w:rsidP="004E091B">
            <w:pPr>
              <w:rPr>
                <w:lang w:val="en-US"/>
              </w:rPr>
            </w:pPr>
          </w:p>
        </w:tc>
      </w:tr>
    </w:tbl>
    <w:p w:rsidR="0086357A" w:rsidRPr="003618E9" w:rsidRDefault="0086357A" w:rsidP="0086357A">
      <w:pPr>
        <w:rPr>
          <w:rFonts w:asciiTheme="majorHAnsi" w:eastAsiaTheme="majorEastAsia" w:hAnsiTheme="majorHAnsi" w:cstheme="majorBidi"/>
          <w:sz w:val="26"/>
          <w:szCs w:val="26"/>
        </w:rPr>
      </w:pPr>
      <w:bookmarkStart w:id="146" w:name="_Ref477460678"/>
      <w:bookmarkStart w:id="147" w:name="Error"/>
      <w:r w:rsidRPr="003618E9">
        <w:lastRenderedPageBreak/>
        <w:br w:type="page"/>
      </w:r>
    </w:p>
    <w:p w:rsidR="00111C74" w:rsidRPr="00A37BE2" w:rsidRDefault="00111C74" w:rsidP="00111C74">
      <w:pPr>
        <w:pStyle w:val="3"/>
      </w:pPr>
      <w:r>
        <w:rPr>
          <w:lang w:val="en-US"/>
        </w:rPr>
        <w:lastRenderedPageBreak/>
        <w:t>Error</w:t>
      </w:r>
      <w:bookmarkEnd w:id="146"/>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111C74" w:rsidRPr="00A37BE2" w:rsidTr="004E091B">
        <w:tc>
          <w:tcPr>
            <w:tcW w:w="1702" w:type="dxa"/>
            <w:shd w:val="clear" w:color="auto" w:fill="D9D9D9" w:themeFill="background1" w:themeFillShade="D9"/>
          </w:tcPr>
          <w:bookmarkEnd w:id="147"/>
          <w:p w:rsidR="00111C74" w:rsidRPr="00210AA5" w:rsidRDefault="00111C74" w:rsidP="004E091B">
            <w:pPr>
              <w:ind w:left="34"/>
              <w:rPr>
                <w:b/>
              </w:rPr>
            </w:pPr>
            <w:r>
              <w:rPr>
                <w:b/>
              </w:rPr>
              <w:t>Поле</w:t>
            </w:r>
          </w:p>
        </w:tc>
        <w:tc>
          <w:tcPr>
            <w:tcW w:w="851" w:type="dxa"/>
            <w:shd w:val="clear" w:color="auto" w:fill="D9D9D9" w:themeFill="background1" w:themeFillShade="D9"/>
          </w:tcPr>
          <w:p w:rsidR="00111C74" w:rsidRPr="00A37BE2" w:rsidRDefault="00111C74" w:rsidP="004E091B">
            <w:pPr>
              <w:jc w:val="center"/>
              <w:rPr>
                <w:b/>
              </w:rPr>
            </w:pPr>
            <w:r>
              <w:rPr>
                <w:b/>
              </w:rPr>
              <w:t>Исп</w:t>
            </w:r>
            <w:r w:rsidRPr="00A37BE2">
              <w:rPr>
                <w:b/>
              </w:rPr>
              <w:t>.</w:t>
            </w:r>
          </w:p>
        </w:tc>
        <w:tc>
          <w:tcPr>
            <w:tcW w:w="1950" w:type="dxa"/>
            <w:shd w:val="clear" w:color="auto" w:fill="D9D9D9" w:themeFill="background1" w:themeFillShade="D9"/>
          </w:tcPr>
          <w:p w:rsidR="00111C74" w:rsidRPr="00210AA5" w:rsidRDefault="00111C74" w:rsidP="004E091B">
            <w:pPr>
              <w:jc w:val="center"/>
              <w:rPr>
                <w:b/>
              </w:rPr>
            </w:pPr>
            <w:r>
              <w:rPr>
                <w:b/>
              </w:rPr>
              <w:t>Тип значения</w:t>
            </w:r>
          </w:p>
        </w:tc>
        <w:tc>
          <w:tcPr>
            <w:tcW w:w="3402" w:type="dxa"/>
            <w:shd w:val="clear" w:color="auto" w:fill="D9D9D9" w:themeFill="background1" w:themeFillShade="D9"/>
          </w:tcPr>
          <w:p w:rsidR="00111C74" w:rsidRPr="00210AA5" w:rsidRDefault="00111C74" w:rsidP="004E091B">
            <w:pPr>
              <w:rPr>
                <w:b/>
              </w:rPr>
            </w:pPr>
            <w:r>
              <w:rPr>
                <w:b/>
              </w:rPr>
              <w:t>Описание</w:t>
            </w:r>
          </w:p>
        </w:tc>
        <w:tc>
          <w:tcPr>
            <w:tcW w:w="2869" w:type="dxa"/>
            <w:shd w:val="clear" w:color="auto" w:fill="D9D9D9" w:themeFill="background1" w:themeFillShade="D9"/>
          </w:tcPr>
          <w:p w:rsidR="00111C74" w:rsidRPr="00210AA5" w:rsidRDefault="00111C74" w:rsidP="004E091B">
            <w:pPr>
              <w:rPr>
                <w:b/>
              </w:rPr>
            </w:pPr>
            <w:r>
              <w:rPr>
                <w:b/>
              </w:rPr>
              <w:t>Комментарий</w:t>
            </w:r>
          </w:p>
        </w:tc>
      </w:tr>
      <w:tr w:rsidR="00111C74" w:rsidRPr="00CC49AA" w:rsidTr="004E091B">
        <w:tc>
          <w:tcPr>
            <w:tcW w:w="1702" w:type="dxa"/>
          </w:tcPr>
          <w:p w:rsidR="00111C74" w:rsidRPr="003618E9" w:rsidRDefault="00111C74" w:rsidP="004E091B">
            <w:pPr>
              <w:ind w:left="34"/>
            </w:pPr>
            <w:proofErr w:type="spellStart"/>
            <w:r>
              <w:rPr>
                <w:lang w:val="en-US"/>
              </w:rPr>
              <w:t>ErrorCode</w:t>
            </w:r>
            <w:proofErr w:type="spellEnd"/>
          </w:p>
        </w:tc>
        <w:tc>
          <w:tcPr>
            <w:tcW w:w="851" w:type="dxa"/>
          </w:tcPr>
          <w:p w:rsidR="00111C74" w:rsidRPr="003618E9" w:rsidRDefault="00111C74" w:rsidP="004E091B">
            <w:pPr>
              <w:jc w:val="center"/>
            </w:pPr>
            <w:r>
              <w:rPr>
                <w:lang w:val="en-US"/>
              </w:rPr>
              <w:t>MA</w:t>
            </w:r>
          </w:p>
        </w:tc>
        <w:tc>
          <w:tcPr>
            <w:tcW w:w="1950" w:type="dxa"/>
          </w:tcPr>
          <w:p w:rsidR="00111C74" w:rsidRPr="003618E9" w:rsidRDefault="00111C74" w:rsidP="004E091B">
            <w:pPr>
              <w:jc w:val="center"/>
            </w:pPr>
            <w:r>
              <w:rPr>
                <w:lang w:val="en-US"/>
              </w:rPr>
              <w:t>INT</w:t>
            </w:r>
          </w:p>
        </w:tc>
        <w:tc>
          <w:tcPr>
            <w:tcW w:w="3402" w:type="dxa"/>
          </w:tcPr>
          <w:p w:rsidR="00111C74" w:rsidRPr="003618E9" w:rsidRDefault="00111C74" w:rsidP="004E091B">
            <w:r>
              <w:t>Код ошибки</w:t>
            </w:r>
          </w:p>
        </w:tc>
        <w:tc>
          <w:tcPr>
            <w:tcW w:w="2869" w:type="dxa"/>
          </w:tcPr>
          <w:p w:rsidR="00111C74" w:rsidRPr="00210AA5" w:rsidRDefault="00111C74" w:rsidP="00177584">
            <w:r>
              <w:t>См.</w:t>
            </w:r>
            <w:r w:rsidRPr="003618E9">
              <w:t xml:space="preserve"> </w:t>
            </w:r>
            <w:r w:rsidRPr="00D84BF6">
              <w:t xml:space="preserve">справочник </w:t>
            </w:r>
            <w:r w:rsidRPr="00D84BF6">
              <w:rPr>
                <w:rStyle w:val="af0"/>
                <w:u w:val="none"/>
              </w:rPr>
              <w:t>«</w:t>
            </w:r>
            <w:hyperlink w:anchor="КодыОшибок" w:history="1">
              <w:r w:rsidR="00177584" w:rsidRPr="00D84BF6">
                <w:rPr>
                  <w:rStyle w:val="aff5"/>
                </w:rPr>
                <w:fldChar w:fldCharType="begin"/>
              </w:r>
              <w:r w:rsidR="00177584" w:rsidRPr="00D84BF6">
                <w:rPr>
                  <w:rStyle w:val="aff5"/>
                </w:rPr>
                <w:instrText xml:space="preserve"> REF _Ref477461204 \h  \* MERGEFORMAT </w:instrText>
              </w:r>
              <w:r w:rsidR="00177584" w:rsidRPr="00D84BF6">
                <w:rPr>
                  <w:rStyle w:val="aff5"/>
                </w:rPr>
              </w:r>
              <w:r w:rsidR="00177584" w:rsidRPr="00D84BF6">
                <w:rPr>
                  <w:rStyle w:val="aff5"/>
                </w:rPr>
                <w:fldChar w:fldCharType="separate"/>
              </w:r>
              <w:r w:rsidR="00D84BF6" w:rsidRPr="00D84BF6">
                <w:rPr>
                  <w:rStyle w:val="aff5"/>
                </w:rPr>
                <w:t>Коды ошибок</w:t>
              </w:r>
              <w:r w:rsidR="00177584"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ErrorDesc</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Описание ошибки</w:t>
            </w:r>
          </w:p>
        </w:tc>
        <w:tc>
          <w:tcPr>
            <w:tcW w:w="2869" w:type="dxa"/>
          </w:tcPr>
          <w:p w:rsidR="00111C74" w:rsidRPr="00210AA5" w:rsidRDefault="00111C74" w:rsidP="00177584">
            <w:r>
              <w:t>См.</w:t>
            </w:r>
            <w:r>
              <w:rPr>
                <w:lang w:val="en-US"/>
              </w:rPr>
              <w:t xml:space="preserve"> </w:t>
            </w:r>
            <w:r>
              <w:t xml:space="preserve">справочник </w:t>
            </w:r>
            <w:r w:rsidRPr="00D84BF6">
              <w:rPr>
                <w:rStyle w:val="af0"/>
                <w:u w:val="none"/>
              </w:rPr>
              <w:t>«</w:t>
            </w:r>
            <w:hyperlink w:anchor="КодыОшибок" w:history="1">
              <w:r w:rsidR="00D84BF6" w:rsidRPr="00D84BF6">
                <w:rPr>
                  <w:rStyle w:val="aff5"/>
                </w:rPr>
                <w:fldChar w:fldCharType="begin"/>
              </w:r>
              <w:r w:rsidR="00D84BF6" w:rsidRPr="00D84BF6">
                <w:rPr>
                  <w:rStyle w:val="aff5"/>
                </w:rPr>
                <w:instrText xml:space="preserve"> REF _Ref477461204 \h  \* MERGEFORMAT </w:instrText>
              </w:r>
              <w:r w:rsidR="00D84BF6" w:rsidRPr="00D84BF6">
                <w:rPr>
                  <w:rStyle w:val="aff5"/>
                </w:rPr>
              </w:r>
              <w:r w:rsidR="00D84BF6" w:rsidRPr="00D84BF6">
                <w:rPr>
                  <w:rStyle w:val="aff5"/>
                </w:rPr>
                <w:fldChar w:fldCharType="separate"/>
              </w:r>
              <w:r w:rsidR="00D84BF6" w:rsidRPr="00D84BF6">
                <w:rPr>
                  <w:rStyle w:val="aff5"/>
                </w:rPr>
                <w:t>Коды ошибок</w:t>
              </w:r>
              <w:r w:rsidR="00D84BF6" w:rsidRPr="00D84BF6">
                <w:rPr>
                  <w:rStyle w:val="aff5"/>
                </w:rPr>
                <w:fldChar w:fldCharType="end"/>
              </w:r>
            </w:hyperlink>
            <w:r w:rsidRPr="00D84BF6">
              <w:rPr>
                <w:rStyle w:val="af0"/>
                <w:u w:val="none"/>
              </w:rPr>
              <w:t>»</w:t>
            </w:r>
          </w:p>
        </w:tc>
      </w:tr>
      <w:tr w:rsidR="00111C74" w:rsidRPr="00CC49AA" w:rsidTr="004E091B">
        <w:tc>
          <w:tcPr>
            <w:tcW w:w="1702" w:type="dxa"/>
          </w:tcPr>
          <w:p w:rsidR="00111C74" w:rsidRPr="00E516ED" w:rsidRDefault="00111C74" w:rsidP="004E091B">
            <w:pPr>
              <w:ind w:left="34"/>
              <w:rPr>
                <w:lang w:val="en-US"/>
              </w:rPr>
            </w:pPr>
            <w:proofErr w:type="spellStart"/>
            <w:r>
              <w:rPr>
                <w:lang w:val="en-US"/>
              </w:rPr>
              <w:t>ObjectID</w:t>
            </w:r>
            <w:proofErr w:type="spellEnd"/>
          </w:p>
        </w:tc>
        <w:tc>
          <w:tcPr>
            <w:tcW w:w="851" w:type="dxa"/>
          </w:tcPr>
          <w:p w:rsidR="00111C74" w:rsidRPr="007952F3" w:rsidRDefault="00111C74" w:rsidP="004E091B">
            <w:pPr>
              <w:jc w:val="center"/>
              <w:rPr>
                <w:lang w:val="en-US"/>
              </w:rPr>
            </w:pPr>
            <w:r>
              <w:rPr>
                <w:lang w:val="en-US"/>
              </w:rPr>
              <w:t>NA</w:t>
            </w:r>
          </w:p>
        </w:tc>
        <w:tc>
          <w:tcPr>
            <w:tcW w:w="1950" w:type="dxa"/>
          </w:tcPr>
          <w:p w:rsidR="00111C74" w:rsidRPr="00E25665" w:rsidRDefault="00111C74" w:rsidP="004E091B">
            <w:pPr>
              <w:jc w:val="center"/>
              <w:rPr>
                <w:lang w:val="en-US"/>
              </w:rPr>
            </w:pPr>
            <w:r>
              <w:rPr>
                <w:lang w:val="en-US"/>
              </w:rPr>
              <w:t>STR(50)</w:t>
            </w:r>
          </w:p>
        </w:tc>
        <w:tc>
          <w:tcPr>
            <w:tcW w:w="3402" w:type="dxa"/>
          </w:tcPr>
          <w:p w:rsidR="00111C74" w:rsidRPr="00E516ED" w:rsidRDefault="00111C74" w:rsidP="004E091B">
            <w:r>
              <w:t>Код объекта с ошибкой</w:t>
            </w:r>
          </w:p>
        </w:tc>
        <w:tc>
          <w:tcPr>
            <w:tcW w:w="2869" w:type="dxa"/>
          </w:tcPr>
          <w:p w:rsidR="00111C74" w:rsidRPr="00210AA5" w:rsidRDefault="00111C74" w:rsidP="004E091B"/>
        </w:tc>
      </w:tr>
      <w:tr w:rsidR="00111C74" w:rsidRPr="00CC49AA" w:rsidTr="004E091B">
        <w:tc>
          <w:tcPr>
            <w:tcW w:w="1702" w:type="dxa"/>
          </w:tcPr>
          <w:p w:rsidR="00111C74" w:rsidRPr="00E516ED" w:rsidRDefault="00111C74" w:rsidP="004E091B">
            <w:pPr>
              <w:ind w:left="34"/>
              <w:rPr>
                <w:lang w:val="en-US"/>
              </w:rPr>
            </w:pPr>
            <w:proofErr w:type="spellStart"/>
            <w:r>
              <w:rPr>
                <w:lang w:val="en-US"/>
              </w:rPr>
              <w:t>ErrorDetails</w:t>
            </w:r>
            <w:proofErr w:type="spellEnd"/>
          </w:p>
        </w:tc>
        <w:tc>
          <w:tcPr>
            <w:tcW w:w="851" w:type="dxa"/>
          </w:tcPr>
          <w:p w:rsidR="00111C74" w:rsidRPr="007952F3" w:rsidRDefault="00111C74" w:rsidP="004E091B">
            <w:pPr>
              <w:jc w:val="center"/>
              <w:rPr>
                <w:lang w:val="en-US"/>
              </w:rPr>
            </w:pPr>
            <w:r>
              <w:rPr>
                <w:lang w:val="en-US"/>
              </w:rPr>
              <w:t>MA</w:t>
            </w:r>
          </w:p>
        </w:tc>
        <w:tc>
          <w:tcPr>
            <w:tcW w:w="1950" w:type="dxa"/>
          </w:tcPr>
          <w:p w:rsidR="00111C74" w:rsidRPr="00E25665" w:rsidRDefault="00111C74" w:rsidP="004E091B">
            <w:pPr>
              <w:jc w:val="center"/>
              <w:rPr>
                <w:lang w:val="en-US"/>
              </w:rPr>
            </w:pPr>
            <w:r>
              <w:rPr>
                <w:lang w:val="en-US"/>
              </w:rPr>
              <w:t>STR(</w:t>
            </w:r>
            <w:r>
              <w:t>0</w:t>
            </w:r>
            <w:r>
              <w:rPr>
                <w:lang w:val="en-US"/>
              </w:rPr>
              <w:t>)</w:t>
            </w:r>
          </w:p>
        </w:tc>
        <w:tc>
          <w:tcPr>
            <w:tcW w:w="3402" w:type="dxa"/>
          </w:tcPr>
          <w:p w:rsidR="00111C74" w:rsidRPr="00E516ED" w:rsidRDefault="00111C74" w:rsidP="004E091B">
            <w:r>
              <w:t>Детальное описание ошибки</w:t>
            </w:r>
          </w:p>
        </w:tc>
        <w:tc>
          <w:tcPr>
            <w:tcW w:w="2869" w:type="dxa"/>
          </w:tcPr>
          <w:p w:rsidR="00111C74" w:rsidRPr="00210AA5" w:rsidRDefault="00111C74" w:rsidP="004E091B"/>
        </w:tc>
      </w:tr>
    </w:tbl>
    <w:p w:rsidR="003618E9" w:rsidRDefault="003618E9">
      <w:pPr>
        <w:pStyle w:val="3"/>
        <w:rPr>
          <w:lang w:val="en-US"/>
        </w:rPr>
      </w:pPr>
      <w:bookmarkStart w:id="148" w:name="_Ref517448775"/>
      <w:proofErr w:type="spellStart"/>
      <w:r>
        <w:rPr>
          <w:lang w:val="en-US"/>
        </w:rPr>
        <w:t>AdditionalInformation</w:t>
      </w:r>
      <w:bookmarkEnd w:id="148"/>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3618E9" w:rsidRPr="00A37BE2" w:rsidTr="001754EA">
        <w:tc>
          <w:tcPr>
            <w:tcW w:w="1702" w:type="dxa"/>
            <w:shd w:val="clear" w:color="auto" w:fill="D9D9D9" w:themeFill="background1" w:themeFillShade="D9"/>
          </w:tcPr>
          <w:p w:rsidR="003618E9" w:rsidRPr="00210AA5" w:rsidRDefault="003618E9" w:rsidP="001754EA">
            <w:pPr>
              <w:ind w:left="34"/>
              <w:rPr>
                <w:b/>
              </w:rPr>
            </w:pPr>
            <w:r>
              <w:rPr>
                <w:b/>
              </w:rPr>
              <w:t>Поле</w:t>
            </w:r>
          </w:p>
        </w:tc>
        <w:tc>
          <w:tcPr>
            <w:tcW w:w="851" w:type="dxa"/>
            <w:shd w:val="clear" w:color="auto" w:fill="D9D9D9" w:themeFill="background1" w:themeFillShade="D9"/>
          </w:tcPr>
          <w:p w:rsidR="003618E9" w:rsidRPr="00A37BE2" w:rsidRDefault="003618E9" w:rsidP="001754EA">
            <w:pPr>
              <w:jc w:val="center"/>
              <w:rPr>
                <w:b/>
              </w:rPr>
            </w:pPr>
            <w:r>
              <w:rPr>
                <w:b/>
              </w:rPr>
              <w:t>Исп</w:t>
            </w:r>
            <w:r w:rsidRPr="00A37BE2">
              <w:rPr>
                <w:b/>
              </w:rPr>
              <w:t>.</w:t>
            </w:r>
          </w:p>
        </w:tc>
        <w:tc>
          <w:tcPr>
            <w:tcW w:w="1950" w:type="dxa"/>
            <w:shd w:val="clear" w:color="auto" w:fill="D9D9D9" w:themeFill="background1" w:themeFillShade="D9"/>
          </w:tcPr>
          <w:p w:rsidR="003618E9" w:rsidRPr="00210AA5" w:rsidRDefault="003618E9" w:rsidP="001754EA">
            <w:pPr>
              <w:jc w:val="center"/>
              <w:rPr>
                <w:b/>
              </w:rPr>
            </w:pPr>
            <w:r>
              <w:rPr>
                <w:b/>
              </w:rPr>
              <w:t>Тип значения</w:t>
            </w:r>
          </w:p>
        </w:tc>
        <w:tc>
          <w:tcPr>
            <w:tcW w:w="3402" w:type="dxa"/>
            <w:shd w:val="clear" w:color="auto" w:fill="D9D9D9" w:themeFill="background1" w:themeFillShade="D9"/>
          </w:tcPr>
          <w:p w:rsidR="003618E9" w:rsidRPr="00210AA5" w:rsidRDefault="003618E9" w:rsidP="001754EA">
            <w:pPr>
              <w:rPr>
                <w:b/>
              </w:rPr>
            </w:pPr>
            <w:r>
              <w:rPr>
                <w:b/>
              </w:rPr>
              <w:t>Описание</w:t>
            </w:r>
          </w:p>
        </w:tc>
        <w:tc>
          <w:tcPr>
            <w:tcW w:w="2869" w:type="dxa"/>
            <w:shd w:val="clear" w:color="auto" w:fill="D9D9D9" w:themeFill="background1" w:themeFillShade="D9"/>
          </w:tcPr>
          <w:p w:rsidR="003618E9" w:rsidRPr="00210AA5" w:rsidRDefault="003618E9" w:rsidP="001754EA">
            <w:pPr>
              <w:rPr>
                <w:b/>
              </w:rPr>
            </w:pPr>
            <w:r>
              <w:rPr>
                <w:b/>
              </w:rPr>
              <w:t>Комментарий</w:t>
            </w:r>
          </w:p>
        </w:tc>
      </w:tr>
      <w:tr w:rsidR="003618E9" w:rsidRPr="00CC49AA" w:rsidTr="001754EA">
        <w:tc>
          <w:tcPr>
            <w:tcW w:w="1702" w:type="dxa"/>
          </w:tcPr>
          <w:p w:rsidR="003618E9" w:rsidRPr="003618E9" w:rsidRDefault="003618E9" w:rsidP="001754EA">
            <w:pPr>
              <w:ind w:left="34"/>
            </w:pPr>
            <w:proofErr w:type="spellStart"/>
            <w:r w:rsidRPr="003618E9">
              <w:rPr>
                <w:lang w:val="en-US"/>
              </w:rPr>
              <w:t>Descr</w:t>
            </w:r>
            <w:proofErr w:type="spellEnd"/>
          </w:p>
        </w:tc>
        <w:tc>
          <w:tcPr>
            <w:tcW w:w="851" w:type="dxa"/>
          </w:tcPr>
          <w:p w:rsidR="003618E9" w:rsidRPr="003618E9" w:rsidRDefault="003618E9" w:rsidP="001754EA">
            <w:pPr>
              <w:jc w:val="center"/>
            </w:pPr>
            <w:r>
              <w:rPr>
                <w:lang w:val="en-US"/>
              </w:rPr>
              <w:t>MA</w:t>
            </w:r>
          </w:p>
        </w:tc>
        <w:tc>
          <w:tcPr>
            <w:tcW w:w="1950" w:type="dxa"/>
          </w:tcPr>
          <w:p w:rsidR="003618E9" w:rsidRPr="003618E9" w:rsidRDefault="003618E9" w:rsidP="001754EA">
            <w:pPr>
              <w:jc w:val="center"/>
            </w:pPr>
            <w:r>
              <w:rPr>
                <w:lang w:val="en-US"/>
              </w:rPr>
              <w:t>STR</w:t>
            </w:r>
          </w:p>
        </w:tc>
        <w:tc>
          <w:tcPr>
            <w:tcW w:w="3402" w:type="dxa"/>
          </w:tcPr>
          <w:p w:rsidR="003618E9" w:rsidRPr="003618E9" w:rsidRDefault="003618E9" w:rsidP="001754EA">
            <w:r>
              <w:t>Описание</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proofErr w:type="spellStart"/>
            <w:r w:rsidRPr="003618E9">
              <w:rPr>
                <w:lang w:val="en-US"/>
              </w:rPr>
              <w:t>ObjectID</w:t>
            </w:r>
            <w:proofErr w:type="spellEnd"/>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E516ED" w:rsidRDefault="003618E9" w:rsidP="001754EA">
            <w:r>
              <w:t xml:space="preserve">Код объекта </w:t>
            </w:r>
          </w:p>
        </w:tc>
        <w:tc>
          <w:tcPr>
            <w:tcW w:w="2869" w:type="dxa"/>
          </w:tcPr>
          <w:p w:rsidR="003618E9" w:rsidRPr="00210AA5" w:rsidRDefault="003618E9" w:rsidP="001754EA"/>
        </w:tc>
      </w:tr>
      <w:tr w:rsidR="003618E9" w:rsidRPr="00CC49AA" w:rsidTr="001754EA">
        <w:tc>
          <w:tcPr>
            <w:tcW w:w="1702" w:type="dxa"/>
          </w:tcPr>
          <w:p w:rsidR="003618E9" w:rsidRPr="00E516ED" w:rsidRDefault="003618E9" w:rsidP="001754EA">
            <w:pPr>
              <w:ind w:left="34"/>
              <w:rPr>
                <w:lang w:val="en-US"/>
              </w:rPr>
            </w:pPr>
            <w:r w:rsidRPr="003618E9">
              <w:rPr>
                <w:lang w:val="en-US"/>
              </w:rPr>
              <w:t>Details</w:t>
            </w:r>
          </w:p>
        </w:tc>
        <w:tc>
          <w:tcPr>
            <w:tcW w:w="851" w:type="dxa"/>
          </w:tcPr>
          <w:p w:rsidR="003618E9" w:rsidRPr="007952F3" w:rsidRDefault="003618E9" w:rsidP="001754EA">
            <w:pPr>
              <w:jc w:val="center"/>
              <w:rPr>
                <w:lang w:val="en-US"/>
              </w:rPr>
            </w:pPr>
            <w:r>
              <w:rPr>
                <w:lang w:val="en-US"/>
              </w:rPr>
              <w:t>NA</w:t>
            </w:r>
          </w:p>
        </w:tc>
        <w:tc>
          <w:tcPr>
            <w:tcW w:w="1950" w:type="dxa"/>
          </w:tcPr>
          <w:p w:rsidR="003618E9" w:rsidRPr="00E25665" w:rsidRDefault="003618E9" w:rsidP="001754EA">
            <w:pPr>
              <w:jc w:val="center"/>
              <w:rPr>
                <w:lang w:val="en-US"/>
              </w:rPr>
            </w:pPr>
            <w:r>
              <w:rPr>
                <w:lang w:val="en-US"/>
              </w:rPr>
              <w:t>STR(50)</w:t>
            </w:r>
          </w:p>
        </w:tc>
        <w:tc>
          <w:tcPr>
            <w:tcW w:w="3402" w:type="dxa"/>
          </w:tcPr>
          <w:p w:rsidR="003618E9" w:rsidRPr="003618E9" w:rsidRDefault="003618E9" w:rsidP="001754EA">
            <w:r>
              <w:t>Детальная информация по объекту</w:t>
            </w:r>
          </w:p>
        </w:tc>
        <w:tc>
          <w:tcPr>
            <w:tcW w:w="2869" w:type="dxa"/>
          </w:tcPr>
          <w:p w:rsidR="003618E9" w:rsidRPr="00210AA5" w:rsidRDefault="003618E9" w:rsidP="001754EA"/>
        </w:tc>
      </w:tr>
    </w:tbl>
    <w:p w:rsidR="003618E9" w:rsidRDefault="003618E9" w:rsidP="003618E9">
      <w:pPr>
        <w:rPr>
          <w:lang w:val="en-US"/>
        </w:rPr>
      </w:pPr>
    </w:p>
    <w:p w:rsidR="003618E9" w:rsidRDefault="003618E9">
      <w:pPr>
        <w:rPr>
          <w:lang w:val="en-US"/>
        </w:rPr>
      </w:pPr>
      <w:r>
        <w:rPr>
          <w:lang w:val="en-US"/>
        </w:rPr>
        <w:br w:type="page"/>
      </w:r>
    </w:p>
    <w:p w:rsidR="003618E9" w:rsidRPr="003618E9" w:rsidRDefault="003618E9" w:rsidP="003618E9">
      <w:pPr>
        <w:rPr>
          <w:lang w:val="en-US"/>
        </w:rPr>
      </w:pPr>
    </w:p>
    <w:p w:rsidR="00F735AD" w:rsidRDefault="00B512F1" w:rsidP="008A4445">
      <w:pPr>
        <w:pStyle w:val="2"/>
      </w:pPr>
      <w:r>
        <w:t>Справочники</w:t>
      </w:r>
    </w:p>
    <w:p w:rsidR="002A112D" w:rsidRDefault="002A112D" w:rsidP="002A112D">
      <w:pPr>
        <w:pStyle w:val="3"/>
      </w:pPr>
      <w:bookmarkStart w:id="149" w:name="_Ref496611623"/>
      <w:r>
        <w:t>Номенклатура</w:t>
      </w:r>
    </w:p>
    <w:p w:rsidR="002A112D" w:rsidRPr="002A112D" w:rsidRDefault="0060492C" w:rsidP="00E90687">
      <w:pPr>
        <w:ind w:firstLine="708"/>
      </w:pPr>
      <w:r>
        <w:t>Типы данных, используемые для создания номенклатуры</w:t>
      </w:r>
    </w:p>
    <w:p w:rsidR="0060492C" w:rsidRPr="00F735AD" w:rsidRDefault="0060492C" w:rsidP="0060492C">
      <w:pPr>
        <w:pStyle w:val="4"/>
      </w:pPr>
      <w:bookmarkStart w:id="150" w:name="_Ref477358803"/>
      <w:bookmarkStart w:id="151" w:name="Good"/>
      <w:bookmarkStart w:id="152" w:name="_Ref477460707"/>
      <w:r>
        <w:rPr>
          <w:lang w:val="en-US"/>
        </w:rPr>
        <w:t>Good</w:t>
      </w:r>
      <w:bookmarkEnd w:id="150"/>
    </w:p>
    <w:bookmarkEnd w:id="151"/>
    <w:p w:rsidR="0060492C" w:rsidRPr="009E40CD" w:rsidRDefault="0060492C" w:rsidP="00E90687">
      <w:pPr>
        <w:ind w:firstLine="708"/>
      </w:pPr>
      <w:r>
        <w:t xml:space="preserve">Описание номенклатуры товаров, услуг, листовок </w:t>
      </w:r>
    </w:p>
    <w:tbl>
      <w:tblPr>
        <w:tblStyle w:val="af4"/>
        <w:tblW w:w="10916" w:type="dxa"/>
        <w:tblInd w:w="-318" w:type="dxa"/>
        <w:tblLayout w:type="fixed"/>
        <w:tblLook w:val="04A0" w:firstRow="1" w:lastRow="0" w:firstColumn="1" w:lastColumn="0" w:noHBand="0" w:noVBand="1"/>
      </w:tblPr>
      <w:tblGrid>
        <w:gridCol w:w="1986"/>
        <w:gridCol w:w="743"/>
        <w:gridCol w:w="1843"/>
        <w:gridCol w:w="3260"/>
        <w:gridCol w:w="3084"/>
      </w:tblGrid>
      <w:tr w:rsidR="0060492C" w:rsidRPr="00210AA5" w:rsidTr="00677BA3">
        <w:trPr>
          <w:cantSplit/>
        </w:trPr>
        <w:tc>
          <w:tcPr>
            <w:tcW w:w="1986" w:type="dxa"/>
          </w:tcPr>
          <w:p w:rsidR="0060492C" w:rsidRPr="00210AA5" w:rsidRDefault="0060492C" w:rsidP="00677BA3">
            <w:pPr>
              <w:ind w:left="31"/>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3084" w:type="dxa"/>
          </w:tcPr>
          <w:p w:rsidR="0060492C" w:rsidRPr="00210AA5" w:rsidRDefault="0060492C" w:rsidP="00677BA3">
            <w:pPr>
              <w:rPr>
                <w:b/>
              </w:rPr>
            </w:pPr>
            <w:r>
              <w:rPr>
                <w:b/>
              </w:rPr>
              <w:t>Комментарий</w:t>
            </w:r>
          </w:p>
        </w:tc>
      </w:tr>
      <w:tr w:rsidR="0060492C" w:rsidRPr="00CC49AA" w:rsidTr="00677BA3">
        <w:trPr>
          <w:cantSplit/>
        </w:trPr>
        <w:tc>
          <w:tcPr>
            <w:tcW w:w="1986" w:type="dxa"/>
          </w:tcPr>
          <w:p w:rsidR="0060492C" w:rsidRPr="00E25665" w:rsidRDefault="0060492C" w:rsidP="00677BA3">
            <w:pPr>
              <w:ind w:left="31"/>
              <w:rPr>
                <w:lang w:val="en-US"/>
              </w:rPr>
            </w:pPr>
            <w:proofErr w:type="spellStart"/>
            <w:r>
              <w:rPr>
                <w:lang w:val="en-US"/>
              </w:rPr>
              <w:t>GoodID</w:t>
            </w:r>
            <w:proofErr w:type="spellEnd"/>
          </w:p>
        </w:tc>
        <w:tc>
          <w:tcPr>
            <w:tcW w:w="743" w:type="dxa"/>
          </w:tcPr>
          <w:p w:rsidR="0060492C" w:rsidRPr="007952F3" w:rsidRDefault="0060492C" w:rsidP="00677BA3">
            <w:pPr>
              <w:jc w:val="center"/>
              <w:rPr>
                <w:lang w:val="en-US"/>
              </w:rPr>
            </w:pPr>
            <w:r>
              <w:rPr>
                <w:lang w:val="en-US"/>
              </w:rPr>
              <w:t>MA</w:t>
            </w:r>
          </w:p>
        </w:tc>
        <w:tc>
          <w:tcPr>
            <w:tcW w:w="1843" w:type="dxa"/>
          </w:tcPr>
          <w:p w:rsidR="0060492C" w:rsidRPr="00E25665" w:rsidRDefault="0060492C" w:rsidP="00677BA3">
            <w:pPr>
              <w:jc w:val="center"/>
              <w:rPr>
                <w:lang w:val="en-US"/>
              </w:rPr>
            </w:pPr>
            <w:r>
              <w:rPr>
                <w:lang w:val="en-US"/>
              </w:rPr>
              <w:t>STR(50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3084" w:type="dxa"/>
          </w:tcPr>
          <w:p w:rsidR="0060492C" w:rsidRPr="00DF6A51" w:rsidRDefault="0080700C" w:rsidP="0080700C">
            <w:r>
              <w:rPr>
                <w:lang w:val="en-US"/>
              </w:rPr>
              <w:t>GUID</w:t>
            </w:r>
            <w:r w:rsidR="00DF6A51">
              <w:rPr>
                <w:lang w:val="en-US"/>
              </w:rPr>
              <w:t xml:space="preserve"> </w:t>
            </w:r>
            <w:r w:rsidR="00DF6A51">
              <w:t>или уникальная строка</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GoodType</w:t>
            </w:r>
            <w:proofErr w:type="spellEnd"/>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INT</w:t>
            </w:r>
          </w:p>
        </w:tc>
        <w:tc>
          <w:tcPr>
            <w:tcW w:w="3260" w:type="dxa"/>
          </w:tcPr>
          <w:p w:rsidR="0060492C" w:rsidRDefault="0060492C" w:rsidP="00677BA3">
            <w:r>
              <w:t xml:space="preserve">Тип </w:t>
            </w:r>
          </w:p>
        </w:tc>
        <w:tc>
          <w:tcPr>
            <w:tcW w:w="3084" w:type="dxa"/>
          </w:tcPr>
          <w:p w:rsidR="0060492C" w:rsidRPr="00DF6A51" w:rsidRDefault="00DF6A51" w:rsidP="00677BA3">
            <w:r>
              <w:t>1 – товар, 2 – тара, 3 – упаковочный материал, 4 – рекламный материал, 5 – услуга, 6 - документы</w:t>
            </w:r>
          </w:p>
        </w:tc>
      </w:tr>
      <w:tr w:rsidR="0060492C" w:rsidRPr="00CC49AA" w:rsidTr="00677BA3">
        <w:trPr>
          <w:cantSplit/>
        </w:trPr>
        <w:tc>
          <w:tcPr>
            <w:tcW w:w="1986" w:type="dxa"/>
          </w:tcPr>
          <w:p w:rsidR="0060492C" w:rsidRPr="004849C1" w:rsidRDefault="0060492C" w:rsidP="00677BA3">
            <w:pPr>
              <w:ind w:left="31"/>
              <w:rPr>
                <w:lang w:val="en-US"/>
              </w:rPr>
            </w:pPr>
            <w:r>
              <w:rPr>
                <w:lang w:val="en-US"/>
              </w:rPr>
              <w:t>Article</w:t>
            </w:r>
          </w:p>
        </w:tc>
        <w:tc>
          <w:tcPr>
            <w:tcW w:w="743" w:type="dxa"/>
          </w:tcPr>
          <w:p w:rsidR="0060492C" w:rsidRDefault="0060492C" w:rsidP="00677BA3">
            <w:pPr>
              <w:jc w:val="center"/>
              <w:rPr>
                <w:lang w:val="en-US"/>
              </w:rPr>
            </w:pPr>
            <w:r>
              <w:rPr>
                <w:lang w:val="en-US"/>
              </w:rPr>
              <w:t>MA</w:t>
            </w:r>
          </w:p>
        </w:tc>
        <w:tc>
          <w:tcPr>
            <w:tcW w:w="1843" w:type="dxa"/>
          </w:tcPr>
          <w:p w:rsidR="0060492C" w:rsidRDefault="0060492C" w:rsidP="00677BA3">
            <w:pPr>
              <w:jc w:val="center"/>
              <w:rPr>
                <w:lang w:val="en-US"/>
              </w:rPr>
            </w:pPr>
            <w:r>
              <w:rPr>
                <w:lang w:val="en-US"/>
              </w:rPr>
              <w:t>STR(100)</w:t>
            </w:r>
          </w:p>
        </w:tc>
        <w:tc>
          <w:tcPr>
            <w:tcW w:w="3260" w:type="dxa"/>
          </w:tcPr>
          <w:p w:rsidR="0060492C" w:rsidRPr="009E281C" w:rsidRDefault="0060492C" w:rsidP="00677BA3">
            <w:r>
              <w:t>Артикул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r>
              <w:rPr>
                <w:lang w:val="en-US"/>
              </w:rPr>
              <w:t>Name</w:t>
            </w:r>
          </w:p>
        </w:tc>
        <w:tc>
          <w:tcPr>
            <w:tcW w:w="743" w:type="dxa"/>
          </w:tcPr>
          <w:p w:rsidR="0060492C" w:rsidRDefault="0060492C" w:rsidP="00677BA3">
            <w:pPr>
              <w:jc w:val="center"/>
              <w:rPr>
                <w:lang w:val="en-US"/>
              </w:rPr>
            </w:pPr>
            <w:r>
              <w:rPr>
                <w:lang w:val="en-US"/>
              </w:rPr>
              <w:t>MA</w:t>
            </w:r>
          </w:p>
        </w:tc>
        <w:tc>
          <w:tcPr>
            <w:tcW w:w="1843" w:type="dxa"/>
          </w:tcPr>
          <w:p w:rsidR="0060492C" w:rsidRPr="004849C1" w:rsidRDefault="0060492C" w:rsidP="00677BA3">
            <w:pPr>
              <w:jc w:val="center"/>
              <w:rPr>
                <w:lang w:val="en-US"/>
              </w:rPr>
            </w:pPr>
            <w:r>
              <w:rPr>
                <w:lang w:val="en-US"/>
              </w:rPr>
              <w:t>STR(150)</w:t>
            </w:r>
          </w:p>
        </w:tc>
        <w:tc>
          <w:tcPr>
            <w:tcW w:w="3260" w:type="dxa"/>
          </w:tcPr>
          <w:p w:rsidR="0060492C" w:rsidRDefault="0060492C" w:rsidP="00677BA3">
            <w:r>
              <w:t>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4849C1" w:rsidRDefault="0060492C" w:rsidP="00677BA3">
            <w:pPr>
              <w:ind w:left="31"/>
              <w:rPr>
                <w:lang w:val="en-US"/>
              </w:rPr>
            </w:pPr>
            <w:proofErr w:type="spellStart"/>
            <w:r>
              <w:rPr>
                <w:lang w:val="en-US"/>
              </w:rPr>
              <w:t>FullName</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Pr="004849C1" w:rsidRDefault="0060492C" w:rsidP="00677BA3">
            <w:pPr>
              <w:jc w:val="center"/>
              <w:rPr>
                <w:lang w:val="en-US"/>
              </w:rPr>
            </w:pPr>
            <w:r>
              <w:rPr>
                <w:lang w:val="en-US"/>
              </w:rPr>
              <w:t>STR(1024)</w:t>
            </w:r>
          </w:p>
        </w:tc>
        <w:tc>
          <w:tcPr>
            <w:tcW w:w="3260" w:type="dxa"/>
          </w:tcPr>
          <w:p w:rsidR="0060492C" w:rsidRDefault="0060492C" w:rsidP="00677BA3">
            <w:r>
              <w:t>Полное наименование товара</w:t>
            </w:r>
          </w:p>
        </w:tc>
        <w:tc>
          <w:tcPr>
            <w:tcW w:w="3084" w:type="dxa"/>
          </w:tcPr>
          <w:p w:rsidR="0060492C" w:rsidRPr="00210AA5" w:rsidRDefault="0060492C" w:rsidP="00677BA3"/>
        </w:tc>
      </w:tr>
      <w:tr w:rsidR="0060492C" w:rsidRPr="00CC49AA" w:rsidTr="00677BA3">
        <w:trPr>
          <w:cantSplit/>
        </w:trPr>
        <w:tc>
          <w:tcPr>
            <w:tcW w:w="1986" w:type="dxa"/>
          </w:tcPr>
          <w:p w:rsidR="0060492C" w:rsidRDefault="0060492C" w:rsidP="00677BA3">
            <w:pPr>
              <w:ind w:left="31"/>
              <w:rPr>
                <w:lang w:val="en-US"/>
              </w:rPr>
            </w:pPr>
            <w:r>
              <w:rPr>
                <w:lang w:val="en-US"/>
              </w:rPr>
              <w:t>Group</w:t>
            </w:r>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F48B0" w:rsidP="00D84BF6">
            <w:pPr>
              <w:pStyle w:val="aff4"/>
              <w:rPr>
                <w:lang w:val="en-US"/>
              </w:rPr>
            </w:pPr>
            <w:hyperlink w:anchor="Good" w:history="1">
              <w:r w:rsidR="0060492C" w:rsidRPr="00D84BF6">
                <w:rPr>
                  <w:rStyle w:val="af5"/>
                  <w:lang w:val="en-US"/>
                </w:rPr>
                <w:fldChar w:fldCharType="begin"/>
              </w:r>
              <w:r w:rsidR="0060492C" w:rsidRPr="00D84BF6">
                <w:rPr>
                  <w:rStyle w:val="af5"/>
                  <w:lang w:val="en-US"/>
                </w:rPr>
                <w:instrText xml:space="preserve"> REF _Ref477358803 \h </w:instrText>
              </w:r>
              <w:r w:rsidR="00D84BF6">
                <w:rPr>
                  <w:rStyle w:val="af5"/>
                  <w:lang w:val="en-US"/>
                </w:rPr>
                <w:instrText xml:space="preserve"> \* MERGEFORMAT </w:instrText>
              </w:r>
              <w:r w:rsidR="0060492C" w:rsidRPr="00D84BF6">
                <w:rPr>
                  <w:rStyle w:val="af5"/>
                  <w:lang w:val="en-US"/>
                </w:rPr>
              </w:r>
              <w:r w:rsidR="0060492C" w:rsidRPr="00D84BF6">
                <w:rPr>
                  <w:rStyle w:val="af5"/>
                  <w:lang w:val="en-US"/>
                </w:rPr>
                <w:fldChar w:fldCharType="separate"/>
              </w:r>
              <w:r w:rsidR="00D84BF6">
                <w:rPr>
                  <w:lang w:val="en-US"/>
                </w:rPr>
                <w:t>Good</w:t>
              </w:r>
              <w:r w:rsidR="0060492C" w:rsidRPr="00D84BF6">
                <w:rPr>
                  <w:rStyle w:val="af5"/>
                  <w:lang w:val="en-US"/>
                </w:rPr>
                <w:fldChar w:fldCharType="end"/>
              </w:r>
            </w:hyperlink>
          </w:p>
        </w:tc>
        <w:tc>
          <w:tcPr>
            <w:tcW w:w="3260" w:type="dxa"/>
          </w:tcPr>
          <w:p w:rsidR="0060492C" w:rsidRDefault="0060492C" w:rsidP="00677BA3">
            <w:r>
              <w:t>Группа в справочнике</w:t>
            </w:r>
          </w:p>
        </w:tc>
        <w:tc>
          <w:tcPr>
            <w:tcW w:w="3084" w:type="dxa"/>
          </w:tcPr>
          <w:p w:rsidR="0060492C" w:rsidRPr="00210AA5" w:rsidRDefault="0060492C" w:rsidP="00677BA3"/>
        </w:tc>
      </w:tr>
      <w:tr w:rsidR="0060492C" w:rsidRPr="00CC49AA" w:rsidTr="00677BA3">
        <w:trPr>
          <w:cantSplit/>
        </w:trPr>
        <w:tc>
          <w:tcPr>
            <w:tcW w:w="1986" w:type="dxa"/>
          </w:tcPr>
          <w:p w:rsidR="0060492C" w:rsidRPr="00291301" w:rsidRDefault="0060492C" w:rsidP="00677BA3">
            <w:pPr>
              <w:ind w:left="31"/>
            </w:pPr>
            <w:r>
              <w:rPr>
                <w:lang w:val="en-US"/>
              </w:rPr>
              <w:t>Brand</w:t>
            </w:r>
          </w:p>
        </w:tc>
        <w:tc>
          <w:tcPr>
            <w:tcW w:w="743" w:type="dxa"/>
          </w:tcPr>
          <w:p w:rsidR="0060492C" w:rsidRPr="00950550" w:rsidRDefault="0060492C" w:rsidP="00677BA3">
            <w:pPr>
              <w:jc w:val="center"/>
            </w:pPr>
            <w:r>
              <w:rPr>
                <w:lang w:val="en-US"/>
              </w:rPr>
              <w:t>NE</w:t>
            </w:r>
          </w:p>
        </w:tc>
        <w:tc>
          <w:tcPr>
            <w:tcW w:w="1843" w:type="dxa"/>
          </w:tcPr>
          <w:p w:rsidR="0060492C" w:rsidRPr="000A4884" w:rsidRDefault="0060492C" w:rsidP="00D84BF6">
            <w:pPr>
              <w:pStyle w:val="aff4"/>
            </w:pPr>
            <w:r w:rsidRPr="000A4884">
              <w:rPr>
                <w:rStyle w:val="af0"/>
              </w:rPr>
              <w:fldChar w:fldCharType="begin"/>
            </w:r>
            <w:r w:rsidRPr="000A4884">
              <w:instrText xml:space="preserve"> REF _Ref506556007 \h </w:instrText>
            </w:r>
            <w:r w:rsidR="00D84BF6">
              <w:rPr>
                <w:rStyle w:val="af0"/>
              </w:rPr>
              <w:instrText xml:space="preserve"> \* MERGEFORMAT </w:instrText>
            </w:r>
            <w:r w:rsidRPr="000A4884">
              <w:rPr>
                <w:rStyle w:val="af0"/>
              </w:rPr>
            </w:r>
            <w:r w:rsidRPr="000A4884">
              <w:rPr>
                <w:rStyle w:val="af0"/>
              </w:rPr>
              <w:fldChar w:fldCharType="separate"/>
            </w:r>
            <w:r w:rsidRPr="000A4884">
              <w:rPr>
                <w:lang w:val="en-US"/>
              </w:rPr>
              <w:t>Brand</w:t>
            </w:r>
            <w:r w:rsidRPr="000A4884">
              <w:rPr>
                <w:rStyle w:val="af0"/>
              </w:rPr>
              <w:fldChar w:fldCharType="end"/>
            </w:r>
          </w:p>
        </w:tc>
        <w:tc>
          <w:tcPr>
            <w:tcW w:w="3260" w:type="dxa"/>
          </w:tcPr>
          <w:p w:rsidR="0060492C" w:rsidRPr="00D8505E" w:rsidRDefault="0060492C" w:rsidP="00677BA3">
            <w:r>
              <w:t>Производитель</w:t>
            </w:r>
          </w:p>
        </w:tc>
        <w:tc>
          <w:tcPr>
            <w:tcW w:w="3084" w:type="dxa"/>
          </w:tcPr>
          <w:p w:rsidR="0060492C" w:rsidRPr="00210AA5" w:rsidRDefault="0060492C" w:rsidP="00677BA3"/>
        </w:tc>
      </w:tr>
      <w:tr w:rsidR="0060492C" w:rsidRPr="00CC49AA" w:rsidTr="00677BA3">
        <w:trPr>
          <w:cantSplit/>
        </w:trPr>
        <w:tc>
          <w:tcPr>
            <w:tcW w:w="1986" w:type="dxa"/>
          </w:tcPr>
          <w:p w:rsidR="0060492C" w:rsidRPr="00E13828" w:rsidRDefault="0060492C" w:rsidP="00677BA3">
            <w:pPr>
              <w:rPr>
                <w:lang w:val="en-US"/>
              </w:rPr>
            </w:pPr>
            <w:proofErr w:type="spellStart"/>
            <w:r>
              <w:rPr>
                <w:lang w:val="en-US"/>
              </w:rPr>
              <w:t>AccountTag</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E13828" w:rsidRDefault="00D84BF6" w:rsidP="00D84BF6">
            <w:pPr>
              <w:pStyle w:val="aff4"/>
              <w:rPr>
                <w:lang w:val="en-US"/>
              </w:rPr>
            </w:pPr>
            <w:r>
              <w:rPr>
                <w:lang w:val="en-US"/>
              </w:rPr>
              <w:fldChar w:fldCharType="begin"/>
            </w:r>
            <w:r>
              <w:rPr>
                <w:lang w:val="en-US"/>
              </w:rPr>
              <w:instrText xml:space="preserve"> REF AccountTag \h  \* MERGEFORMAT </w:instrText>
            </w:r>
            <w:r>
              <w:rPr>
                <w:lang w:val="en-US"/>
              </w:rPr>
            </w:r>
            <w:r>
              <w:rPr>
                <w:lang w:val="en-US"/>
              </w:rPr>
              <w:fldChar w:fldCharType="separate"/>
            </w:r>
            <w:proofErr w:type="spellStart"/>
            <w:r>
              <w:rPr>
                <w:lang w:val="en-US"/>
              </w:rPr>
              <w:t>AccountTag</w:t>
            </w:r>
            <w:proofErr w:type="spellEnd"/>
            <w:r>
              <w:rPr>
                <w:lang w:val="en-US"/>
              </w:rPr>
              <w:fldChar w:fldCharType="end"/>
            </w:r>
          </w:p>
        </w:tc>
        <w:tc>
          <w:tcPr>
            <w:tcW w:w="3260" w:type="dxa"/>
          </w:tcPr>
          <w:p w:rsidR="0060492C" w:rsidRPr="00E13828" w:rsidRDefault="0060492C" w:rsidP="00677BA3">
            <w:r>
              <w:t>Учётная группа</w:t>
            </w:r>
          </w:p>
        </w:tc>
        <w:tc>
          <w:tcPr>
            <w:tcW w:w="3084" w:type="dxa"/>
          </w:tcPr>
          <w:p w:rsidR="0060492C" w:rsidRPr="00D33EE1" w:rsidRDefault="00D33EE1" w:rsidP="00D33EE1">
            <w:r>
              <w:t xml:space="preserve">Дополнительный признак разделения товара. Может передаваться из КИС, либо быть назначен в </w:t>
            </w:r>
            <w:r>
              <w:rPr>
                <w:lang w:val="en-US"/>
              </w:rPr>
              <w:t>WMS</w:t>
            </w:r>
            <w:r w:rsidRPr="00D33EE1">
              <w:t xml:space="preserve"> </w:t>
            </w:r>
            <w:r>
              <w:t>вручную</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SellerArticle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(150)</w:t>
            </w:r>
          </w:p>
        </w:tc>
        <w:tc>
          <w:tcPr>
            <w:tcW w:w="3260" w:type="dxa"/>
          </w:tcPr>
          <w:p w:rsidR="0060492C" w:rsidRPr="00D8505E" w:rsidRDefault="0060492C" w:rsidP="00677BA3">
            <w:r>
              <w:t>Артикул поставщика</w:t>
            </w:r>
          </w:p>
        </w:tc>
        <w:tc>
          <w:tcPr>
            <w:tcW w:w="3084" w:type="dxa"/>
          </w:tcPr>
          <w:p w:rsidR="0060492C" w:rsidRPr="00210AA5" w:rsidRDefault="0060492C" w:rsidP="00677BA3"/>
        </w:tc>
      </w:tr>
      <w:tr w:rsidR="0060492C" w:rsidRPr="00CC49AA" w:rsidTr="00677BA3">
        <w:trPr>
          <w:cantSplit/>
        </w:trPr>
        <w:tc>
          <w:tcPr>
            <w:tcW w:w="1986" w:type="dxa"/>
          </w:tcPr>
          <w:p w:rsidR="0060492C" w:rsidRPr="00D33EE1" w:rsidRDefault="0060492C" w:rsidP="00677BA3">
            <w:pPr>
              <w:ind w:left="31"/>
            </w:pPr>
            <w:proofErr w:type="spellStart"/>
            <w:r>
              <w:rPr>
                <w:lang w:val="en-US"/>
              </w:rPr>
              <w:t>ERPCode</w:t>
            </w:r>
            <w:proofErr w:type="spellEnd"/>
          </w:p>
        </w:tc>
        <w:tc>
          <w:tcPr>
            <w:tcW w:w="743" w:type="dxa"/>
          </w:tcPr>
          <w:p w:rsidR="0060492C" w:rsidRPr="00D33EE1" w:rsidRDefault="0060492C" w:rsidP="00677BA3">
            <w:pPr>
              <w:jc w:val="center"/>
            </w:pPr>
            <w:r>
              <w:rPr>
                <w:lang w:val="en-US"/>
              </w:rPr>
              <w:t>NA</w:t>
            </w:r>
          </w:p>
        </w:tc>
        <w:tc>
          <w:tcPr>
            <w:tcW w:w="1843" w:type="dxa"/>
          </w:tcPr>
          <w:p w:rsidR="0060492C" w:rsidRPr="00D33EE1" w:rsidRDefault="0060492C" w:rsidP="00677BA3">
            <w:pPr>
              <w:jc w:val="center"/>
            </w:pPr>
            <w:r>
              <w:rPr>
                <w:lang w:val="en-US"/>
              </w:rPr>
              <w:t>STR</w:t>
            </w:r>
            <w:r w:rsidRPr="00D33EE1">
              <w:t>(20)</w:t>
            </w:r>
          </w:p>
        </w:tc>
        <w:tc>
          <w:tcPr>
            <w:tcW w:w="3260" w:type="dxa"/>
          </w:tcPr>
          <w:p w:rsidR="0060492C" w:rsidRPr="009F71A2" w:rsidRDefault="0060492C" w:rsidP="00677BA3">
            <w:r>
              <w:t xml:space="preserve">Код товара в </w:t>
            </w:r>
            <w:r w:rsidR="0080700C">
              <w:t>КИС</w:t>
            </w:r>
          </w:p>
        </w:tc>
        <w:tc>
          <w:tcPr>
            <w:tcW w:w="3084" w:type="dxa"/>
          </w:tcPr>
          <w:p w:rsidR="0060492C" w:rsidRPr="00210AA5" w:rsidRDefault="00D33EE1" w:rsidP="00677BA3">
            <w:r>
              <w:t>Можно передать внутренний код элемента справочника из КИС</w:t>
            </w:r>
          </w:p>
        </w:tc>
      </w:tr>
      <w:tr w:rsidR="0060492C" w:rsidRPr="00CC49AA" w:rsidTr="00677BA3">
        <w:trPr>
          <w:cantSplit/>
        </w:trPr>
        <w:tc>
          <w:tcPr>
            <w:tcW w:w="1986" w:type="dxa"/>
          </w:tcPr>
          <w:p w:rsidR="0060492C" w:rsidRPr="00D33EE1" w:rsidRDefault="0060492C" w:rsidP="00677BA3">
            <w:pPr>
              <w:ind w:left="31"/>
            </w:pPr>
            <w:proofErr w:type="spellStart"/>
            <w:r>
              <w:rPr>
                <w:lang w:val="en-US"/>
              </w:rPr>
              <w:t>BaseMeasure</w:t>
            </w:r>
            <w:proofErr w:type="spellEnd"/>
          </w:p>
        </w:tc>
        <w:tc>
          <w:tcPr>
            <w:tcW w:w="743" w:type="dxa"/>
          </w:tcPr>
          <w:p w:rsidR="0060492C" w:rsidRPr="00D33EE1" w:rsidRDefault="0060492C" w:rsidP="00677BA3">
            <w:pPr>
              <w:jc w:val="center"/>
            </w:pPr>
            <w:r>
              <w:rPr>
                <w:lang w:val="en-US"/>
              </w:rPr>
              <w:t>MA</w:t>
            </w:r>
          </w:p>
        </w:tc>
        <w:tc>
          <w:tcPr>
            <w:tcW w:w="1843" w:type="dxa"/>
          </w:tcPr>
          <w:p w:rsidR="0060492C" w:rsidRPr="000D0C54" w:rsidRDefault="0060492C" w:rsidP="00677BA3">
            <w:pPr>
              <w:jc w:val="center"/>
              <w:rPr>
                <w:lang w:val="en-US"/>
              </w:rPr>
            </w:pPr>
            <w:r>
              <w:rPr>
                <w:lang w:val="en-US"/>
              </w:rPr>
              <w:t>STR(5)</w:t>
            </w:r>
          </w:p>
        </w:tc>
        <w:tc>
          <w:tcPr>
            <w:tcW w:w="3260" w:type="dxa"/>
          </w:tcPr>
          <w:p w:rsidR="0060492C" w:rsidRDefault="0060492C" w:rsidP="00677BA3">
            <w:r>
              <w:t>Базовая единица измерения по классификатору</w:t>
            </w:r>
          </w:p>
        </w:tc>
        <w:tc>
          <w:tcPr>
            <w:tcW w:w="3084" w:type="dxa"/>
          </w:tcPr>
          <w:p w:rsidR="00D33EE1" w:rsidRPr="00D33EE1" w:rsidRDefault="0060492C" w:rsidP="00677BA3">
            <w:r>
              <w:t>Штуки, метры, килограммы</w:t>
            </w:r>
            <w:r w:rsidR="00D33EE1">
              <w:t xml:space="preserve">. Если вместе с товаром не передано ни одного </w:t>
            </w:r>
            <w:proofErr w:type="spellStart"/>
            <w:r w:rsidR="00D33EE1">
              <w:rPr>
                <w:lang w:val="en-US"/>
              </w:rPr>
              <w:t>KeepingVariant</w:t>
            </w:r>
            <w:proofErr w:type="spellEnd"/>
            <w:r w:rsidR="00D33EE1" w:rsidRPr="00D33EE1">
              <w:t xml:space="preserve"> </w:t>
            </w:r>
            <w:r w:rsidR="00D33EE1">
              <w:t xml:space="preserve">с аналогичным </w:t>
            </w:r>
            <w:r w:rsidR="00D33EE1">
              <w:rPr>
                <w:lang w:val="en-US"/>
              </w:rPr>
              <w:t>Measure</w:t>
            </w:r>
            <w:r w:rsidR="00D33EE1" w:rsidRPr="00D33EE1">
              <w:t xml:space="preserve">, </w:t>
            </w:r>
            <w:r w:rsidR="00D33EE1">
              <w:t xml:space="preserve">то будет создан новый </w:t>
            </w:r>
            <w:proofErr w:type="spellStart"/>
            <w:r w:rsidR="00D33EE1">
              <w:t>ВариантУпаковки</w:t>
            </w:r>
            <w:proofErr w:type="spellEnd"/>
            <w:r w:rsidR="00D33EE1">
              <w:t xml:space="preserve"> с переданном в </w:t>
            </w:r>
            <w:r w:rsidR="00D33EE1">
              <w:rPr>
                <w:lang w:val="en-US"/>
              </w:rPr>
              <w:t>Good</w:t>
            </w:r>
            <w:r w:rsidR="00D33EE1" w:rsidRPr="00D33EE1">
              <w:t xml:space="preserve"> </w:t>
            </w:r>
            <w:proofErr w:type="spellStart"/>
            <w:r w:rsidR="00D33EE1">
              <w:rPr>
                <w:lang w:val="en-US"/>
              </w:rPr>
              <w:t>BaseMeasure</w:t>
            </w:r>
            <w:proofErr w:type="spellEnd"/>
          </w:p>
        </w:tc>
      </w:tr>
      <w:tr w:rsidR="0060492C" w:rsidRPr="00CC49AA" w:rsidTr="00677BA3">
        <w:trPr>
          <w:cantSplit/>
        </w:trPr>
        <w:tc>
          <w:tcPr>
            <w:tcW w:w="1986" w:type="dxa"/>
          </w:tcPr>
          <w:p w:rsidR="0060492C" w:rsidRPr="004D0A0E" w:rsidRDefault="0060492C" w:rsidP="00677BA3">
            <w:pPr>
              <w:ind w:left="31"/>
            </w:pPr>
            <w:proofErr w:type="spellStart"/>
            <w:r>
              <w:rPr>
                <w:lang w:val="en-US"/>
              </w:rPr>
              <w:t>KeepengVariants</w:t>
            </w:r>
            <w:proofErr w:type="spellEnd"/>
          </w:p>
        </w:tc>
        <w:tc>
          <w:tcPr>
            <w:tcW w:w="743" w:type="dxa"/>
          </w:tcPr>
          <w:p w:rsidR="0060492C" w:rsidRPr="004D0A0E" w:rsidRDefault="0060492C" w:rsidP="00677BA3">
            <w:pPr>
              <w:jc w:val="center"/>
            </w:pPr>
            <w:r>
              <w:rPr>
                <w:lang w:val="en-US"/>
              </w:rPr>
              <w:t>NE</w:t>
            </w:r>
            <w:r w:rsidRPr="004D0A0E">
              <w:t>*</w:t>
            </w:r>
          </w:p>
        </w:tc>
        <w:tc>
          <w:tcPr>
            <w:tcW w:w="1843" w:type="dxa"/>
          </w:tcPr>
          <w:p w:rsidR="0060492C" w:rsidRPr="000A4884" w:rsidRDefault="00BF48B0" w:rsidP="00D84BF6">
            <w:pPr>
              <w:pStyle w:val="aff4"/>
              <w:rPr>
                <w:rStyle w:val="af0"/>
              </w:rPr>
            </w:pPr>
            <w:hyperlink w:anchor="_KeepingVariant" w:history="1">
              <w:r w:rsidR="00D84BF6">
                <w:rPr>
                  <w:rStyle w:val="af0"/>
                </w:rPr>
                <w:fldChar w:fldCharType="begin"/>
              </w:r>
              <w:r w:rsidR="00D84BF6">
                <w:instrText xml:space="preserve"> REF _Ref506547648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KeepingVariant</w:t>
              </w:r>
              <w:r w:rsidR="00D84BF6">
                <w:rPr>
                  <w:rStyle w:val="af0"/>
                </w:rPr>
                <w:fldChar w:fldCharType="end"/>
              </w:r>
            </w:hyperlink>
          </w:p>
        </w:tc>
        <w:tc>
          <w:tcPr>
            <w:tcW w:w="3260" w:type="dxa"/>
          </w:tcPr>
          <w:p w:rsidR="0060492C" w:rsidRDefault="0060492C" w:rsidP="00677BA3">
            <w:r>
              <w:t>Варианты упаковки товара</w:t>
            </w:r>
          </w:p>
        </w:tc>
        <w:tc>
          <w:tcPr>
            <w:tcW w:w="3084" w:type="dxa"/>
          </w:tcPr>
          <w:p w:rsidR="0060492C" w:rsidRPr="00210AA5" w:rsidRDefault="0060492C" w:rsidP="00677BA3">
            <w:r>
              <w:t>Позволяет описать конфигурации упаковок</w:t>
            </w:r>
          </w:p>
        </w:tc>
      </w:tr>
      <w:tr w:rsidR="0060492C" w:rsidRPr="00CC49AA" w:rsidTr="00677BA3">
        <w:trPr>
          <w:cantSplit/>
        </w:trPr>
        <w:tc>
          <w:tcPr>
            <w:tcW w:w="1986" w:type="dxa"/>
          </w:tcPr>
          <w:p w:rsidR="0060492C" w:rsidRDefault="0060492C" w:rsidP="00677BA3">
            <w:pPr>
              <w:ind w:left="31"/>
              <w:rPr>
                <w:lang w:val="en-US"/>
              </w:rPr>
            </w:pPr>
            <w:proofErr w:type="spellStart"/>
            <w:r>
              <w:rPr>
                <w:lang w:val="en-US"/>
              </w:rPr>
              <w:t>BarCodes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D84BF6" w:rsidP="00D84BF6">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260" w:type="dxa"/>
          </w:tcPr>
          <w:p w:rsidR="0060492C" w:rsidRDefault="00D33EE1" w:rsidP="00677BA3">
            <w:proofErr w:type="spellStart"/>
            <w:r>
              <w:t>Штрихкоды</w:t>
            </w:r>
            <w:proofErr w:type="spellEnd"/>
            <w:r>
              <w:t xml:space="preserve"> базового</w:t>
            </w:r>
            <w:r w:rsidR="0060492C">
              <w:t xml:space="preserve"> варианта упаковки товара</w:t>
            </w:r>
          </w:p>
        </w:tc>
        <w:tc>
          <w:tcPr>
            <w:tcW w:w="3084" w:type="dxa"/>
          </w:tcPr>
          <w:p w:rsidR="0060492C" w:rsidRPr="00210AA5" w:rsidRDefault="0060492C" w:rsidP="00677BA3"/>
        </w:tc>
      </w:tr>
      <w:tr w:rsidR="0060492C" w:rsidRPr="00CC49AA" w:rsidTr="00677BA3">
        <w:trPr>
          <w:cantSplit/>
        </w:trPr>
        <w:tc>
          <w:tcPr>
            <w:tcW w:w="1986" w:type="dxa"/>
          </w:tcPr>
          <w:p w:rsidR="0060492C" w:rsidRPr="001B2F76" w:rsidRDefault="0060492C" w:rsidP="00677BA3">
            <w:pPr>
              <w:ind w:left="31"/>
              <w:rPr>
                <w:lang w:val="en-US"/>
              </w:rPr>
            </w:pPr>
            <w:bookmarkStart w:id="153" w:name="_KeepingVariant"/>
            <w:bookmarkEnd w:id="153"/>
            <w:proofErr w:type="spellStart"/>
            <w:r>
              <w:rPr>
                <w:lang w:val="en-US"/>
              </w:rPr>
              <w:t>AddProperties</w:t>
            </w:r>
            <w:proofErr w:type="spellEnd"/>
          </w:p>
        </w:tc>
        <w:tc>
          <w:tcPr>
            <w:tcW w:w="743" w:type="dxa"/>
          </w:tcPr>
          <w:p w:rsidR="0060492C" w:rsidRDefault="0060492C" w:rsidP="00677BA3">
            <w:pPr>
              <w:jc w:val="center"/>
              <w:rPr>
                <w:lang w:val="en-US"/>
              </w:rPr>
            </w:pPr>
            <w:r>
              <w:rPr>
                <w:lang w:val="en-US"/>
              </w:rPr>
              <w:t>NE*</w:t>
            </w:r>
          </w:p>
        </w:tc>
        <w:tc>
          <w:tcPr>
            <w:tcW w:w="1843" w:type="dxa"/>
          </w:tcPr>
          <w:p w:rsidR="0060492C" w:rsidRPr="000A4884" w:rsidRDefault="00BF48B0" w:rsidP="00D84BF6">
            <w:pPr>
              <w:pStyle w:val="aff4"/>
              <w:rPr>
                <w:rStyle w:val="af0"/>
              </w:rPr>
            </w:pPr>
            <w:hyperlink w:anchor="_AddProperty" w:history="1">
              <w:r w:rsidR="00D84BF6">
                <w:rPr>
                  <w:rStyle w:val="af0"/>
                </w:rPr>
                <w:fldChar w:fldCharType="begin"/>
              </w:r>
              <w:r w:rsidR="00D84BF6">
                <w:instrText xml:space="preserve"> REF _Ref515536357 \h </w:instrText>
              </w:r>
              <w:r w:rsidR="00D84BF6">
                <w:rPr>
                  <w:rStyle w:val="af0"/>
                </w:rPr>
                <w:instrText xml:space="preserve"> \* MERGEFORMAT </w:instrText>
              </w:r>
              <w:r w:rsidR="00D84BF6">
                <w:rPr>
                  <w:rStyle w:val="af0"/>
                </w:rPr>
              </w:r>
              <w:r w:rsidR="00D84BF6">
                <w:rPr>
                  <w:rStyle w:val="af0"/>
                </w:rPr>
                <w:fldChar w:fldCharType="separate"/>
              </w:r>
              <w:r w:rsidR="00D84BF6">
                <w:rPr>
                  <w:lang w:val="en-US"/>
                </w:rPr>
                <w:t>AddProperty</w:t>
              </w:r>
              <w:r w:rsidR="00D84BF6">
                <w:rPr>
                  <w:rStyle w:val="af0"/>
                </w:rPr>
                <w:fldChar w:fldCharType="end"/>
              </w:r>
            </w:hyperlink>
          </w:p>
        </w:tc>
        <w:tc>
          <w:tcPr>
            <w:tcW w:w="3260" w:type="dxa"/>
          </w:tcPr>
          <w:p w:rsidR="0060492C" w:rsidRPr="001B2F76" w:rsidRDefault="0060492C" w:rsidP="00677BA3">
            <w:r>
              <w:t xml:space="preserve">Дополнительные свойства товара (См. справочник </w:t>
            </w:r>
            <w:r w:rsidRPr="00D84BF6">
              <w:rPr>
                <w:rStyle w:val="af0"/>
                <w:u w:val="none"/>
              </w:rPr>
              <w:t>«</w:t>
            </w:r>
            <w:hyperlink w:anchor="ДополнительныеСвойстваОбъектов" w:history="1">
              <w:r w:rsidRPr="00D84BF6">
                <w:rPr>
                  <w:rStyle w:val="aff5"/>
                </w:rPr>
                <w:fldChar w:fldCharType="begin"/>
              </w:r>
              <w:r w:rsidRPr="00D84BF6">
                <w:rPr>
                  <w:rStyle w:val="aff5"/>
                </w:rPr>
                <w:instrText xml:space="preserve"> REF _Ref477176504 \h  \* MERGEFORMAT </w:instrText>
              </w:r>
              <w:r w:rsidRPr="00D84BF6">
                <w:rPr>
                  <w:rStyle w:val="aff5"/>
                </w:rPr>
              </w:r>
              <w:r w:rsidRPr="00D84BF6">
                <w:rPr>
                  <w:rStyle w:val="aff5"/>
                </w:rPr>
                <w:fldChar w:fldCharType="separate"/>
              </w:r>
              <w:r w:rsidR="00D84BF6" w:rsidRPr="00D84BF6">
                <w:rPr>
                  <w:rStyle w:val="aff5"/>
                </w:rPr>
                <w:t>Дополнительные свойства объектов</w:t>
              </w:r>
              <w:r w:rsidRPr="00D84BF6">
                <w:rPr>
                  <w:rStyle w:val="aff5"/>
                </w:rPr>
                <w:fldChar w:fldCharType="end"/>
              </w:r>
            </w:hyperlink>
            <w:r w:rsidRPr="00D84BF6">
              <w:rPr>
                <w:rStyle w:val="af0"/>
                <w:u w:val="none"/>
              </w:rPr>
              <w:t>»)</w:t>
            </w:r>
          </w:p>
        </w:tc>
        <w:tc>
          <w:tcPr>
            <w:tcW w:w="3084" w:type="dxa"/>
          </w:tcPr>
          <w:p w:rsidR="0060492C" w:rsidRDefault="0060492C" w:rsidP="00677BA3"/>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proofErr w:type="spellStart"/>
            <w:r>
              <w:rPr>
                <w:lang w:val="en-US"/>
              </w:rPr>
              <w:lastRenderedPageBreak/>
              <w:t>TechDocuments</w:t>
            </w:r>
            <w:proofErr w:type="spellEnd"/>
          </w:p>
        </w:tc>
        <w:tc>
          <w:tcPr>
            <w:tcW w:w="743" w:type="dxa"/>
            <w:shd w:val="clear" w:color="auto" w:fill="FFFFFF" w:themeFill="background1"/>
          </w:tcPr>
          <w:p w:rsidR="0060492C" w:rsidRDefault="0060492C" w:rsidP="00677BA3">
            <w:pPr>
              <w:jc w:val="center"/>
              <w:rPr>
                <w:lang w:val="en-US"/>
              </w:rPr>
            </w:pPr>
            <w:r>
              <w:rPr>
                <w:lang w:val="en-US"/>
              </w:rPr>
              <w:t>NE*</w:t>
            </w:r>
          </w:p>
        </w:tc>
        <w:tc>
          <w:tcPr>
            <w:tcW w:w="1843" w:type="dxa"/>
            <w:shd w:val="clear" w:color="auto" w:fill="FFFFFF" w:themeFill="background1"/>
          </w:tcPr>
          <w:p w:rsidR="0060492C" w:rsidRPr="000A4884" w:rsidRDefault="00D84BF6" w:rsidP="00D84BF6">
            <w:pPr>
              <w:pStyle w:val="aff4"/>
            </w:pPr>
            <w:r>
              <w:fldChar w:fldCharType="begin"/>
            </w:r>
            <w:r>
              <w:instrText xml:space="preserve"> REF _Ref515536367 \h  \* MERGEFORMAT </w:instrText>
            </w:r>
            <w:r>
              <w:fldChar w:fldCharType="separate"/>
            </w:r>
            <w:proofErr w:type="spellStart"/>
            <w:r>
              <w:rPr>
                <w:lang w:val="en-US"/>
              </w:rPr>
              <w:t>TechDocument</w:t>
            </w:r>
            <w:proofErr w:type="spellEnd"/>
            <w:r>
              <w:fldChar w:fldCharType="end"/>
            </w:r>
          </w:p>
        </w:tc>
        <w:tc>
          <w:tcPr>
            <w:tcW w:w="3260" w:type="dxa"/>
            <w:shd w:val="clear" w:color="auto" w:fill="FFFFFF" w:themeFill="background1"/>
          </w:tcPr>
          <w:p w:rsidR="0060492C" w:rsidRDefault="0060492C" w:rsidP="00677BA3">
            <w:r>
              <w:t xml:space="preserve">Технические документы на товар </w:t>
            </w:r>
          </w:p>
        </w:tc>
        <w:tc>
          <w:tcPr>
            <w:tcW w:w="3084" w:type="dxa"/>
            <w:shd w:val="clear" w:color="auto" w:fill="FFFFFF" w:themeFill="background1"/>
          </w:tcPr>
          <w:p w:rsidR="0060492C" w:rsidRDefault="0060492C" w:rsidP="00677BA3">
            <w:r>
              <w:t>Позволяет передать номера и свойства технических документов</w:t>
            </w:r>
          </w:p>
        </w:tc>
      </w:tr>
      <w:tr w:rsidR="0060492C" w:rsidRPr="00CC49AA" w:rsidTr="00677BA3">
        <w:trPr>
          <w:cantSplit/>
        </w:trPr>
        <w:tc>
          <w:tcPr>
            <w:tcW w:w="1986" w:type="dxa"/>
            <w:shd w:val="clear" w:color="auto" w:fill="FFFFFF" w:themeFill="background1"/>
          </w:tcPr>
          <w:p w:rsidR="0060492C" w:rsidRDefault="0060492C" w:rsidP="00677BA3">
            <w:pPr>
              <w:ind w:left="31"/>
              <w:rPr>
                <w:lang w:val="en-US"/>
              </w:rPr>
            </w:pPr>
            <w:r w:rsidRPr="00A706B2">
              <w:rPr>
                <w:rFonts w:cstheme="minorHAnsi"/>
                <w:lang w:val="en-US"/>
              </w:rPr>
              <w:t>Features</w:t>
            </w:r>
          </w:p>
        </w:tc>
        <w:tc>
          <w:tcPr>
            <w:tcW w:w="743" w:type="dxa"/>
            <w:shd w:val="clear" w:color="auto" w:fill="FFFFFF" w:themeFill="background1"/>
          </w:tcPr>
          <w:p w:rsidR="0060492C" w:rsidRDefault="0060492C" w:rsidP="00677BA3">
            <w:pPr>
              <w:jc w:val="center"/>
              <w:rPr>
                <w:lang w:val="en-US"/>
              </w:rPr>
            </w:pPr>
            <w:r w:rsidRPr="00A706B2">
              <w:rPr>
                <w:rFonts w:cstheme="minorHAnsi"/>
                <w:lang w:val="en-US"/>
              </w:rPr>
              <w:t>NE</w:t>
            </w:r>
            <w:r>
              <w:rPr>
                <w:rFonts w:cstheme="minorHAnsi"/>
                <w:lang w:val="en-US"/>
              </w:rPr>
              <w:t>*</w:t>
            </w:r>
          </w:p>
        </w:tc>
        <w:tc>
          <w:tcPr>
            <w:tcW w:w="1843" w:type="dxa"/>
            <w:shd w:val="clear" w:color="auto" w:fill="FFFFFF" w:themeFill="background1"/>
          </w:tcPr>
          <w:p w:rsidR="0060492C" w:rsidRPr="000A4884" w:rsidRDefault="00D84BF6" w:rsidP="00D84BF6">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shd w:val="clear" w:color="auto" w:fill="FFFFFF" w:themeFill="background1"/>
          </w:tcPr>
          <w:p w:rsidR="0060492C" w:rsidRPr="00C9105F" w:rsidRDefault="0060492C" w:rsidP="00677BA3">
            <w:r>
              <w:t>Характеристики товара</w:t>
            </w:r>
          </w:p>
        </w:tc>
        <w:tc>
          <w:tcPr>
            <w:tcW w:w="3084" w:type="dxa"/>
            <w:shd w:val="clear" w:color="auto" w:fill="FFFFFF" w:themeFill="background1"/>
          </w:tcPr>
          <w:p w:rsidR="0060492C" w:rsidRDefault="0060492C" w:rsidP="00677BA3">
            <w:r w:rsidRPr="00A706B2">
              <w:rPr>
                <w:rFonts w:cstheme="minorHAnsi"/>
              </w:rPr>
              <w:t>Позволяет передать характеристики товара</w:t>
            </w:r>
          </w:p>
        </w:tc>
      </w:tr>
      <w:tr w:rsidR="0060492C" w:rsidRPr="00CC49AA" w:rsidTr="00677BA3">
        <w:trPr>
          <w:cantSplit/>
        </w:trPr>
        <w:tc>
          <w:tcPr>
            <w:tcW w:w="1986" w:type="dxa"/>
            <w:shd w:val="clear" w:color="auto" w:fill="FFFFFF" w:themeFill="background1"/>
          </w:tcPr>
          <w:p w:rsidR="0060492C" w:rsidRPr="00A706B2" w:rsidRDefault="0060492C" w:rsidP="00677BA3">
            <w:pPr>
              <w:ind w:left="31"/>
              <w:rPr>
                <w:rFonts w:cstheme="minorHAnsi"/>
                <w:lang w:val="en-US"/>
              </w:rPr>
            </w:pPr>
            <w:proofErr w:type="spellStart"/>
            <w:r>
              <w:rPr>
                <w:rFonts w:cstheme="minorHAnsi"/>
                <w:lang w:val="en-US"/>
              </w:rPr>
              <w:t>ShelfLife</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Default="0060492C" w:rsidP="00677BA3">
            <w:r>
              <w:t>Срок хранения товара в днях</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StackOrder</w:t>
            </w:r>
            <w:proofErr w:type="spellEnd"/>
          </w:p>
        </w:tc>
        <w:tc>
          <w:tcPr>
            <w:tcW w:w="743" w:type="dxa"/>
            <w:shd w:val="clear" w:color="auto" w:fill="FFFFFF" w:themeFill="background1"/>
          </w:tcPr>
          <w:p w:rsidR="0060492C" w:rsidRPr="00A706B2"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INT</w:t>
            </w:r>
          </w:p>
        </w:tc>
        <w:tc>
          <w:tcPr>
            <w:tcW w:w="3260" w:type="dxa"/>
            <w:shd w:val="clear" w:color="auto" w:fill="FFFFFF" w:themeFill="background1"/>
          </w:tcPr>
          <w:p w:rsidR="0060492C" w:rsidRPr="00254E30" w:rsidRDefault="0060492C" w:rsidP="00677BA3">
            <w:r>
              <w:t>Порядок укладки товара</w:t>
            </w:r>
          </w:p>
        </w:tc>
        <w:tc>
          <w:tcPr>
            <w:tcW w:w="3084" w:type="dxa"/>
            <w:shd w:val="clear" w:color="auto" w:fill="FFFFFF" w:themeFill="background1"/>
          </w:tcPr>
          <w:p w:rsidR="0060492C" w:rsidRPr="00A706B2"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IsBundle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Default="0060492C" w:rsidP="00677BA3">
            <w:pPr>
              <w:jc w:val="center"/>
              <w:rPr>
                <w:lang w:val="en-US"/>
              </w:rPr>
            </w:pPr>
            <w:r>
              <w:rPr>
                <w:lang w:val="en-US"/>
              </w:rPr>
              <w:t>BOOL</w:t>
            </w:r>
          </w:p>
        </w:tc>
        <w:tc>
          <w:tcPr>
            <w:tcW w:w="3260" w:type="dxa"/>
            <w:shd w:val="clear" w:color="auto" w:fill="FFFFFF" w:themeFill="background1"/>
          </w:tcPr>
          <w:p w:rsidR="0060492C" w:rsidRDefault="0060492C" w:rsidP="00677BA3">
            <w:r>
              <w:t>Признак комплекта</w:t>
            </w:r>
          </w:p>
        </w:tc>
        <w:tc>
          <w:tcPr>
            <w:tcW w:w="3084" w:type="dxa"/>
            <w:shd w:val="clear" w:color="auto" w:fill="FFFFFF" w:themeFill="background1"/>
          </w:tcPr>
          <w:p w:rsidR="0060492C" w:rsidRPr="00A706B2" w:rsidRDefault="0060492C" w:rsidP="00677BA3">
            <w:pPr>
              <w:rPr>
                <w:rFonts w:cstheme="minorHAnsi"/>
              </w:rPr>
            </w:pPr>
            <w:r>
              <w:rPr>
                <w:rFonts w:cstheme="minorHAnsi"/>
              </w:rPr>
              <w:t xml:space="preserve">По умолчанию = </w:t>
            </w:r>
            <w:r>
              <w:rPr>
                <w:rFonts w:cstheme="minorHAnsi"/>
                <w:lang w:val="en-US"/>
              </w:rPr>
              <w:t>false</w:t>
            </w:r>
            <w:r>
              <w:rPr>
                <w:rFonts w:cstheme="minorHAnsi"/>
              </w:rPr>
              <w:t xml:space="preserve">. При </w:t>
            </w:r>
            <w:r>
              <w:rPr>
                <w:rFonts w:cstheme="minorHAnsi"/>
                <w:lang w:val="en-US"/>
              </w:rPr>
              <w:t>true</w:t>
            </w:r>
            <w:r w:rsidRPr="00795B98">
              <w:rPr>
                <w:rFonts w:cstheme="minorHAnsi"/>
              </w:rPr>
              <w:t xml:space="preserve"> </w:t>
            </w:r>
            <w:r>
              <w:rPr>
                <w:rFonts w:cstheme="minorHAnsi"/>
              </w:rPr>
              <w:t>записывается при первом запросе. Далее – запрещен для изменения.</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BundleContent</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_Ref507404110 \h  \* MERGEFORMAT </w:instrText>
            </w:r>
            <w:r>
              <w:rPr>
                <w:lang w:val="en-US"/>
              </w:rPr>
            </w:r>
            <w:r>
              <w:rPr>
                <w:lang w:val="en-US"/>
              </w:rPr>
              <w:fldChar w:fldCharType="separate"/>
            </w:r>
            <w:proofErr w:type="spellStart"/>
            <w:r>
              <w:rPr>
                <w:lang w:val="en-US"/>
              </w:rPr>
              <w:t>BundleContent</w:t>
            </w:r>
            <w:proofErr w:type="spellEnd"/>
            <w:r>
              <w:rPr>
                <w:lang w:val="en-US"/>
              </w:rPr>
              <w:fldChar w:fldCharType="end"/>
            </w:r>
          </w:p>
        </w:tc>
        <w:tc>
          <w:tcPr>
            <w:tcW w:w="3260" w:type="dxa"/>
            <w:shd w:val="clear" w:color="auto" w:fill="FFFFFF" w:themeFill="background1"/>
          </w:tcPr>
          <w:p w:rsidR="0060492C" w:rsidRDefault="0060492C" w:rsidP="00677BA3">
            <w:r>
              <w:t>Состав комплекта. Не может включать комплекты.</w:t>
            </w:r>
          </w:p>
        </w:tc>
        <w:tc>
          <w:tcPr>
            <w:tcW w:w="3084" w:type="dxa"/>
            <w:shd w:val="clear" w:color="auto" w:fill="FFFFFF" w:themeFill="background1"/>
          </w:tcPr>
          <w:p w:rsidR="0060492C" w:rsidRPr="00A706B2" w:rsidRDefault="0060492C" w:rsidP="00677BA3">
            <w:pPr>
              <w:rPr>
                <w:rFonts w:cstheme="minorHAnsi"/>
              </w:rPr>
            </w:pPr>
            <w:r>
              <w:rPr>
                <w:rFonts w:cstheme="minorHAnsi"/>
              </w:rPr>
              <w:t>Состав комплекта записывается один раз. Перезапись запрещена.</w:t>
            </w:r>
          </w:p>
        </w:tc>
      </w:tr>
      <w:tr w:rsidR="0060492C" w:rsidRPr="00CC49AA" w:rsidTr="00677BA3">
        <w:trPr>
          <w:cantSplit/>
        </w:trPr>
        <w:tc>
          <w:tcPr>
            <w:tcW w:w="1986" w:type="dxa"/>
            <w:shd w:val="clear" w:color="auto" w:fill="FFFFFF" w:themeFill="background1"/>
          </w:tcPr>
          <w:p w:rsidR="0060492C" w:rsidRDefault="0060492C" w:rsidP="00677BA3">
            <w:pPr>
              <w:ind w:left="31"/>
              <w:rPr>
                <w:rFonts w:cstheme="minorHAnsi"/>
                <w:lang w:val="en-US"/>
              </w:rPr>
            </w:pPr>
            <w:proofErr w:type="spellStart"/>
            <w:r>
              <w:rPr>
                <w:rFonts w:cstheme="minorHAnsi"/>
                <w:lang w:val="en-US"/>
              </w:rPr>
              <w:t>OpInstruction</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NE*</w:t>
            </w:r>
          </w:p>
        </w:tc>
        <w:tc>
          <w:tcPr>
            <w:tcW w:w="1843" w:type="dxa"/>
            <w:shd w:val="clear" w:color="auto" w:fill="FFFFFF" w:themeFill="background1"/>
          </w:tcPr>
          <w:p w:rsidR="0060492C" w:rsidRPr="004368DA" w:rsidRDefault="00D84BF6" w:rsidP="00D84BF6">
            <w:pPr>
              <w:pStyle w:val="aff4"/>
              <w:rPr>
                <w:lang w:val="en-US"/>
              </w:rPr>
            </w:pPr>
            <w:r>
              <w:rPr>
                <w:lang w:val="en-US"/>
              </w:rPr>
              <w:fldChar w:fldCharType="begin"/>
            </w:r>
            <w:r>
              <w:rPr>
                <w:lang w:val="en-US"/>
              </w:rPr>
              <w:instrText xml:space="preserve"> REF _Ref515536397 \h  \* MERGEFORMAT </w:instrText>
            </w:r>
            <w:r>
              <w:rPr>
                <w:lang w:val="en-US"/>
              </w:rPr>
            </w:r>
            <w:r>
              <w:rPr>
                <w:lang w:val="en-US"/>
              </w:rPr>
              <w:fldChar w:fldCharType="separate"/>
            </w:r>
            <w:proofErr w:type="spellStart"/>
            <w:r>
              <w:rPr>
                <w:lang w:val="en-US"/>
              </w:rPr>
              <w:t>OperationalInstruction</w:t>
            </w:r>
            <w:proofErr w:type="spellEnd"/>
            <w:r>
              <w:rPr>
                <w:lang w:val="en-US"/>
              </w:rPr>
              <w:fldChar w:fldCharType="end"/>
            </w:r>
          </w:p>
        </w:tc>
        <w:tc>
          <w:tcPr>
            <w:tcW w:w="3260" w:type="dxa"/>
            <w:shd w:val="clear" w:color="auto" w:fill="FFFFFF" w:themeFill="background1"/>
          </w:tcPr>
          <w:p w:rsidR="0060492C" w:rsidRDefault="0060492C" w:rsidP="00677BA3">
            <w:r>
              <w:t>Инструкция по выполнению операций с товаром</w:t>
            </w:r>
          </w:p>
        </w:tc>
        <w:tc>
          <w:tcPr>
            <w:tcW w:w="3084" w:type="dxa"/>
            <w:shd w:val="clear" w:color="auto" w:fill="FFFFFF" w:themeFill="background1"/>
          </w:tcPr>
          <w:p w:rsidR="0060492C" w:rsidRDefault="00D33EE1" w:rsidP="00677BA3">
            <w:pPr>
              <w:rPr>
                <w:rFonts w:cstheme="minorHAnsi"/>
              </w:rPr>
            </w:pPr>
            <w:r>
              <w:rPr>
                <w:rFonts w:cstheme="minorHAnsi"/>
              </w:rPr>
              <w:t>П</w:t>
            </w:r>
            <w:r w:rsidR="0060492C">
              <w:rPr>
                <w:rFonts w:cstheme="minorHAnsi"/>
              </w:rPr>
              <w:t>о каждому виду складской операции</w:t>
            </w:r>
            <w:r>
              <w:rPr>
                <w:rFonts w:cstheme="minorHAnsi"/>
              </w:rPr>
              <w:t xml:space="preserve"> может быть только</w:t>
            </w:r>
            <w:r w:rsidR="0060492C">
              <w:rPr>
                <w:rFonts w:cstheme="minorHAnsi"/>
              </w:rPr>
              <w:t xml:space="preserve"> одна инструкция на товар. При обновлении перезаписывается.</w:t>
            </w:r>
          </w:p>
        </w:tc>
      </w:tr>
      <w:tr w:rsidR="0060492C" w:rsidRPr="00CC49AA" w:rsidTr="00677BA3">
        <w:trPr>
          <w:cantSplit/>
        </w:trPr>
        <w:tc>
          <w:tcPr>
            <w:tcW w:w="1986" w:type="dxa"/>
            <w:shd w:val="clear" w:color="auto" w:fill="FFFFFF" w:themeFill="background1"/>
          </w:tcPr>
          <w:p w:rsidR="0060492C" w:rsidRPr="00147664" w:rsidRDefault="0060492C" w:rsidP="00677BA3">
            <w:pPr>
              <w:ind w:left="31"/>
              <w:rPr>
                <w:rFonts w:cstheme="minorHAnsi"/>
                <w:lang w:val="en-US"/>
              </w:rPr>
            </w:pPr>
            <w:proofErr w:type="spellStart"/>
            <w:r w:rsidRPr="005E6762">
              <w:rPr>
                <w:rFonts w:cstheme="minorHAnsi"/>
                <w:lang w:val="en-US"/>
              </w:rPr>
              <w:t>IsMeasurable</w:t>
            </w:r>
            <w:proofErr w:type="spellEnd"/>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sidRPr="00147664">
              <w:rPr>
                <w:lang w:val="en-US"/>
              </w:rPr>
              <w:t>BOOL</w:t>
            </w:r>
          </w:p>
        </w:tc>
        <w:tc>
          <w:tcPr>
            <w:tcW w:w="3260" w:type="dxa"/>
            <w:shd w:val="clear" w:color="auto" w:fill="FFFFFF" w:themeFill="background1"/>
          </w:tcPr>
          <w:p w:rsidR="0060492C" w:rsidRDefault="0060492C" w:rsidP="00677BA3">
            <w:r>
              <w:t>Признак весовой номенклатуры (весовой, мерный, отрезной)</w:t>
            </w:r>
          </w:p>
        </w:tc>
        <w:tc>
          <w:tcPr>
            <w:tcW w:w="3084" w:type="dxa"/>
            <w:shd w:val="clear" w:color="auto" w:fill="FFFFFF" w:themeFill="background1"/>
          </w:tcPr>
          <w:p w:rsidR="0060492C" w:rsidRDefault="0060492C" w:rsidP="00677BA3">
            <w:pPr>
              <w:rPr>
                <w:rFonts w:cstheme="minorHAnsi"/>
              </w:rPr>
            </w:pPr>
          </w:p>
        </w:tc>
      </w:tr>
      <w:tr w:rsidR="0060492C" w:rsidRPr="00CC49AA" w:rsidTr="00677BA3">
        <w:trPr>
          <w:cantSplit/>
        </w:trPr>
        <w:tc>
          <w:tcPr>
            <w:tcW w:w="1986" w:type="dxa"/>
            <w:shd w:val="clear" w:color="auto" w:fill="FFFFFF" w:themeFill="background1"/>
          </w:tcPr>
          <w:p w:rsidR="0060492C" w:rsidRPr="00E239D1" w:rsidRDefault="0060492C" w:rsidP="00677BA3">
            <w:pPr>
              <w:ind w:left="31"/>
              <w:rPr>
                <w:rFonts w:cstheme="minorHAnsi"/>
                <w:lang w:val="en-US"/>
              </w:rPr>
            </w:pPr>
            <w:r>
              <w:rPr>
                <w:rFonts w:cstheme="minorHAnsi"/>
                <w:lang w:val="en-US"/>
              </w:rPr>
              <w:t>Size</w:t>
            </w:r>
          </w:p>
        </w:tc>
        <w:tc>
          <w:tcPr>
            <w:tcW w:w="743" w:type="dxa"/>
            <w:shd w:val="clear" w:color="auto" w:fill="FFFFFF" w:themeFill="background1"/>
          </w:tcPr>
          <w:p w:rsidR="0060492C" w:rsidRDefault="0060492C" w:rsidP="00677BA3">
            <w:pPr>
              <w:jc w:val="center"/>
              <w:rPr>
                <w:rFonts w:cstheme="minorHAnsi"/>
                <w:lang w:val="en-US"/>
              </w:rPr>
            </w:pPr>
            <w:r>
              <w:rPr>
                <w:rFonts w:cstheme="minorHAnsi"/>
                <w:lang w:val="en-US"/>
              </w:rPr>
              <w:t>NA</w:t>
            </w:r>
          </w:p>
        </w:tc>
        <w:tc>
          <w:tcPr>
            <w:tcW w:w="1843" w:type="dxa"/>
            <w:shd w:val="clear" w:color="auto" w:fill="FFFFFF" w:themeFill="background1"/>
          </w:tcPr>
          <w:p w:rsidR="0060492C" w:rsidRPr="00147664" w:rsidRDefault="0060492C" w:rsidP="00677BA3">
            <w:pPr>
              <w:jc w:val="center"/>
              <w:rPr>
                <w:lang w:val="en-US"/>
              </w:rPr>
            </w:pPr>
            <w:r>
              <w:rPr>
                <w:lang w:val="en-US"/>
              </w:rPr>
              <w:t>INT</w:t>
            </w:r>
          </w:p>
        </w:tc>
        <w:tc>
          <w:tcPr>
            <w:tcW w:w="3260" w:type="dxa"/>
            <w:shd w:val="clear" w:color="auto" w:fill="FFFFFF" w:themeFill="background1"/>
          </w:tcPr>
          <w:p w:rsidR="0060492C" w:rsidRDefault="0060492C" w:rsidP="00D33EE1">
            <w:r>
              <w:t xml:space="preserve">Элемент справочника </w:t>
            </w:r>
            <w:r w:rsidR="00D33EE1">
              <w:t>(см. «</w:t>
            </w:r>
            <w:r w:rsidR="00D33EE1" w:rsidRPr="00D33EE1">
              <w:rPr>
                <w:rStyle w:val="aff5"/>
              </w:rPr>
              <w:fldChar w:fldCharType="begin"/>
            </w:r>
            <w:r w:rsidR="00D33EE1" w:rsidRPr="00D33EE1">
              <w:rPr>
                <w:rStyle w:val="aff5"/>
              </w:rPr>
              <w:instrText xml:space="preserve"> REF _Ref515542000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Типоразмеры товаров</w:t>
            </w:r>
            <w:r w:rsidR="00D33EE1" w:rsidRPr="00D33EE1">
              <w:rPr>
                <w:rStyle w:val="aff5"/>
              </w:rPr>
              <w:fldChar w:fldCharType="end"/>
            </w:r>
            <w:r w:rsidR="00D33EE1">
              <w:t>»)</w:t>
            </w:r>
          </w:p>
        </w:tc>
        <w:tc>
          <w:tcPr>
            <w:tcW w:w="3084" w:type="dxa"/>
            <w:shd w:val="clear" w:color="auto" w:fill="FFFFFF" w:themeFill="background1"/>
          </w:tcPr>
          <w:p w:rsidR="0060492C" w:rsidRDefault="0060492C" w:rsidP="00677BA3">
            <w:pPr>
              <w:rPr>
                <w:rFonts w:cstheme="minorHAnsi"/>
              </w:rPr>
            </w:pPr>
          </w:p>
        </w:tc>
      </w:tr>
      <w:tr w:rsidR="00913594" w:rsidRPr="00CC49AA" w:rsidTr="00677BA3">
        <w:trPr>
          <w:cantSplit/>
        </w:trPr>
        <w:tc>
          <w:tcPr>
            <w:tcW w:w="1986" w:type="dxa"/>
            <w:shd w:val="clear" w:color="auto" w:fill="FFFFFF" w:themeFill="background1"/>
          </w:tcPr>
          <w:p w:rsidR="00913594" w:rsidRPr="00913594" w:rsidRDefault="00913594" w:rsidP="00677BA3">
            <w:pPr>
              <w:ind w:left="31"/>
              <w:rPr>
                <w:rFonts w:cstheme="minorHAnsi"/>
              </w:rPr>
            </w:pPr>
            <w:proofErr w:type="spellStart"/>
            <w:r w:rsidRPr="00913594">
              <w:rPr>
                <w:rFonts w:cstheme="minorHAnsi"/>
              </w:rPr>
              <w:t>NumberOfPackages</w:t>
            </w:r>
            <w:proofErr w:type="spellEnd"/>
          </w:p>
        </w:tc>
        <w:tc>
          <w:tcPr>
            <w:tcW w:w="743" w:type="dxa"/>
            <w:shd w:val="clear" w:color="auto" w:fill="FFFFFF" w:themeFill="background1"/>
          </w:tcPr>
          <w:p w:rsidR="00913594" w:rsidRPr="00913594" w:rsidRDefault="00913594" w:rsidP="00677BA3">
            <w:pPr>
              <w:jc w:val="center"/>
              <w:rPr>
                <w:rFonts w:cstheme="minorHAnsi"/>
                <w:lang w:val="en-US"/>
              </w:rPr>
            </w:pPr>
            <w:r>
              <w:rPr>
                <w:rFonts w:cstheme="minorHAnsi"/>
                <w:lang w:val="en-US"/>
              </w:rPr>
              <w:t>NA</w:t>
            </w:r>
          </w:p>
        </w:tc>
        <w:tc>
          <w:tcPr>
            <w:tcW w:w="1843" w:type="dxa"/>
            <w:shd w:val="clear" w:color="auto" w:fill="FFFFFF" w:themeFill="background1"/>
          </w:tcPr>
          <w:p w:rsidR="00913594" w:rsidRPr="00913594" w:rsidRDefault="00913594" w:rsidP="00677BA3">
            <w:pPr>
              <w:jc w:val="center"/>
              <w:rPr>
                <w:lang w:val="en-US"/>
              </w:rPr>
            </w:pPr>
            <w:r>
              <w:rPr>
                <w:lang w:val="en-US"/>
              </w:rPr>
              <w:t>INT</w:t>
            </w:r>
          </w:p>
        </w:tc>
        <w:tc>
          <w:tcPr>
            <w:tcW w:w="3260" w:type="dxa"/>
            <w:shd w:val="clear" w:color="auto" w:fill="FFFFFF" w:themeFill="background1"/>
          </w:tcPr>
          <w:p w:rsidR="00913594" w:rsidRDefault="00913594" w:rsidP="00913594">
            <w:r w:rsidRPr="00913594">
              <w:t>Количество</w:t>
            </w:r>
            <w:r>
              <w:rPr>
                <w:lang w:val="en-US"/>
              </w:rPr>
              <w:t xml:space="preserve"> </w:t>
            </w:r>
            <w:r>
              <w:t>м</w:t>
            </w:r>
            <w:r w:rsidRPr="00913594">
              <w:t>ест</w:t>
            </w:r>
            <w:r>
              <w:t>, занимаемое товаром</w:t>
            </w:r>
          </w:p>
        </w:tc>
        <w:tc>
          <w:tcPr>
            <w:tcW w:w="3084" w:type="dxa"/>
            <w:shd w:val="clear" w:color="auto" w:fill="FFFFFF" w:themeFill="background1"/>
          </w:tcPr>
          <w:p w:rsidR="00913594" w:rsidRDefault="00913594" w:rsidP="00677BA3">
            <w:pPr>
              <w:rPr>
                <w:rFonts w:cstheme="minorHAnsi"/>
              </w:rPr>
            </w:pPr>
          </w:p>
        </w:tc>
      </w:tr>
      <w:tr w:rsidR="00192842" w:rsidRPr="00CC49AA" w:rsidTr="00677BA3">
        <w:trPr>
          <w:cantSplit/>
        </w:trPr>
        <w:tc>
          <w:tcPr>
            <w:tcW w:w="1986" w:type="dxa"/>
            <w:shd w:val="clear" w:color="auto" w:fill="FFFFFF" w:themeFill="background1"/>
          </w:tcPr>
          <w:p w:rsidR="00192842" w:rsidRPr="00913594" w:rsidRDefault="00192842" w:rsidP="00677BA3">
            <w:pPr>
              <w:ind w:left="31"/>
              <w:rPr>
                <w:rFonts w:cstheme="minorHAnsi"/>
              </w:rPr>
            </w:pPr>
            <w:proofErr w:type="spellStart"/>
            <w:r w:rsidRPr="00192842">
              <w:rPr>
                <w:rFonts w:cstheme="minorHAnsi"/>
              </w:rPr>
              <w:t>Turnover</w:t>
            </w:r>
            <w:proofErr w:type="spellEnd"/>
          </w:p>
        </w:tc>
        <w:tc>
          <w:tcPr>
            <w:tcW w:w="743" w:type="dxa"/>
            <w:shd w:val="clear" w:color="auto" w:fill="FFFFFF" w:themeFill="background1"/>
          </w:tcPr>
          <w:p w:rsidR="00192842" w:rsidRDefault="00192842" w:rsidP="00677BA3">
            <w:pPr>
              <w:jc w:val="center"/>
              <w:rPr>
                <w:rFonts w:cstheme="minorHAnsi"/>
                <w:lang w:val="en-US"/>
              </w:rPr>
            </w:pPr>
            <w:r>
              <w:rPr>
                <w:rFonts w:cstheme="minorHAnsi"/>
                <w:lang w:val="en-US"/>
              </w:rPr>
              <w:t>NA</w:t>
            </w:r>
          </w:p>
        </w:tc>
        <w:tc>
          <w:tcPr>
            <w:tcW w:w="1843" w:type="dxa"/>
            <w:shd w:val="clear" w:color="auto" w:fill="FFFFFF" w:themeFill="background1"/>
          </w:tcPr>
          <w:p w:rsidR="00192842" w:rsidRDefault="00192842" w:rsidP="00677BA3">
            <w:pPr>
              <w:jc w:val="center"/>
              <w:rPr>
                <w:lang w:val="en-US"/>
              </w:rPr>
            </w:pPr>
            <w:r>
              <w:rPr>
                <w:lang w:val="en-US"/>
              </w:rPr>
              <w:t>INT</w:t>
            </w:r>
          </w:p>
        </w:tc>
        <w:tc>
          <w:tcPr>
            <w:tcW w:w="3260" w:type="dxa"/>
            <w:shd w:val="clear" w:color="auto" w:fill="FFFFFF" w:themeFill="background1"/>
          </w:tcPr>
          <w:p w:rsidR="00192842" w:rsidRPr="00192842" w:rsidRDefault="00192842" w:rsidP="00913594">
            <w:r>
              <w:t>Класс оборачиваемости</w:t>
            </w:r>
            <w:r>
              <w:tab/>
            </w:r>
            <w:r>
              <w:tab/>
              <w:t>1 – А+</w:t>
            </w:r>
            <w:r>
              <w:tab/>
            </w:r>
            <w:r>
              <w:tab/>
            </w:r>
            <w:r>
              <w:tab/>
            </w:r>
            <w:r>
              <w:tab/>
              <w:t>2 – А-класс</w:t>
            </w:r>
            <w:r>
              <w:tab/>
            </w:r>
            <w:r>
              <w:tab/>
            </w:r>
            <w:r>
              <w:tab/>
              <w:t>3 – В-класс</w:t>
            </w:r>
            <w:r>
              <w:tab/>
            </w:r>
            <w:r>
              <w:tab/>
            </w:r>
            <w:r>
              <w:tab/>
              <w:t>4 – С-класс</w:t>
            </w:r>
            <w:r>
              <w:tab/>
            </w:r>
            <w:r>
              <w:tab/>
            </w:r>
            <w:r>
              <w:tab/>
              <w:t xml:space="preserve">5 – </w:t>
            </w:r>
            <w:r>
              <w:rPr>
                <w:lang w:val="en-US"/>
              </w:rPr>
              <w:t>D</w:t>
            </w:r>
            <w:r w:rsidRPr="00192842">
              <w:t>-</w:t>
            </w:r>
            <w:r>
              <w:t>класс</w:t>
            </w:r>
          </w:p>
        </w:tc>
        <w:tc>
          <w:tcPr>
            <w:tcW w:w="3084" w:type="dxa"/>
            <w:shd w:val="clear" w:color="auto" w:fill="FFFFFF" w:themeFill="background1"/>
          </w:tcPr>
          <w:p w:rsidR="00192842" w:rsidRDefault="00192842" w:rsidP="00677BA3">
            <w:pPr>
              <w:rPr>
                <w:rFonts w:cstheme="minorHAnsi"/>
              </w:rPr>
            </w:pPr>
          </w:p>
        </w:tc>
      </w:tr>
    </w:tbl>
    <w:p w:rsidR="00262A7D" w:rsidRPr="002C4F62" w:rsidRDefault="00262A7D" w:rsidP="002A112D">
      <w:pPr>
        <w:pStyle w:val="4"/>
      </w:pPr>
      <w:bookmarkStart w:id="154" w:name="AccountTag"/>
      <w:bookmarkEnd w:id="152"/>
      <w:proofErr w:type="spellStart"/>
      <w:r>
        <w:rPr>
          <w:lang w:val="en-US"/>
        </w:rPr>
        <w:t>AccountTag</w:t>
      </w:r>
      <w:bookmarkEnd w:id="149"/>
      <w:bookmarkEnd w:id="154"/>
      <w:proofErr w:type="spellEnd"/>
      <w:r w:rsidRPr="002C4F62">
        <w:tab/>
      </w:r>
    </w:p>
    <w:p w:rsidR="00262A7D" w:rsidRPr="001B2F76" w:rsidRDefault="00262A7D" w:rsidP="00E90687">
      <w:pPr>
        <w:ind w:firstLine="708"/>
      </w:pPr>
      <w:r>
        <w:t>Данные справочника «Учётные группы номенклатуры»</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262A7D" w:rsidRPr="00210AA5" w:rsidTr="00E0637A">
        <w:tc>
          <w:tcPr>
            <w:tcW w:w="1702" w:type="dxa"/>
            <w:shd w:val="clear" w:color="auto" w:fill="D9D9D9" w:themeFill="background1" w:themeFillShade="D9"/>
          </w:tcPr>
          <w:p w:rsidR="00262A7D" w:rsidRPr="00210AA5" w:rsidRDefault="00262A7D" w:rsidP="00E0637A">
            <w:pPr>
              <w:ind w:left="34"/>
              <w:rPr>
                <w:b/>
              </w:rPr>
            </w:pPr>
            <w:r>
              <w:rPr>
                <w:b/>
              </w:rPr>
              <w:t>Поле</w:t>
            </w:r>
          </w:p>
        </w:tc>
        <w:tc>
          <w:tcPr>
            <w:tcW w:w="851" w:type="dxa"/>
            <w:shd w:val="clear" w:color="auto" w:fill="D9D9D9" w:themeFill="background1" w:themeFillShade="D9"/>
          </w:tcPr>
          <w:p w:rsidR="00262A7D" w:rsidRPr="001B2F76" w:rsidRDefault="00262A7D" w:rsidP="00E0637A">
            <w:pPr>
              <w:jc w:val="center"/>
              <w:rPr>
                <w:b/>
              </w:rPr>
            </w:pPr>
            <w:r>
              <w:rPr>
                <w:b/>
              </w:rPr>
              <w:t>Исп</w:t>
            </w:r>
            <w:r w:rsidRPr="001B2F76">
              <w:rPr>
                <w:b/>
              </w:rPr>
              <w:t>.</w:t>
            </w:r>
          </w:p>
        </w:tc>
        <w:tc>
          <w:tcPr>
            <w:tcW w:w="1950" w:type="dxa"/>
            <w:shd w:val="clear" w:color="auto" w:fill="D9D9D9" w:themeFill="background1" w:themeFillShade="D9"/>
          </w:tcPr>
          <w:p w:rsidR="00262A7D" w:rsidRPr="00210AA5" w:rsidRDefault="00262A7D" w:rsidP="00E0637A">
            <w:pPr>
              <w:jc w:val="center"/>
              <w:rPr>
                <w:b/>
              </w:rPr>
            </w:pPr>
            <w:r>
              <w:rPr>
                <w:b/>
              </w:rPr>
              <w:t>Тип значения</w:t>
            </w:r>
          </w:p>
        </w:tc>
        <w:tc>
          <w:tcPr>
            <w:tcW w:w="3578" w:type="dxa"/>
            <w:shd w:val="clear" w:color="auto" w:fill="D9D9D9" w:themeFill="background1" w:themeFillShade="D9"/>
          </w:tcPr>
          <w:p w:rsidR="00262A7D" w:rsidRPr="00210AA5" w:rsidRDefault="00262A7D" w:rsidP="00E0637A">
            <w:pPr>
              <w:rPr>
                <w:b/>
              </w:rPr>
            </w:pPr>
            <w:r>
              <w:rPr>
                <w:b/>
              </w:rPr>
              <w:t>Описание</w:t>
            </w:r>
          </w:p>
        </w:tc>
        <w:tc>
          <w:tcPr>
            <w:tcW w:w="2693" w:type="dxa"/>
            <w:shd w:val="clear" w:color="auto" w:fill="D9D9D9" w:themeFill="background1" w:themeFillShade="D9"/>
          </w:tcPr>
          <w:p w:rsidR="00262A7D" w:rsidRPr="00210AA5" w:rsidRDefault="00262A7D" w:rsidP="00E0637A">
            <w:pPr>
              <w:rPr>
                <w:b/>
              </w:rPr>
            </w:pPr>
            <w:r>
              <w:rPr>
                <w:b/>
              </w:rPr>
              <w:t>Комментарий</w:t>
            </w:r>
          </w:p>
        </w:tc>
      </w:tr>
      <w:tr w:rsidR="00262A7D" w:rsidRPr="00CC49AA" w:rsidTr="00E0637A">
        <w:tc>
          <w:tcPr>
            <w:tcW w:w="1702" w:type="dxa"/>
          </w:tcPr>
          <w:p w:rsidR="00262A7D" w:rsidRPr="001B2F76" w:rsidRDefault="00262A7D" w:rsidP="00E0637A">
            <w:pPr>
              <w:ind w:left="34"/>
            </w:pPr>
            <w:r>
              <w:rPr>
                <w:lang w:val="en-US"/>
              </w:rPr>
              <w:t>ID</w:t>
            </w:r>
          </w:p>
        </w:tc>
        <w:tc>
          <w:tcPr>
            <w:tcW w:w="851" w:type="dxa"/>
          </w:tcPr>
          <w:p w:rsidR="00262A7D" w:rsidRPr="001B2F76"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(50</w:t>
            </w:r>
            <w:r w:rsidRPr="00F8221A">
              <w:t>)</w:t>
            </w:r>
          </w:p>
        </w:tc>
        <w:tc>
          <w:tcPr>
            <w:tcW w:w="3578" w:type="dxa"/>
          </w:tcPr>
          <w:p w:rsidR="00262A7D" w:rsidRPr="00890FF6" w:rsidRDefault="00262A7D" w:rsidP="00E0637A">
            <w:r>
              <w:t xml:space="preserve">Уникальный идентификатор </w:t>
            </w:r>
            <w:r w:rsidR="00D33EE1">
              <w:t xml:space="preserve">элемента </w:t>
            </w:r>
            <w:r>
              <w:t>справочника</w:t>
            </w:r>
          </w:p>
        </w:tc>
        <w:tc>
          <w:tcPr>
            <w:tcW w:w="2693" w:type="dxa"/>
          </w:tcPr>
          <w:p w:rsidR="00262A7D" w:rsidRPr="00D33EE1" w:rsidRDefault="00D33EE1" w:rsidP="00E0637A">
            <w:r>
              <w:rPr>
                <w:lang w:val="en-US"/>
              </w:rPr>
              <w:t>GUID</w:t>
            </w:r>
            <w:r w:rsidRPr="00D33EE1">
              <w:t xml:space="preserve"> </w:t>
            </w:r>
            <w:r>
              <w:t>или уникальная строка (</w:t>
            </w:r>
            <w:r>
              <w:rPr>
                <w:lang w:val="en-US"/>
              </w:rPr>
              <w:t>ID</w:t>
            </w:r>
            <w:r w:rsidRPr="00D33EE1">
              <w:t>)</w:t>
            </w:r>
          </w:p>
        </w:tc>
      </w:tr>
      <w:tr w:rsidR="00262A7D" w:rsidRPr="00CC49AA" w:rsidTr="00E0637A">
        <w:tc>
          <w:tcPr>
            <w:tcW w:w="1702" w:type="dxa"/>
          </w:tcPr>
          <w:p w:rsidR="00262A7D" w:rsidRPr="00F8221A" w:rsidRDefault="00262A7D" w:rsidP="00E0637A">
            <w:pPr>
              <w:ind w:left="34"/>
            </w:pPr>
            <w:r>
              <w:rPr>
                <w:lang w:val="en-US"/>
              </w:rPr>
              <w:t>Name</w:t>
            </w:r>
          </w:p>
        </w:tc>
        <w:tc>
          <w:tcPr>
            <w:tcW w:w="851" w:type="dxa"/>
          </w:tcPr>
          <w:p w:rsidR="00262A7D" w:rsidRPr="00F8221A" w:rsidRDefault="00262A7D" w:rsidP="00E0637A">
            <w:pPr>
              <w:jc w:val="center"/>
            </w:pPr>
            <w:r>
              <w:rPr>
                <w:lang w:val="en-US"/>
              </w:rPr>
              <w:t>MA</w:t>
            </w:r>
          </w:p>
        </w:tc>
        <w:tc>
          <w:tcPr>
            <w:tcW w:w="1950" w:type="dxa"/>
          </w:tcPr>
          <w:p w:rsidR="00262A7D" w:rsidRPr="00F8221A" w:rsidRDefault="00262A7D" w:rsidP="00E0637A">
            <w:pPr>
              <w:jc w:val="center"/>
            </w:pPr>
            <w:r>
              <w:rPr>
                <w:lang w:val="en-US"/>
              </w:rPr>
              <w:t>STR</w:t>
            </w:r>
            <w:r>
              <w:t>(100</w:t>
            </w:r>
            <w:r w:rsidRPr="00F8221A">
              <w:t>)</w:t>
            </w:r>
          </w:p>
        </w:tc>
        <w:tc>
          <w:tcPr>
            <w:tcW w:w="3578" w:type="dxa"/>
          </w:tcPr>
          <w:p w:rsidR="00262A7D" w:rsidRPr="00416FCD" w:rsidRDefault="00262A7D" w:rsidP="00E0637A">
            <w:r>
              <w:t>Наименование учётной группы</w:t>
            </w:r>
          </w:p>
        </w:tc>
        <w:tc>
          <w:tcPr>
            <w:tcW w:w="2693" w:type="dxa"/>
          </w:tcPr>
          <w:p w:rsidR="00262A7D" w:rsidRPr="00210AA5" w:rsidRDefault="00262A7D" w:rsidP="00E0637A"/>
        </w:tc>
      </w:tr>
    </w:tbl>
    <w:p w:rsidR="002A112D" w:rsidRPr="00E80D6D" w:rsidRDefault="002A112D" w:rsidP="0060492C">
      <w:pPr>
        <w:pStyle w:val="4"/>
      </w:pPr>
      <w:bookmarkStart w:id="155" w:name="_Ref515534145"/>
      <w:bookmarkStart w:id="156" w:name="Batch"/>
      <w:bookmarkStart w:id="157" w:name="_Ref499543153"/>
      <w:r>
        <w:rPr>
          <w:lang w:val="en-US"/>
        </w:rPr>
        <w:t>Batch</w:t>
      </w:r>
      <w:bookmarkEnd w:id="155"/>
    </w:p>
    <w:bookmarkEnd w:id="156"/>
    <w:p w:rsidR="002A112D" w:rsidRPr="004C67DA" w:rsidRDefault="002A112D" w:rsidP="00E90687">
      <w:pPr>
        <w:ind w:firstLine="708"/>
      </w:pPr>
      <w:r>
        <w:t>Описание отдельной партии товара и её свойств</w:t>
      </w:r>
    </w:p>
    <w:tbl>
      <w:tblPr>
        <w:tblStyle w:val="af4"/>
        <w:tblW w:w="10774" w:type="dxa"/>
        <w:tblInd w:w="-318" w:type="dxa"/>
        <w:tblLayout w:type="fixed"/>
        <w:tblLook w:val="04A0" w:firstRow="1" w:lastRow="0" w:firstColumn="1" w:lastColumn="0" w:noHBand="0" w:noVBand="1"/>
      </w:tblPr>
      <w:tblGrid>
        <w:gridCol w:w="2723"/>
        <w:gridCol w:w="709"/>
        <w:gridCol w:w="1559"/>
        <w:gridCol w:w="3544"/>
        <w:gridCol w:w="2239"/>
      </w:tblGrid>
      <w:tr w:rsidR="002A112D" w:rsidRPr="00210AA5" w:rsidTr="00C700FB">
        <w:trPr>
          <w:cantSplit/>
        </w:trPr>
        <w:tc>
          <w:tcPr>
            <w:tcW w:w="2723" w:type="dxa"/>
          </w:tcPr>
          <w:p w:rsidR="002A112D" w:rsidRPr="00210AA5" w:rsidRDefault="002A112D" w:rsidP="00677BA3">
            <w:pPr>
              <w:ind w:left="284"/>
              <w:rPr>
                <w:b/>
              </w:rPr>
            </w:pPr>
            <w:r>
              <w:rPr>
                <w:b/>
              </w:rPr>
              <w:t>Поле</w:t>
            </w:r>
          </w:p>
        </w:tc>
        <w:tc>
          <w:tcPr>
            <w:tcW w:w="709" w:type="dxa"/>
          </w:tcPr>
          <w:p w:rsidR="002A112D" w:rsidRPr="00993C58" w:rsidRDefault="002A112D" w:rsidP="00677BA3">
            <w:pPr>
              <w:jc w:val="center"/>
              <w:rPr>
                <w:b/>
                <w:lang w:val="en-US"/>
              </w:rPr>
            </w:pPr>
            <w:proofErr w:type="spellStart"/>
            <w:r>
              <w:rPr>
                <w:b/>
              </w:rPr>
              <w:t>Исп</w:t>
            </w:r>
            <w:proofErr w:type="spellEnd"/>
            <w:r>
              <w:rPr>
                <w:b/>
                <w:lang w:val="en-US"/>
              </w:rPr>
              <w:t>.</w:t>
            </w:r>
          </w:p>
        </w:tc>
        <w:tc>
          <w:tcPr>
            <w:tcW w:w="1559" w:type="dxa"/>
          </w:tcPr>
          <w:p w:rsidR="002A112D" w:rsidRPr="00210AA5" w:rsidRDefault="002A112D" w:rsidP="00677BA3">
            <w:pPr>
              <w:jc w:val="center"/>
              <w:rPr>
                <w:b/>
              </w:rPr>
            </w:pPr>
            <w:r>
              <w:rPr>
                <w:b/>
              </w:rPr>
              <w:t>Тип значения</w:t>
            </w:r>
          </w:p>
        </w:tc>
        <w:tc>
          <w:tcPr>
            <w:tcW w:w="3544" w:type="dxa"/>
          </w:tcPr>
          <w:p w:rsidR="002A112D" w:rsidRPr="00210AA5" w:rsidRDefault="002A112D" w:rsidP="00677BA3">
            <w:pPr>
              <w:rPr>
                <w:b/>
              </w:rPr>
            </w:pPr>
            <w:r>
              <w:rPr>
                <w:b/>
              </w:rPr>
              <w:t>Описание</w:t>
            </w:r>
          </w:p>
        </w:tc>
        <w:tc>
          <w:tcPr>
            <w:tcW w:w="2239" w:type="dxa"/>
          </w:tcPr>
          <w:p w:rsidR="002A112D" w:rsidRPr="00210AA5" w:rsidRDefault="002A112D" w:rsidP="00677BA3">
            <w:pPr>
              <w:rPr>
                <w:b/>
              </w:rPr>
            </w:pPr>
            <w:r>
              <w:rPr>
                <w:b/>
              </w:rPr>
              <w:t>Комментарий</w:t>
            </w:r>
          </w:p>
        </w:tc>
      </w:tr>
      <w:tr w:rsidR="002A112D" w:rsidRPr="00CC49AA" w:rsidTr="00C700FB">
        <w:trPr>
          <w:cantSplit/>
          <w:trHeight w:val="202"/>
        </w:trPr>
        <w:tc>
          <w:tcPr>
            <w:tcW w:w="2723" w:type="dxa"/>
          </w:tcPr>
          <w:p w:rsidR="002A112D" w:rsidRDefault="002A112D" w:rsidP="00677BA3">
            <w:pPr>
              <w:ind w:left="284"/>
              <w:rPr>
                <w:lang w:val="en-US"/>
              </w:rPr>
            </w:pPr>
            <w:r>
              <w:rPr>
                <w:lang w:val="en-US"/>
              </w:rPr>
              <w:t>ID</w:t>
            </w:r>
          </w:p>
        </w:tc>
        <w:tc>
          <w:tcPr>
            <w:tcW w:w="709" w:type="dxa"/>
          </w:tcPr>
          <w:p w:rsidR="002A112D" w:rsidRPr="009C0B48" w:rsidRDefault="002A112D" w:rsidP="00677BA3">
            <w:pPr>
              <w:jc w:val="center"/>
              <w:rPr>
                <w:lang w:val="en-US"/>
              </w:rPr>
            </w:pPr>
            <w:r>
              <w:rPr>
                <w:lang w:val="en-US"/>
              </w:rPr>
              <w:t>MA</w:t>
            </w:r>
          </w:p>
        </w:tc>
        <w:tc>
          <w:tcPr>
            <w:tcW w:w="1559" w:type="dxa"/>
          </w:tcPr>
          <w:p w:rsidR="002A112D" w:rsidRPr="0013435F" w:rsidRDefault="002A112D" w:rsidP="00677BA3">
            <w:pPr>
              <w:jc w:val="center"/>
              <w:rPr>
                <w:lang w:val="en-US"/>
              </w:rPr>
            </w:pPr>
            <w:r>
              <w:rPr>
                <w:lang w:val="en-US"/>
              </w:rPr>
              <w:t>STR</w:t>
            </w:r>
          </w:p>
        </w:tc>
        <w:tc>
          <w:tcPr>
            <w:tcW w:w="3544" w:type="dxa"/>
          </w:tcPr>
          <w:p w:rsidR="002A112D" w:rsidRPr="00D21EE3" w:rsidRDefault="002A112D" w:rsidP="00677BA3">
            <w:r>
              <w:t>Уникальный номер партии</w:t>
            </w:r>
          </w:p>
        </w:tc>
        <w:tc>
          <w:tcPr>
            <w:tcW w:w="2239" w:type="dxa"/>
          </w:tcPr>
          <w:p w:rsidR="002A112D" w:rsidRPr="009C0B48" w:rsidRDefault="00D33EE1" w:rsidP="00677BA3">
            <w:r>
              <w:rPr>
                <w:lang w:val="en-US"/>
              </w:rPr>
              <w:t>GUID</w:t>
            </w:r>
            <w:r w:rsidRPr="00D33EE1">
              <w:t xml:space="preserve"> </w:t>
            </w:r>
            <w:r>
              <w:t>или уникальная строка (</w:t>
            </w:r>
            <w:r>
              <w:rPr>
                <w:lang w:val="en-US"/>
              </w:rPr>
              <w:t>ID</w:t>
            </w:r>
            <w:r w:rsidRPr="00D33EE1">
              <w:t>)</w:t>
            </w:r>
          </w:p>
        </w:tc>
      </w:tr>
      <w:tr w:rsidR="002A112D" w:rsidRPr="00F7239E" w:rsidTr="00C700FB">
        <w:trPr>
          <w:cantSplit/>
        </w:trPr>
        <w:tc>
          <w:tcPr>
            <w:tcW w:w="2723" w:type="dxa"/>
          </w:tcPr>
          <w:p w:rsidR="002A112D" w:rsidRPr="0006585B" w:rsidRDefault="002A112D" w:rsidP="00677BA3">
            <w:pPr>
              <w:ind w:left="284"/>
              <w:rPr>
                <w:lang w:val="en-US"/>
              </w:rPr>
            </w:pPr>
            <w:r>
              <w:rPr>
                <w:lang w:val="en-US"/>
              </w:rPr>
              <w:lastRenderedPageBreak/>
              <w:t>Description</w:t>
            </w:r>
          </w:p>
        </w:tc>
        <w:tc>
          <w:tcPr>
            <w:tcW w:w="709" w:type="dxa"/>
          </w:tcPr>
          <w:p w:rsidR="002A112D" w:rsidRPr="0006585B" w:rsidRDefault="002A112D" w:rsidP="00677BA3">
            <w:pPr>
              <w:jc w:val="center"/>
              <w:rPr>
                <w:lang w:val="en-US"/>
              </w:rPr>
            </w:pPr>
            <w:r>
              <w:rPr>
                <w:lang w:val="en-US"/>
              </w:rPr>
              <w:t>MA</w:t>
            </w:r>
          </w:p>
        </w:tc>
        <w:tc>
          <w:tcPr>
            <w:tcW w:w="1559" w:type="dxa"/>
          </w:tcPr>
          <w:p w:rsidR="002A112D" w:rsidRDefault="002A112D" w:rsidP="00677BA3">
            <w:pPr>
              <w:jc w:val="center"/>
              <w:rPr>
                <w:lang w:val="en-US"/>
              </w:rPr>
            </w:pPr>
            <w:r>
              <w:rPr>
                <w:lang w:val="en-US"/>
              </w:rPr>
              <w:t>STR(100)</w:t>
            </w:r>
          </w:p>
        </w:tc>
        <w:tc>
          <w:tcPr>
            <w:tcW w:w="3544" w:type="dxa"/>
          </w:tcPr>
          <w:p w:rsidR="002A112D" w:rsidRPr="00F7239E" w:rsidRDefault="002A112D" w:rsidP="00677BA3">
            <w:r>
              <w:t>Строковое</w:t>
            </w:r>
            <w:r w:rsidRPr="00EA29B3">
              <w:t xml:space="preserve"> </w:t>
            </w:r>
            <w:r>
              <w:t>описание</w:t>
            </w:r>
            <w:r w:rsidRPr="00EA29B3">
              <w:t xml:space="preserve"> </w:t>
            </w:r>
            <w:r>
              <w:t>партии</w:t>
            </w:r>
            <w:r w:rsidRPr="00EA29B3">
              <w:t xml:space="preserve">. </w:t>
            </w:r>
            <w:r>
              <w:t>Присваивается в название партии.</w:t>
            </w:r>
          </w:p>
        </w:tc>
        <w:tc>
          <w:tcPr>
            <w:tcW w:w="2239" w:type="dxa"/>
          </w:tcPr>
          <w:p w:rsidR="002A112D" w:rsidRPr="00EA29B3" w:rsidRDefault="002A112D" w:rsidP="00677BA3"/>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ReceiptDate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F7239E" w:rsidRDefault="002A112D" w:rsidP="00677BA3">
            <w:pPr>
              <w:rPr>
                <w:lang w:val="en-US"/>
              </w:rPr>
            </w:pPr>
            <w:r>
              <w:t>Дата</w:t>
            </w:r>
            <w:r w:rsidRPr="00F7239E">
              <w:rPr>
                <w:lang w:val="en-US"/>
              </w:rPr>
              <w:t xml:space="preserve"> </w:t>
            </w:r>
            <w:r>
              <w:t>поступления</w:t>
            </w:r>
            <w:r w:rsidRPr="00F7239E">
              <w:rPr>
                <w:lang w:val="en-US"/>
              </w:rPr>
              <w:t xml:space="preserve"> </w:t>
            </w:r>
            <w:r>
              <w:t>на</w:t>
            </w:r>
            <w:r w:rsidRPr="00F7239E">
              <w:rPr>
                <w:lang w:val="en-US"/>
              </w:rPr>
              <w:t xml:space="preserve"> </w:t>
            </w:r>
            <w:r>
              <w:t>склад</w:t>
            </w:r>
          </w:p>
        </w:tc>
        <w:tc>
          <w:tcPr>
            <w:tcW w:w="2239" w:type="dxa"/>
          </w:tcPr>
          <w:p w:rsidR="002A112D" w:rsidRPr="00F7239E" w:rsidRDefault="002A112D" w:rsidP="00677BA3">
            <w:pPr>
              <w:rPr>
                <w:lang w:val="en-US"/>
              </w:rPr>
            </w:pPr>
          </w:p>
        </w:tc>
      </w:tr>
      <w:tr w:rsidR="002A112D" w:rsidRPr="00F7239E" w:rsidTr="00C700FB">
        <w:trPr>
          <w:cantSplit/>
        </w:trPr>
        <w:tc>
          <w:tcPr>
            <w:tcW w:w="2723" w:type="dxa"/>
          </w:tcPr>
          <w:p w:rsidR="002A112D" w:rsidRPr="004C67DA" w:rsidRDefault="002A112D" w:rsidP="00677BA3">
            <w:pPr>
              <w:ind w:left="284"/>
              <w:rPr>
                <w:lang w:val="en-US"/>
              </w:rPr>
            </w:pPr>
            <w:proofErr w:type="spellStart"/>
            <w:r>
              <w:rPr>
                <w:lang w:val="en-US"/>
              </w:rPr>
              <w:t>BestBeforeDay</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Best Before Day</w:t>
            </w:r>
          </w:p>
        </w:tc>
        <w:tc>
          <w:tcPr>
            <w:tcW w:w="2239" w:type="dxa"/>
          </w:tcPr>
          <w:p w:rsidR="002A112D" w:rsidRPr="00F7239E" w:rsidRDefault="002A112D" w:rsidP="00677BA3">
            <w:pPr>
              <w:rPr>
                <w:lang w:val="en-US"/>
              </w:rPr>
            </w:pPr>
          </w:p>
        </w:tc>
      </w:tr>
      <w:tr w:rsidR="002A112D" w:rsidRPr="00CC49AA" w:rsidTr="00C700FB">
        <w:trPr>
          <w:cantSplit/>
        </w:trPr>
        <w:tc>
          <w:tcPr>
            <w:tcW w:w="2723" w:type="dxa"/>
          </w:tcPr>
          <w:p w:rsidR="002A112D" w:rsidRPr="004C67DA" w:rsidRDefault="002A112D" w:rsidP="00677BA3">
            <w:pPr>
              <w:ind w:left="284"/>
              <w:rPr>
                <w:lang w:val="en-US"/>
              </w:rPr>
            </w:pPr>
            <w:proofErr w:type="spellStart"/>
            <w:r>
              <w:rPr>
                <w:lang w:val="en-US"/>
              </w:rPr>
              <w:t>UseBeforeDate</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Pr="009C0B48"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Use Before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ProductionDate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Production Date</w:t>
            </w:r>
          </w:p>
        </w:tc>
        <w:tc>
          <w:tcPr>
            <w:tcW w:w="2239" w:type="dxa"/>
          </w:tcPr>
          <w:p w:rsidR="002A112D" w:rsidRDefault="002A112D" w:rsidP="00677BA3"/>
        </w:tc>
      </w:tr>
      <w:tr w:rsidR="002A112D" w:rsidRPr="00CC49AA" w:rsidTr="00C700FB">
        <w:trPr>
          <w:cantSplit/>
        </w:trPr>
        <w:tc>
          <w:tcPr>
            <w:tcW w:w="2723" w:type="dxa"/>
          </w:tcPr>
          <w:p w:rsidR="002A112D" w:rsidRPr="009E7545" w:rsidRDefault="002A112D" w:rsidP="00677BA3">
            <w:pPr>
              <w:ind w:left="284"/>
              <w:rPr>
                <w:lang w:val="en-US"/>
              </w:rPr>
            </w:pPr>
            <w:proofErr w:type="spellStart"/>
            <w:r>
              <w:rPr>
                <w:lang w:val="en-US"/>
              </w:rPr>
              <w:t>LastCheckDate</w:t>
            </w:r>
            <w:proofErr w:type="spellEnd"/>
          </w:p>
        </w:tc>
        <w:tc>
          <w:tcPr>
            <w:tcW w:w="709" w:type="dxa"/>
          </w:tcPr>
          <w:p w:rsidR="002A112D" w:rsidRPr="009E7545" w:rsidRDefault="002A112D" w:rsidP="00677BA3">
            <w:pPr>
              <w:jc w:val="center"/>
              <w:rPr>
                <w:lang w:val="en-US"/>
              </w:rPr>
            </w:pPr>
            <w:r>
              <w:rPr>
                <w:lang w:val="en-US"/>
              </w:rPr>
              <w:t>NA</w:t>
            </w:r>
          </w:p>
        </w:tc>
        <w:tc>
          <w:tcPr>
            <w:tcW w:w="1559" w:type="dxa"/>
          </w:tcPr>
          <w:p w:rsidR="002A112D" w:rsidRDefault="002A112D" w:rsidP="00677BA3">
            <w:pPr>
              <w:jc w:val="center"/>
              <w:rPr>
                <w:lang w:val="en-US"/>
              </w:rPr>
            </w:pPr>
            <w:r>
              <w:rPr>
                <w:lang w:val="en-US"/>
              </w:rPr>
              <w:t>DATE</w:t>
            </w:r>
          </w:p>
        </w:tc>
        <w:tc>
          <w:tcPr>
            <w:tcW w:w="3544" w:type="dxa"/>
          </w:tcPr>
          <w:p w:rsidR="002A112D" w:rsidRPr="009E7545" w:rsidRDefault="002A112D" w:rsidP="00677BA3">
            <w:pPr>
              <w:rPr>
                <w:lang w:val="en-US"/>
              </w:rPr>
            </w:pPr>
            <w:r>
              <w:rPr>
                <w:lang w:val="en-US"/>
              </w:rPr>
              <w:t>Last Check Date</w:t>
            </w:r>
          </w:p>
        </w:tc>
        <w:tc>
          <w:tcPr>
            <w:tcW w:w="2239" w:type="dxa"/>
          </w:tcPr>
          <w:p w:rsidR="002A112D" w:rsidRDefault="002A112D" w:rsidP="00677BA3"/>
        </w:tc>
      </w:tr>
      <w:tr w:rsidR="002A112D" w:rsidRPr="00CC49AA" w:rsidTr="00C700FB">
        <w:trPr>
          <w:cantSplit/>
        </w:trPr>
        <w:tc>
          <w:tcPr>
            <w:tcW w:w="2723" w:type="dxa"/>
          </w:tcPr>
          <w:p w:rsidR="002A112D" w:rsidRPr="001B2F76" w:rsidRDefault="002A112D" w:rsidP="00677BA3">
            <w:pPr>
              <w:ind w:left="315"/>
              <w:rPr>
                <w:lang w:val="en-US"/>
              </w:rPr>
            </w:pPr>
            <w:proofErr w:type="spellStart"/>
            <w:r>
              <w:rPr>
                <w:lang w:val="en-US"/>
              </w:rPr>
              <w:t>AddProperties</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367110" w:rsidRDefault="00D84BF6" w:rsidP="00D84BF6">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544" w:type="dxa"/>
          </w:tcPr>
          <w:p w:rsidR="002A112D" w:rsidRPr="001B2F76" w:rsidRDefault="002A112D" w:rsidP="00677BA3">
            <w:r>
              <w:t xml:space="preserve">Дополнительные свойства партии </w:t>
            </w:r>
          </w:p>
        </w:tc>
        <w:tc>
          <w:tcPr>
            <w:tcW w:w="2239" w:type="dxa"/>
          </w:tcPr>
          <w:p w:rsidR="002A112D" w:rsidRPr="00F5569E"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r>
      <w:tr w:rsidR="002A112D" w:rsidRPr="00CC49AA" w:rsidTr="00C700FB">
        <w:trPr>
          <w:cantSplit/>
        </w:trPr>
        <w:tc>
          <w:tcPr>
            <w:tcW w:w="2723" w:type="dxa"/>
          </w:tcPr>
          <w:p w:rsidR="002A112D" w:rsidRPr="00771AB9" w:rsidRDefault="002A112D" w:rsidP="00677BA3">
            <w:pPr>
              <w:ind w:left="315"/>
            </w:pPr>
            <w:proofErr w:type="spellStart"/>
            <w:r>
              <w:rPr>
                <w:lang w:val="en-US"/>
              </w:rPr>
              <w:t>SerialNumber</w:t>
            </w:r>
            <w:proofErr w:type="spellEnd"/>
          </w:p>
        </w:tc>
        <w:tc>
          <w:tcPr>
            <w:tcW w:w="709" w:type="dxa"/>
          </w:tcPr>
          <w:p w:rsidR="002A112D" w:rsidRPr="00771AB9" w:rsidRDefault="002A112D" w:rsidP="00677BA3">
            <w:pPr>
              <w:jc w:val="center"/>
            </w:pPr>
            <w:r>
              <w:rPr>
                <w:lang w:val="en-US"/>
              </w:rPr>
              <w:t>NA</w:t>
            </w:r>
          </w:p>
        </w:tc>
        <w:tc>
          <w:tcPr>
            <w:tcW w:w="1559" w:type="dxa"/>
          </w:tcPr>
          <w:p w:rsidR="002A112D" w:rsidRPr="00EB1709" w:rsidRDefault="002A112D" w:rsidP="00677BA3">
            <w:pPr>
              <w:jc w:val="center"/>
              <w:rPr>
                <w:rStyle w:val="af0"/>
                <w:u w:val="none"/>
              </w:rPr>
            </w:pPr>
            <w:r w:rsidRPr="00EA29B3">
              <w:rPr>
                <w:rStyle w:val="af0"/>
                <w:u w:val="none"/>
                <w:lang w:val="en-US"/>
              </w:rPr>
              <w:t>STR</w:t>
            </w:r>
            <w:r>
              <w:rPr>
                <w:rStyle w:val="af0"/>
                <w:u w:val="none"/>
              </w:rPr>
              <w:t>(50)</w:t>
            </w:r>
          </w:p>
        </w:tc>
        <w:tc>
          <w:tcPr>
            <w:tcW w:w="3544" w:type="dxa"/>
          </w:tcPr>
          <w:p w:rsidR="002A112D" w:rsidRPr="00D33EE1" w:rsidRDefault="002A112D" w:rsidP="00677BA3">
            <w:r>
              <w:t>Серийный номер</w:t>
            </w:r>
            <w:r w:rsidR="00D33EE1">
              <w:rPr>
                <w:lang w:val="en-US"/>
              </w:rPr>
              <w:t xml:space="preserve"> </w:t>
            </w:r>
            <w:r w:rsidR="00D33EE1">
              <w:t>партии</w:t>
            </w:r>
          </w:p>
        </w:tc>
        <w:tc>
          <w:tcPr>
            <w:tcW w:w="2239" w:type="dxa"/>
          </w:tcPr>
          <w:p w:rsidR="002A112D" w:rsidRPr="00F5569E" w:rsidRDefault="002A112D" w:rsidP="00677BA3"/>
        </w:tc>
      </w:tr>
      <w:tr w:rsidR="002A112D" w:rsidRPr="00CC49AA" w:rsidTr="00C700FB">
        <w:trPr>
          <w:cantSplit/>
        </w:trPr>
        <w:tc>
          <w:tcPr>
            <w:tcW w:w="2723" w:type="dxa"/>
          </w:tcPr>
          <w:p w:rsidR="002A112D" w:rsidRPr="00771AB9" w:rsidRDefault="002A112D" w:rsidP="00677BA3">
            <w:pPr>
              <w:ind w:left="315"/>
            </w:pPr>
            <w:proofErr w:type="spellStart"/>
            <w:r>
              <w:rPr>
                <w:lang w:val="en-US"/>
              </w:rPr>
              <w:t>SerialRange</w:t>
            </w:r>
            <w:proofErr w:type="spellEnd"/>
          </w:p>
        </w:tc>
        <w:tc>
          <w:tcPr>
            <w:tcW w:w="709" w:type="dxa"/>
          </w:tcPr>
          <w:p w:rsidR="002A112D" w:rsidRPr="00771AB9" w:rsidRDefault="002A112D" w:rsidP="00677BA3">
            <w:pPr>
              <w:jc w:val="center"/>
            </w:pPr>
            <w:r>
              <w:rPr>
                <w:lang w:val="en-US"/>
              </w:rPr>
              <w:t>NE</w:t>
            </w:r>
            <w:r w:rsidRPr="00771AB9">
              <w:t>*</w:t>
            </w:r>
          </w:p>
        </w:tc>
        <w:tc>
          <w:tcPr>
            <w:tcW w:w="1559" w:type="dxa"/>
          </w:tcPr>
          <w:p w:rsidR="002A112D" w:rsidRPr="00771AB9" w:rsidRDefault="00D84BF6" w:rsidP="00D84BF6">
            <w:pPr>
              <w:pStyle w:val="aff4"/>
              <w:rPr>
                <w:rStyle w:val="af0"/>
              </w:rPr>
            </w:pPr>
            <w:r>
              <w:rPr>
                <w:rStyle w:val="af0"/>
                <w:lang w:val="en-US"/>
              </w:rPr>
              <w:fldChar w:fldCharType="begin"/>
            </w:r>
            <w:r w:rsidRPr="00771AB9">
              <w:rPr>
                <w:rStyle w:val="af0"/>
              </w:rPr>
              <w:instrText xml:space="preserve"> </w:instrText>
            </w:r>
            <w:r>
              <w:rPr>
                <w:rStyle w:val="af0"/>
                <w:lang w:val="en-US"/>
              </w:rPr>
              <w:instrText>REF</w:instrText>
            </w:r>
            <w:r w:rsidRPr="00771AB9">
              <w:rPr>
                <w:rStyle w:val="af0"/>
              </w:rPr>
              <w:instrText xml:space="preserve"> _</w:instrText>
            </w:r>
            <w:r>
              <w:rPr>
                <w:rStyle w:val="af0"/>
                <w:lang w:val="en-US"/>
              </w:rPr>
              <w:instrText>Ref</w:instrText>
            </w:r>
            <w:r w:rsidRPr="00771AB9">
              <w:rPr>
                <w:rStyle w:val="af0"/>
              </w:rPr>
              <w:instrText>515536501 \</w:instrText>
            </w:r>
            <w:r>
              <w:rPr>
                <w:rStyle w:val="af0"/>
                <w:lang w:val="en-US"/>
              </w:rPr>
              <w:instrText>h</w:instrText>
            </w:r>
            <w:r w:rsidRPr="00771AB9">
              <w:rPr>
                <w:rStyle w:val="af0"/>
              </w:rPr>
              <w:instrText xml:space="preserve">  \* </w:instrText>
            </w:r>
            <w:r>
              <w:rPr>
                <w:rStyle w:val="af0"/>
                <w:lang w:val="en-US"/>
              </w:rPr>
              <w:instrText>MERGEFORMAT</w:instrText>
            </w:r>
            <w:r w:rsidRPr="00771AB9">
              <w:rPr>
                <w:rStyle w:val="af0"/>
              </w:rPr>
              <w:instrText xml:space="preserve"> </w:instrText>
            </w:r>
            <w:r>
              <w:rPr>
                <w:rStyle w:val="af0"/>
                <w:lang w:val="en-US"/>
              </w:rPr>
            </w:r>
            <w:r>
              <w:rPr>
                <w:rStyle w:val="af0"/>
                <w:lang w:val="en-US"/>
              </w:rPr>
              <w:fldChar w:fldCharType="separate"/>
            </w:r>
            <w:r>
              <w:rPr>
                <w:lang w:val="en-US"/>
              </w:rPr>
              <w:t>Range</w:t>
            </w:r>
            <w:r>
              <w:rPr>
                <w:rStyle w:val="af0"/>
                <w:lang w:val="en-US"/>
              </w:rPr>
              <w:fldChar w:fldCharType="end"/>
            </w:r>
          </w:p>
        </w:tc>
        <w:tc>
          <w:tcPr>
            <w:tcW w:w="3544" w:type="dxa"/>
          </w:tcPr>
          <w:p w:rsidR="002A112D" w:rsidRDefault="002A112D" w:rsidP="00677BA3">
            <w:r>
              <w:t>Диапазон серийных номеров</w:t>
            </w:r>
          </w:p>
        </w:tc>
        <w:tc>
          <w:tcPr>
            <w:tcW w:w="2239" w:type="dxa"/>
          </w:tcPr>
          <w:p w:rsidR="002A112D" w:rsidRPr="00F5569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SerialID</w:t>
            </w:r>
            <w:proofErr w:type="spellEnd"/>
          </w:p>
        </w:tc>
        <w:tc>
          <w:tcPr>
            <w:tcW w:w="709" w:type="dxa"/>
          </w:tcPr>
          <w:p w:rsidR="002A112D" w:rsidRDefault="002A112D" w:rsidP="00677BA3">
            <w:pPr>
              <w:jc w:val="center"/>
              <w:rPr>
                <w:lang w:val="en-US"/>
              </w:rPr>
            </w:pPr>
            <w:r>
              <w:rPr>
                <w:lang w:val="en-US"/>
              </w:rPr>
              <w:t>NE*</w:t>
            </w:r>
          </w:p>
        </w:tc>
        <w:tc>
          <w:tcPr>
            <w:tcW w:w="1559" w:type="dxa"/>
          </w:tcPr>
          <w:p w:rsidR="002A112D" w:rsidRPr="00EA29B3" w:rsidRDefault="002A112D" w:rsidP="00677BA3">
            <w:pPr>
              <w:jc w:val="center"/>
              <w:rPr>
                <w:rStyle w:val="af0"/>
                <w:u w:val="none"/>
                <w:lang w:val="en-US"/>
              </w:rPr>
            </w:pPr>
            <w:r>
              <w:rPr>
                <w:rStyle w:val="af0"/>
                <w:u w:val="none"/>
                <w:lang w:val="en-US"/>
              </w:rPr>
              <w:t>STR(200)</w:t>
            </w:r>
          </w:p>
        </w:tc>
        <w:tc>
          <w:tcPr>
            <w:tcW w:w="3544" w:type="dxa"/>
          </w:tcPr>
          <w:p w:rsidR="002A112D" w:rsidRPr="00F54098" w:rsidRDefault="002A112D" w:rsidP="008F2D26">
            <w:r w:rsidRPr="00307940">
              <w:t xml:space="preserve">Уникальный </w:t>
            </w:r>
            <w:r w:rsidR="00126B6A">
              <w:t>идентификатор</w:t>
            </w:r>
            <w:r w:rsidR="00126B6A" w:rsidRPr="00307940">
              <w:t xml:space="preserve"> </w:t>
            </w:r>
            <w:r w:rsidRPr="00307940">
              <w:t xml:space="preserve">учетной единицы товара </w:t>
            </w:r>
            <w:r>
              <w:t>(</w:t>
            </w:r>
            <w:r>
              <w:rPr>
                <w:lang w:val="en-US"/>
              </w:rPr>
              <w:t>SKU</w:t>
            </w:r>
            <w:r>
              <w:t>)</w:t>
            </w:r>
          </w:p>
        </w:tc>
        <w:tc>
          <w:tcPr>
            <w:tcW w:w="2239" w:type="dxa"/>
          </w:tcPr>
          <w:p w:rsidR="002A112D" w:rsidRDefault="002A112D" w:rsidP="00677BA3">
            <w:r>
              <w:t xml:space="preserve">Примеры: </w:t>
            </w:r>
          </w:p>
          <w:p w:rsidR="002A112D" w:rsidRDefault="002A112D" w:rsidP="00677BA3">
            <w:r>
              <w:t>Акцизная марка;</w:t>
            </w:r>
          </w:p>
          <w:p w:rsidR="002A112D" w:rsidRPr="00F5569E" w:rsidRDefault="002A112D" w:rsidP="00677BA3">
            <w:r>
              <w:t>Уникальный идентификатор экземпляра от производителя</w:t>
            </w:r>
          </w:p>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AdditionalInf</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STR(30)</w:t>
            </w:r>
          </w:p>
        </w:tc>
        <w:tc>
          <w:tcPr>
            <w:tcW w:w="3544" w:type="dxa"/>
          </w:tcPr>
          <w:p w:rsidR="002A112D" w:rsidRPr="00307940" w:rsidRDefault="002A112D" w:rsidP="00677BA3">
            <w:r>
              <w:t>Дополнительная информация (</w:t>
            </w:r>
            <w:proofErr w:type="spellStart"/>
            <w:r>
              <w:t>Алкокод</w:t>
            </w:r>
            <w:proofErr w:type="spellEnd"/>
            <w:r>
              <w:t>)</w:t>
            </w:r>
          </w:p>
        </w:tc>
        <w:tc>
          <w:tcPr>
            <w:tcW w:w="2239" w:type="dxa"/>
          </w:tcPr>
          <w:p w:rsidR="002A112D" w:rsidRPr="00622ACE" w:rsidRDefault="002A112D" w:rsidP="00677BA3"/>
        </w:tc>
      </w:tr>
      <w:tr w:rsidR="002A112D" w:rsidRPr="00CC49AA" w:rsidTr="00C700FB">
        <w:trPr>
          <w:cantSplit/>
        </w:trPr>
        <w:tc>
          <w:tcPr>
            <w:tcW w:w="2723" w:type="dxa"/>
          </w:tcPr>
          <w:p w:rsidR="002A112D" w:rsidRDefault="002A112D" w:rsidP="00677BA3">
            <w:pPr>
              <w:ind w:left="315"/>
              <w:rPr>
                <w:lang w:val="en-US"/>
              </w:rPr>
            </w:pPr>
            <w:proofErr w:type="spellStart"/>
            <w:r>
              <w:rPr>
                <w:lang w:val="en-US"/>
              </w:rPr>
              <w:t>StatusID</w:t>
            </w:r>
            <w:proofErr w:type="spellEnd"/>
          </w:p>
        </w:tc>
        <w:tc>
          <w:tcPr>
            <w:tcW w:w="709" w:type="dxa"/>
          </w:tcPr>
          <w:p w:rsidR="002A112D" w:rsidRDefault="002A112D" w:rsidP="00677BA3">
            <w:pPr>
              <w:jc w:val="center"/>
              <w:rPr>
                <w:lang w:val="en-US"/>
              </w:rPr>
            </w:pPr>
            <w:r>
              <w:rPr>
                <w:lang w:val="en-US"/>
              </w:rPr>
              <w:t>NA</w:t>
            </w:r>
          </w:p>
        </w:tc>
        <w:tc>
          <w:tcPr>
            <w:tcW w:w="1559" w:type="dxa"/>
          </w:tcPr>
          <w:p w:rsidR="002A112D" w:rsidRDefault="002A112D" w:rsidP="00677BA3">
            <w:pPr>
              <w:jc w:val="center"/>
              <w:rPr>
                <w:rStyle w:val="af0"/>
                <w:u w:val="none"/>
                <w:lang w:val="en-US"/>
              </w:rPr>
            </w:pPr>
            <w:r>
              <w:rPr>
                <w:rStyle w:val="af0"/>
                <w:u w:val="none"/>
                <w:lang w:val="en-US"/>
              </w:rPr>
              <w:t>INT</w:t>
            </w:r>
          </w:p>
        </w:tc>
        <w:tc>
          <w:tcPr>
            <w:tcW w:w="3544" w:type="dxa"/>
          </w:tcPr>
          <w:p w:rsidR="002A112D" w:rsidRDefault="002A112D" w:rsidP="00677BA3">
            <w:r>
              <w:t>Код статуса партии</w:t>
            </w:r>
            <w:r w:rsidR="00D33EE1">
              <w:t xml:space="preserve"> (см. «</w:t>
            </w:r>
            <w:r w:rsidR="00D33EE1" w:rsidRPr="00D33EE1">
              <w:rPr>
                <w:rStyle w:val="aff5"/>
              </w:rPr>
              <w:fldChar w:fldCharType="begin"/>
            </w:r>
            <w:r w:rsidR="00D33EE1" w:rsidRPr="00D33EE1">
              <w:rPr>
                <w:rStyle w:val="aff5"/>
              </w:rPr>
              <w:instrText xml:space="preserve"> REF _Ref515542107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Статусы партий</w:t>
            </w:r>
            <w:r w:rsidR="00D33EE1" w:rsidRPr="00D33EE1">
              <w:rPr>
                <w:rStyle w:val="aff5"/>
              </w:rPr>
              <w:fldChar w:fldCharType="end"/>
            </w:r>
            <w:r w:rsidR="00D33EE1">
              <w:t>»)</w:t>
            </w:r>
          </w:p>
        </w:tc>
        <w:tc>
          <w:tcPr>
            <w:tcW w:w="2239" w:type="dxa"/>
          </w:tcPr>
          <w:p w:rsidR="002A112D" w:rsidRDefault="002A112D" w:rsidP="00677BA3">
            <w:r>
              <w:t>Устанавливает актуальный статус партии</w:t>
            </w:r>
          </w:p>
        </w:tc>
      </w:tr>
      <w:tr w:rsidR="00C700FB" w:rsidRPr="00CC49AA" w:rsidTr="00C700FB">
        <w:trPr>
          <w:cantSplit/>
        </w:trPr>
        <w:tc>
          <w:tcPr>
            <w:tcW w:w="2723" w:type="dxa"/>
          </w:tcPr>
          <w:p w:rsidR="00C700FB" w:rsidRDefault="00C700FB" w:rsidP="00677BA3">
            <w:pPr>
              <w:ind w:left="315"/>
              <w:rPr>
                <w:lang w:val="en-US"/>
              </w:rPr>
            </w:pPr>
            <w:proofErr w:type="spellStart"/>
            <w:r w:rsidRPr="00C700FB">
              <w:rPr>
                <w:lang w:val="en-US"/>
              </w:rPr>
              <w:t>ReceivingDocumentID</w:t>
            </w:r>
            <w:proofErr w:type="spellEnd"/>
          </w:p>
        </w:tc>
        <w:tc>
          <w:tcPr>
            <w:tcW w:w="709" w:type="dxa"/>
          </w:tcPr>
          <w:p w:rsidR="00C700FB" w:rsidRDefault="00C700FB" w:rsidP="00677BA3">
            <w:pPr>
              <w:jc w:val="center"/>
              <w:rPr>
                <w:lang w:val="en-US"/>
              </w:rPr>
            </w:pPr>
            <w:r>
              <w:rPr>
                <w:lang w:val="en-US"/>
              </w:rPr>
              <w:t>NA</w:t>
            </w:r>
          </w:p>
        </w:tc>
        <w:tc>
          <w:tcPr>
            <w:tcW w:w="1559" w:type="dxa"/>
          </w:tcPr>
          <w:p w:rsidR="00C700FB" w:rsidRDefault="00C700FB" w:rsidP="00677BA3">
            <w:pPr>
              <w:jc w:val="center"/>
              <w:rPr>
                <w:rStyle w:val="af0"/>
                <w:u w:val="none"/>
                <w:lang w:val="en-US"/>
              </w:rPr>
            </w:pPr>
            <w:r>
              <w:rPr>
                <w:rStyle w:val="af0"/>
                <w:u w:val="none"/>
                <w:lang w:val="en-US"/>
              </w:rPr>
              <w:t>STR(36)</w:t>
            </w:r>
          </w:p>
        </w:tc>
        <w:tc>
          <w:tcPr>
            <w:tcW w:w="3544" w:type="dxa"/>
          </w:tcPr>
          <w:p w:rsidR="00C700FB" w:rsidRDefault="00C700FB" w:rsidP="00677BA3">
            <w:r>
              <w:t>Идентификатор документа, зарегистрировавшего партию</w:t>
            </w:r>
          </w:p>
        </w:tc>
        <w:tc>
          <w:tcPr>
            <w:tcW w:w="2239" w:type="dxa"/>
          </w:tcPr>
          <w:p w:rsidR="00C700FB" w:rsidRDefault="00C700FB" w:rsidP="00677BA3">
            <w:r>
              <w:t>Только в направлении</w:t>
            </w:r>
          </w:p>
          <w:p w:rsidR="00C700FB" w:rsidRPr="00C700FB" w:rsidRDefault="00C700FB" w:rsidP="00677BA3">
            <w:r>
              <w:rPr>
                <w:lang w:val="en-US"/>
              </w:rPr>
              <w:t>WMS</w:t>
            </w:r>
            <w:r w:rsidRPr="00C700FB">
              <w:t xml:space="preserve"> -&gt; </w:t>
            </w:r>
            <w:r>
              <w:rPr>
                <w:lang w:val="en-US"/>
              </w:rPr>
              <w:t>CIS</w:t>
            </w:r>
          </w:p>
        </w:tc>
      </w:tr>
    </w:tbl>
    <w:p w:rsidR="002A112D" w:rsidRPr="00622ACE" w:rsidRDefault="002A112D" w:rsidP="0060492C">
      <w:pPr>
        <w:pStyle w:val="4"/>
      </w:pPr>
      <w:bookmarkStart w:id="158" w:name="_Ref515536967"/>
      <w:bookmarkStart w:id="159" w:name="Brand"/>
      <w:r>
        <w:rPr>
          <w:lang w:val="en-US"/>
        </w:rPr>
        <w:t>Brand</w:t>
      </w:r>
      <w:bookmarkEnd w:id="15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2A112D" w:rsidRPr="00210AA5" w:rsidTr="00677BA3">
        <w:tc>
          <w:tcPr>
            <w:tcW w:w="2235" w:type="dxa"/>
          </w:tcPr>
          <w:bookmarkEnd w:id="159"/>
          <w:p w:rsidR="002A112D" w:rsidRPr="00210AA5" w:rsidRDefault="002A112D" w:rsidP="00677BA3">
            <w:pPr>
              <w:ind w:left="34"/>
              <w:rPr>
                <w:b/>
              </w:rPr>
            </w:pPr>
            <w:r>
              <w:rPr>
                <w:b/>
              </w:rPr>
              <w:t>Поле</w:t>
            </w:r>
          </w:p>
        </w:tc>
        <w:tc>
          <w:tcPr>
            <w:tcW w:w="743" w:type="dxa"/>
          </w:tcPr>
          <w:p w:rsidR="002A112D" w:rsidRPr="00BB7D56" w:rsidRDefault="002A112D" w:rsidP="00677BA3">
            <w:pPr>
              <w:jc w:val="center"/>
              <w:rPr>
                <w:b/>
              </w:rPr>
            </w:pPr>
            <w:r>
              <w:rPr>
                <w:b/>
              </w:rPr>
              <w:t>Исп.</w:t>
            </w:r>
          </w:p>
        </w:tc>
        <w:tc>
          <w:tcPr>
            <w:tcW w:w="1701" w:type="dxa"/>
          </w:tcPr>
          <w:p w:rsidR="002A112D" w:rsidRPr="00210AA5" w:rsidRDefault="002A112D" w:rsidP="00677BA3">
            <w:pPr>
              <w:jc w:val="center"/>
              <w:rPr>
                <w:b/>
              </w:rPr>
            </w:pPr>
            <w:r>
              <w:rPr>
                <w:b/>
              </w:rPr>
              <w:t>Тип значения</w:t>
            </w:r>
          </w:p>
        </w:tc>
        <w:tc>
          <w:tcPr>
            <w:tcW w:w="3402" w:type="dxa"/>
          </w:tcPr>
          <w:p w:rsidR="002A112D" w:rsidRPr="00210AA5" w:rsidRDefault="002A112D" w:rsidP="00677BA3">
            <w:pPr>
              <w:rPr>
                <w:b/>
              </w:rPr>
            </w:pPr>
            <w:r>
              <w:rPr>
                <w:b/>
              </w:rPr>
              <w:t>Описание</w:t>
            </w:r>
          </w:p>
        </w:tc>
        <w:tc>
          <w:tcPr>
            <w:tcW w:w="2693" w:type="dxa"/>
          </w:tcPr>
          <w:p w:rsidR="002A112D" w:rsidRPr="00210AA5" w:rsidRDefault="002A112D" w:rsidP="00677BA3">
            <w:pPr>
              <w:rPr>
                <w:b/>
              </w:rPr>
            </w:pPr>
            <w:r>
              <w:rPr>
                <w:b/>
              </w:rPr>
              <w:t>Комментарий</w:t>
            </w:r>
          </w:p>
        </w:tc>
      </w:tr>
      <w:tr w:rsidR="002A112D" w:rsidRPr="00CC49AA" w:rsidTr="00677BA3">
        <w:tc>
          <w:tcPr>
            <w:tcW w:w="2235" w:type="dxa"/>
          </w:tcPr>
          <w:p w:rsidR="002A112D" w:rsidRPr="00622ACE" w:rsidRDefault="002A112D" w:rsidP="00677BA3">
            <w:pPr>
              <w:ind w:left="34"/>
            </w:pPr>
            <w:proofErr w:type="spellStart"/>
            <w:r>
              <w:rPr>
                <w:lang w:val="en-US"/>
              </w:rPr>
              <w:t>BrandID</w:t>
            </w:r>
            <w:proofErr w:type="spellEnd"/>
          </w:p>
        </w:tc>
        <w:tc>
          <w:tcPr>
            <w:tcW w:w="743" w:type="dxa"/>
          </w:tcPr>
          <w:p w:rsidR="002A112D" w:rsidRPr="00622ACE" w:rsidRDefault="002A112D" w:rsidP="00677BA3">
            <w:pPr>
              <w:jc w:val="center"/>
            </w:pPr>
            <w:r>
              <w:rPr>
                <w:lang w:val="en-US"/>
              </w:rPr>
              <w:t>MA</w:t>
            </w:r>
          </w:p>
        </w:tc>
        <w:tc>
          <w:tcPr>
            <w:tcW w:w="1701" w:type="dxa"/>
          </w:tcPr>
          <w:p w:rsidR="002A112D" w:rsidRPr="00F7766C" w:rsidRDefault="002A112D" w:rsidP="00677BA3">
            <w:pPr>
              <w:jc w:val="center"/>
            </w:pPr>
            <w:r>
              <w:rPr>
                <w:lang w:val="en-US"/>
              </w:rPr>
              <w:t>STR</w:t>
            </w:r>
            <w:r w:rsidRPr="00622ACE">
              <w:t>(36)</w:t>
            </w:r>
          </w:p>
        </w:tc>
        <w:tc>
          <w:tcPr>
            <w:tcW w:w="3402" w:type="dxa"/>
          </w:tcPr>
          <w:p w:rsidR="002A112D" w:rsidRPr="008F17D3" w:rsidRDefault="002A112D" w:rsidP="00677BA3">
            <w:r>
              <w:t>Уникальный код производителя</w:t>
            </w:r>
          </w:p>
        </w:tc>
        <w:tc>
          <w:tcPr>
            <w:tcW w:w="2693" w:type="dxa"/>
          </w:tcPr>
          <w:p w:rsidR="002A112D" w:rsidRPr="008F17D3" w:rsidRDefault="002A112D" w:rsidP="0080700C">
            <w:r>
              <w:rPr>
                <w:lang w:val="en-US"/>
              </w:rPr>
              <w:t>GUID</w:t>
            </w:r>
          </w:p>
        </w:tc>
      </w:tr>
      <w:tr w:rsidR="002A112D" w:rsidRPr="00CC49AA" w:rsidTr="00677BA3">
        <w:tc>
          <w:tcPr>
            <w:tcW w:w="2235" w:type="dxa"/>
          </w:tcPr>
          <w:p w:rsidR="002A112D" w:rsidRPr="001C0B83" w:rsidRDefault="002A112D" w:rsidP="00677BA3">
            <w:pPr>
              <w:ind w:left="34"/>
              <w:rPr>
                <w:lang w:val="en-US"/>
              </w:rPr>
            </w:pPr>
            <w:proofErr w:type="spellStart"/>
            <w:r>
              <w:rPr>
                <w:lang w:val="en-US"/>
              </w:rPr>
              <w:t>BrandName</w:t>
            </w:r>
            <w:proofErr w:type="spellEnd"/>
          </w:p>
        </w:tc>
        <w:tc>
          <w:tcPr>
            <w:tcW w:w="743" w:type="dxa"/>
          </w:tcPr>
          <w:p w:rsidR="002A112D" w:rsidRPr="007952F3" w:rsidRDefault="002A112D" w:rsidP="00677BA3">
            <w:pPr>
              <w:jc w:val="center"/>
              <w:rPr>
                <w:lang w:val="en-US"/>
              </w:rPr>
            </w:pPr>
            <w:r>
              <w:rPr>
                <w:lang w:val="en-US"/>
              </w:rPr>
              <w:t>MA</w:t>
            </w:r>
          </w:p>
        </w:tc>
        <w:tc>
          <w:tcPr>
            <w:tcW w:w="1701" w:type="dxa"/>
          </w:tcPr>
          <w:p w:rsidR="002A112D" w:rsidRDefault="002A112D" w:rsidP="00677BA3">
            <w:pPr>
              <w:jc w:val="center"/>
              <w:rPr>
                <w:lang w:val="en-US"/>
              </w:rPr>
            </w:pPr>
            <w:r>
              <w:rPr>
                <w:lang w:val="en-US"/>
              </w:rPr>
              <w:t>STR(1</w:t>
            </w:r>
            <w:r>
              <w:t>0</w:t>
            </w:r>
            <w:r>
              <w:rPr>
                <w:lang w:val="en-US"/>
              </w:rPr>
              <w:t>0)</w:t>
            </w:r>
          </w:p>
        </w:tc>
        <w:tc>
          <w:tcPr>
            <w:tcW w:w="3402" w:type="dxa"/>
          </w:tcPr>
          <w:p w:rsidR="002A112D" w:rsidRPr="008F17D3" w:rsidRDefault="002A112D" w:rsidP="00677BA3">
            <w:r>
              <w:t>Наименование производителя</w:t>
            </w:r>
          </w:p>
        </w:tc>
        <w:tc>
          <w:tcPr>
            <w:tcW w:w="2693" w:type="dxa"/>
          </w:tcPr>
          <w:p w:rsidR="002A112D" w:rsidRDefault="002A112D" w:rsidP="00677BA3"/>
        </w:tc>
      </w:tr>
    </w:tbl>
    <w:p w:rsidR="0060492C" w:rsidRPr="004368DA" w:rsidRDefault="0060492C" w:rsidP="0060492C">
      <w:pPr>
        <w:pStyle w:val="4"/>
        <w:rPr>
          <w:lang w:val="en-US"/>
        </w:rPr>
      </w:pPr>
      <w:bookmarkStart w:id="160" w:name="_Ref507404110"/>
      <w:bookmarkStart w:id="161" w:name="BundleContent"/>
      <w:bookmarkStart w:id="162" w:name="_Ref506547617"/>
      <w:proofErr w:type="spellStart"/>
      <w:r>
        <w:rPr>
          <w:lang w:val="en-US"/>
        </w:rPr>
        <w:t>BundleContent</w:t>
      </w:r>
      <w:bookmarkEnd w:id="160"/>
      <w:proofErr w:type="spellEnd"/>
    </w:p>
    <w:tbl>
      <w:tblPr>
        <w:tblStyle w:val="af4"/>
        <w:tblW w:w="10774" w:type="dxa"/>
        <w:tblInd w:w="-318" w:type="dxa"/>
        <w:tblLayout w:type="fixed"/>
        <w:tblLook w:val="04A0" w:firstRow="1" w:lastRow="0" w:firstColumn="1" w:lastColumn="0" w:noHBand="0" w:noVBand="1"/>
      </w:tblPr>
      <w:tblGrid>
        <w:gridCol w:w="2581"/>
        <w:gridCol w:w="709"/>
        <w:gridCol w:w="1531"/>
        <w:gridCol w:w="3260"/>
        <w:gridCol w:w="2693"/>
      </w:tblGrid>
      <w:tr w:rsidR="0060492C" w:rsidRPr="00210AA5" w:rsidTr="00677BA3">
        <w:tc>
          <w:tcPr>
            <w:tcW w:w="2581" w:type="dxa"/>
          </w:tcPr>
          <w:bookmarkEnd w:id="161"/>
          <w:p w:rsidR="0060492C" w:rsidRPr="00210AA5" w:rsidRDefault="0060492C" w:rsidP="00677BA3">
            <w:pPr>
              <w:ind w:left="284"/>
              <w:rPr>
                <w:b/>
              </w:rPr>
            </w:pPr>
            <w:r>
              <w:rPr>
                <w:b/>
              </w:rPr>
              <w:t>Поле</w:t>
            </w:r>
          </w:p>
        </w:tc>
        <w:tc>
          <w:tcPr>
            <w:tcW w:w="709" w:type="dxa"/>
          </w:tcPr>
          <w:p w:rsidR="0060492C" w:rsidRPr="00BB7D56" w:rsidRDefault="0060492C" w:rsidP="00677BA3">
            <w:pPr>
              <w:jc w:val="center"/>
              <w:rPr>
                <w:b/>
              </w:rPr>
            </w:pPr>
            <w:r>
              <w:rPr>
                <w:b/>
              </w:rPr>
              <w:t>Исп.</w:t>
            </w:r>
          </w:p>
        </w:tc>
        <w:tc>
          <w:tcPr>
            <w:tcW w:w="1531"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677BA3">
        <w:tc>
          <w:tcPr>
            <w:tcW w:w="2581" w:type="dxa"/>
          </w:tcPr>
          <w:p w:rsidR="0060492C" w:rsidRDefault="0060492C" w:rsidP="00677BA3">
            <w:pPr>
              <w:ind w:left="284"/>
              <w:rPr>
                <w:b/>
              </w:rPr>
            </w:pPr>
            <w:proofErr w:type="spellStart"/>
            <w:r>
              <w:rPr>
                <w:lang w:val="en-US"/>
              </w:rPr>
              <w:t>bundleFeature</w:t>
            </w:r>
            <w:proofErr w:type="spellEnd"/>
          </w:p>
        </w:tc>
        <w:tc>
          <w:tcPr>
            <w:tcW w:w="709" w:type="dxa"/>
          </w:tcPr>
          <w:p w:rsidR="0060492C" w:rsidRPr="008F2206" w:rsidRDefault="0060492C" w:rsidP="00677BA3">
            <w:pPr>
              <w:jc w:val="center"/>
              <w:rPr>
                <w:b/>
                <w:lang w:val="en-US"/>
              </w:rPr>
            </w:pPr>
            <w:r>
              <w:rPr>
                <w:lang w:val="en-US"/>
              </w:rPr>
              <w:t>NA</w:t>
            </w:r>
          </w:p>
        </w:tc>
        <w:tc>
          <w:tcPr>
            <w:tcW w:w="1531" w:type="dxa"/>
          </w:tcPr>
          <w:p w:rsidR="0060492C" w:rsidRPr="006E4BB3" w:rsidRDefault="00771AB9" w:rsidP="00771AB9">
            <w:pPr>
              <w:pStyle w:val="aff4"/>
            </w:pPr>
            <w:r>
              <w:rPr>
                <w:lang w:val="en-US"/>
              </w:rPr>
              <w:fldChar w:fldCharType="begin"/>
            </w:r>
            <w:r>
              <w:instrText xml:space="preserve"> REF _Ref515534179 \h </w:instrText>
            </w:r>
            <w:r>
              <w:rPr>
                <w:lang w:val="en-US"/>
              </w:rPr>
              <w:instrText xml:space="preserve">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Pr="00F82C88" w:rsidRDefault="0060492C" w:rsidP="00677BA3">
            <w:pPr>
              <w:rPr>
                <w:b/>
              </w:rPr>
            </w:pPr>
            <w:r>
              <w:t>Данные характеристики товара-комплекта</w:t>
            </w:r>
          </w:p>
        </w:tc>
        <w:tc>
          <w:tcPr>
            <w:tcW w:w="2693" w:type="dxa"/>
          </w:tcPr>
          <w:p w:rsidR="0060492C" w:rsidRDefault="0060492C" w:rsidP="00677BA3">
            <w:pPr>
              <w:rPr>
                <w:b/>
              </w:rPr>
            </w:pPr>
          </w:p>
        </w:tc>
      </w:tr>
      <w:tr w:rsidR="0060492C" w:rsidRPr="00210AA5" w:rsidTr="00677BA3">
        <w:tc>
          <w:tcPr>
            <w:tcW w:w="2581" w:type="dxa"/>
          </w:tcPr>
          <w:p w:rsidR="0060492C" w:rsidRDefault="0060492C" w:rsidP="00677BA3">
            <w:pPr>
              <w:ind w:left="284"/>
              <w:rPr>
                <w:lang w:val="en-US"/>
              </w:rPr>
            </w:pPr>
            <w:proofErr w:type="spellStart"/>
            <w:r>
              <w:rPr>
                <w:lang w:val="en-US"/>
              </w:rPr>
              <w:t>bundleSKUbarcode</w:t>
            </w:r>
            <w:proofErr w:type="spellEnd"/>
          </w:p>
        </w:tc>
        <w:tc>
          <w:tcPr>
            <w:tcW w:w="709" w:type="dxa"/>
          </w:tcPr>
          <w:p w:rsidR="0060492C" w:rsidRDefault="0060492C" w:rsidP="00677BA3">
            <w:pPr>
              <w:jc w:val="center"/>
              <w:rPr>
                <w:b/>
              </w:rPr>
            </w:pPr>
            <w:r>
              <w:rPr>
                <w:lang w:val="en-US"/>
              </w:rPr>
              <w:t>NA</w:t>
            </w:r>
          </w:p>
        </w:tc>
        <w:tc>
          <w:tcPr>
            <w:tcW w:w="1531" w:type="dxa"/>
          </w:tcPr>
          <w:p w:rsidR="0060492C" w:rsidRDefault="0060492C" w:rsidP="00677BA3">
            <w:pPr>
              <w:jc w:val="center"/>
              <w:rPr>
                <w:b/>
              </w:rPr>
            </w:pPr>
            <w:r>
              <w:rPr>
                <w:lang w:val="en-US"/>
              </w:rPr>
              <w:t>STR(30)</w:t>
            </w:r>
          </w:p>
        </w:tc>
        <w:tc>
          <w:tcPr>
            <w:tcW w:w="3260" w:type="dxa"/>
          </w:tcPr>
          <w:p w:rsidR="0060492C" w:rsidRDefault="0060492C" w:rsidP="00677BA3">
            <w:pPr>
              <w:rPr>
                <w:b/>
              </w:rPr>
            </w:pPr>
            <w:r>
              <w:t>Штрих-код экземпляра единицы учета номенклатуры-комплекта (номенклатура + характеристика)</w:t>
            </w:r>
          </w:p>
        </w:tc>
        <w:tc>
          <w:tcPr>
            <w:tcW w:w="2693" w:type="dxa"/>
          </w:tcPr>
          <w:p w:rsidR="0060492C" w:rsidRPr="00F82C88" w:rsidRDefault="0060492C" w:rsidP="00677BA3">
            <w:pPr>
              <w:rPr>
                <w:b/>
              </w:rPr>
            </w:pPr>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AB1D3D" w:rsidRDefault="0060492C" w:rsidP="00677BA3">
            <w:pPr>
              <w:ind w:left="284"/>
            </w:pPr>
            <w:proofErr w:type="spellStart"/>
            <w:r>
              <w:rPr>
                <w:lang w:val="en-US"/>
              </w:rPr>
              <w:t>contentGood</w:t>
            </w:r>
            <w:proofErr w:type="spellEnd"/>
          </w:p>
        </w:tc>
        <w:tc>
          <w:tcPr>
            <w:tcW w:w="709" w:type="dxa"/>
          </w:tcPr>
          <w:p w:rsidR="0060492C" w:rsidRPr="00AB1D3D" w:rsidRDefault="0060492C" w:rsidP="00677BA3">
            <w:pPr>
              <w:jc w:val="center"/>
            </w:pPr>
            <w:r>
              <w:rPr>
                <w:lang w:val="en-US"/>
              </w:rPr>
              <w:t>MA</w:t>
            </w:r>
          </w:p>
        </w:tc>
        <w:tc>
          <w:tcPr>
            <w:tcW w:w="1531" w:type="dxa"/>
          </w:tcPr>
          <w:p w:rsidR="0060492C" w:rsidRPr="006E4BB3" w:rsidRDefault="00BF48B0" w:rsidP="00771AB9">
            <w:pPr>
              <w:pStyle w:val="aff4"/>
            </w:pPr>
            <w:hyperlink w:anchor="Good" w:history="1">
              <w:r w:rsidR="0060492C" w:rsidRPr="00771AB9">
                <w:rPr>
                  <w:rStyle w:val="af5"/>
                  <w:lang w:val="en-US"/>
                </w:rPr>
                <w:fldChar w:fldCharType="begin"/>
              </w:r>
              <w:r w:rsidR="0060492C" w:rsidRPr="00771AB9">
                <w:rPr>
                  <w:rStyle w:val="af5"/>
                </w:rPr>
                <w:instrText xml:space="preserve"> REF _Ref477358803 \h </w:instrText>
              </w:r>
              <w:r w:rsidR="00771AB9">
                <w:rPr>
                  <w:rStyle w:val="af5"/>
                  <w:lang w:val="en-US"/>
                </w:rPr>
                <w:instrText xml:space="preserve"> \* MERGEFORMAT </w:instrText>
              </w:r>
              <w:r w:rsidR="0060492C" w:rsidRPr="00771AB9">
                <w:rPr>
                  <w:rStyle w:val="af5"/>
                  <w:lang w:val="en-US"/>
                </w:rPr>
              </w:r>
              <w:r w:rsidR="0060492C" w:rsidRPr="00771AB9">
                <w:rPr>
                  <w:rStyle w:val="af5"/>
                  <w:lang w:val="en-US"/>
                </w:rPr>
                <w:fldChar w:fldCharType="separate"/>
              </w:r>
              <w:r w:rsidR="00771AB9">
                <w:rPr>
                  <w:lang w:val="en-US"/>
                </w:rPr>
                <w:t>Good</w:t>
              </w:r>
              <w:r w:rsidR="0060492C" w:rsidRPr="00771AB9">
                <w:rPr>
                  <w:rStyle w:val="af5"/>
                  <w:lang w:val="en-US"/>
                </w:rPr>
                <w:fldChar w:fldCharType="end"/>
              </w:r>
            </w:hyperlink>
          </w:p>
        </w:tc>
        <w:tc>
          <w:tcPr>
            <w:tcW w:w="3260" w:type="dxa"/>
          </w:tcPr>
          <w:p w:rsidR="0060492C" w:rsidRPr="0042238F" w:rsidRDefault="0060492C" w:rsidP="00677BA3">
            <w:r>
              <w:t>Данные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t>contentFeature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771AB9" w:rsidP="00771AB9">
            <w:pPr>
              <w:pStyle w:val="aff4"/>
              <w:rPr>
                <w:lang w:val="en-US"/>
              </w:rPr>
            </w:pPr>
            <w:r>
              <w:rPr>
                <w:lang w:val="en-US"/>
              </w:rPr>
              <w:fldChar w:fldCharType="begin"/>
            </w:r>
            <w:r>
              <w:rPr>
                <w:lang w:val="en-US"/>
              </w:rPr>
              <w:instrText xml:space="preserve"> REF _Ref515534179 \h  \* MERGEFORMAT </w:instrText>
            </w:r>
            <w:r>
              <w:rPr>
                <w:lang w:val="en-US"/>
              </w:rPr>
            </w:r>
            <w:r>
              <w:rPr>
                <w:lang w:val="en-US"/>
              </w:rPr>
              <w:fldChar w:fldCharType="separate"/>
            </w:r>
            <w:proofErr w:type="spellStart"/>
            <w:r w:rsidRPr="00C9105F">
              <w:t>Feature</w:t>
            </w:r>
            <w:proofErr w:type="spellEnd"/>
            <w:r>
              <w:rPr>
                <w:lang w:val="en-US"/>
              </w:rPr>
              <w:fldChar w:fldCharType="end"/>
            </w:r>
          </w:p>
        </w:tc>
        <w:tc>
          <w:tcPr>
            <w:tcW w:w="3260" w:type="dxa"/>
          </w:tcPr>
          <w:p w:rsidR="0060492C" w:rsidRDefault="0060492C" w:rsidP="00677BA3">
            <w:r>
              <w:t>Данные характеристики товара-комплектующей</w:t>
            </w:r>
          </w:p>
        </w:tc>
        <w:tc>
          <w:tcPr>
            <w:tcW w:w="2693" w:type="dxa"/>
          </w:tcPr>
          <w:p w:rsidR="0060492C" w:rsidRPr="00210AA5" w:rsidRDefault="0060492C" w:rsidP="00677BA3"/>
        </w:tc>
      </w:tr>
      <w:tr w:rsidR="0060492C" w:rsidRPr="00CC49AA" w:rsidTr="00677BA3">
        <w:tc>
          <w:tcPr>
            <w:tcW w:w="2581" w:type="dxa"/>
          </w:tcPr>
          <w:p w:rsidR="0060492C" w:rsidRDefault="0060492C" w:rsidP="00677BA3">
            <w:pPr>
              <w:ind w:left="284"/>
              <w:rPr>
                <w:lang w:val="en-US"/>
              </w:rPr>
            </w:pPr>
            <w:proofErr w:type="spellStart"/>
            <w:r>
              <w:rPr>
                <w:lang w:val="en-US"/>
              </w:rPr>
              <w:lastRenderedPageBreak/>
              <w:t>contentSKUbarcode</w:t>
            </w:r>
            <w:proofErr w:type="spellEnd"/>
          </w:p>
        </w:tc>
        <w:tc>
          <w:tcPr>
            <w:tcW w:w="709" w:type="dxa"/>
          </w:tcPr>
          <w:p w:rsidR="0060492C" w:rsidRDefault="0060492C" w:rsidP="00677BA3">
            <w:pPr>
              <w:jc w:val="center"/>
              <w:rPr>
                <w:lang w:val="en-US"/>
              </w:rPr>
            </w:pPr>
            <w:r>
              <w:rPr>
                <w:lang w:val="en-US"/>
              </w:rPr>
              <w:t>NA</w:t>
            </w:r>
          </w:p>
        </w:tc>
        <w:tc>
          <w:tcPr>
            <w:tcW w:w="1531" w:type="dxa"/>
          </w:tcPr>
          <w:p w:rsidR="0060492C" w:rsidRDefault="0060492C" w:rsidP="00677BA3">
            <w:pPr>
              <w:jc w:val="center"/>
              <w:rPr>
                <w:lang w:val="en-US"/>
              </w:rPr>
            </w:pPr>
            <w:r>
              <w:rPr>
                <w:lang w:val="en-US"/>
              </w:rPr>
              <w:t>STR(30)</w:t>
            </w:r>
          </w:p>
        </w:tc>
        <w:tc>
          <w:tcPr>
            <w:tcW w:w="3260" w:type="dxa"/>
          </w:tcPr>
          <w:p w:rsidR="0060492C" w:rsidRPr="00F82C88" w:rsidRDefault="0060492C" w:rsidP="00677BA3">
            <w:r>
              <w:t>Штрих-код экземпляра единицы учета номенклатуры-комплектующей (номенклатура + характеристика)</w:t>
            </w:r>
          </w:p>
        </w:tc>
        <w:tc>
          <w:tcPr>
            <w:tcW w:w="2693" w:type="dxa"/>
          </w:tcPr>
          <w:p w:rsidR="0060492C" w:rsidRPr="00210AA5" w:rsidRDefault="0060492C" w:rsidP="00677BA3">
            <w:r>
              <w:t xml:space="preserve">Возможно использовать только если в </w:t>
            </w:r>
            <w:r>
              <w:rPr>
                <w:lang w:val="en-US"/>
              </w:rPr>
              <w:t>WMS</w:t>
            </w:r>
            <w:r>
              <w:t xml:space="preserve"> </w:t>
            </w:r>
            <w:r w:rsidRPr="00F82C88">
              <w:t>Учет остатков</w:t>
            </w:r>
            <w:r>
              <w:t xml:space="preserve"> = </w:t>
            </w:r>
            <w:r w:rsidRPr="00F82C88">
              <w:t>Уникальные единицы</w:t>
            </w:r>
          </w:p>
        </w:tc>
      </w:tr>
      <w:tr w:rsidR="0060492C" w:rsidRPr="00CC49AA" w:rsidTr="00677BA3">
        <w:tc>
          <w:tcPr>
            <w:tcW w:w="2581" w:type="dxa"/>
          </w:tcPr>
          <w:p w:rsidR="0060492C" w:rsidRPr="004368DA" w:rsidRDefault="0060492C" w:rsidP="00677BA3">
            <w:pPr>
              <w:ind w:left="284"/>
            </w:pPr>
            <w:r>
              <w:rPr>
                <w:lang w:val="en-US"/>
              </w:rPr>
              <w:t>Quantity</w:t>
            </w:r>
          </w:p>
        </w:tc>
        <w:tc>
          <w:tcPr>
            <w:tcW w:w="709" w:type="dxa"/>
          </w:tcPr>
          <w:p w:rsidR="0060492C" w:rsidRPr="004368DA" w:rsidRDefault="0060492C" w:rsidP="00677BA3">
            <w:pPr>
              <w:jc w:val="center"/>
            </w:pPr>
            <w:r>
              <w:rPr>
                <w:lang w:val="en-US"/>
              </w:rPr>
              <w:t>MA</w:t>
            </w:r>
          </w:p>
        </w:tc>
        <w:tc>
          <w:tcPr>
            <w:tcW w:w="1531" w:type="dxa"/>
          </w:tcPr>
          <w:p w:rsidR="0060492C" w:rsidRPr="00E12EAF" w:rsidRDefault="0060492C" w:rsidP="00677BA3">
            <w:pPr>
              <w:jc w:val="center"/>
            </w:pPr>
            <w:r>
              <w:rPr>
                <w:lang w:val="en-US"/>
              </w:rPr>
              <w:t>DEC</w:t>
            </w:r>
          </w:p>
        </w:tc>
        <w:tc>
          <w:tcPr>
            <w:tcW w:w="3260" w:type="dxa"/>
          </w:tcPr>
          <w:p w:rsidR="0060492C" w:rsidRPr="001C0B83" w:rsidRDefault="0060492C" w:rsidP="00677BA3">
            <w:r>
              <w:t>Количество комплектующей в составе комплекта</w:t>
            </w:r>
          </w:p>
        </w:tc>
        <w:tc>
          <w:tcPr>
            <w:tcW w:w="2693" w:type="dxa"/>
          </w:tcPr>
          <w:p w:rsidR="0060492C" w:rsidRDefault="0060492C" w:rsidP="00677BA3"/>
        </w:tc>
      </w:tr>
    </w:tbl>
    <w:p w:rsidR="0060492C" w:rsidRPr="00C9105F" w:rsidRDefault="0060492C" w:rsidP="0060492C">
      <w:pPr>
        <w:pStyle w:val="4"/>
      </w:pPr>
      <w:bookmarkStart w:id="163" w:name="_Ref515534179"/>
      <w:bookmarkStart w:id="164" w:name="Feature"/>
      <w:proofErr w:type="spellStart"/>
      <w:r w:rsidRPr="00C9105F">
        <w:t>Feature</w:t>
      </w:r>
      <w:bookmarkEnd w:id="162"/>
      <w:bookmarkEnd w:id="163"/>
      <w:proofErr w:type="spellEnd"/>
    </w:p>
    <w:bookmarkEnd w:id="164"/>
    <w:p w:rsidR="0060492C" w:rsidRPr="008556BB" w:rsidRDefault="0060492C" w:rsidP="00E90687">
      <w:pPr>
        <w:ind w:firstLine="708"/>
      </w:pPr>
      <w:r>
        <w:t>Описание отдельной характеристики товара и её свойств</w:t>
      </w:r>
    </w:p>
    <w:tbl>
      <w:tblPr>
        <w:tblStyle w:val="af4"/>
        <w:tblW w:w="10773" w:type="dxa"/>
        <w:tblInd w:w="-318" w:type="dxa"/>
        <w:tblLayout w:type="fixed"/>
        <w:tblLook w:val="04A0" w:firstRow="1" w:lastRow="0" w:firstColumn="1" w:lastColumn="0" w:noHBand="0" w:noVBand="1"/>
      </w:tblPr>
      <w:tblGrid>
        <w:gridCol w:w="1761"/>
        <w:gridCol w:w="785"/>
        <w:gridCol w:w="2302"/>
        <w:gridCol w:w="3241"/>
        <w:gridCol w:w="2684"/>
      </w:tblGrid>
      <w:tr w:rsidR="0060492C" w:rsidRPr="00210AA5" w:rsidTr="00677BA3">
        <w:tc>
          <w:tcPr>
            <w:tcW w:w="1761" w:type="dxa"/>
            <w:shd w:val="clear" w:color="auto" w:fill="FFFFFF" w:themeFill="background1"/>
          </w:tcPr>
          <w:p w:rsidR="0060492C" w:rsidRPr="00210AA5" w:rsidRDefault="0060492C" w:rsidP="00677BA3">
            <w:pPr>
              <w:keepNext/>
              <w:rPr>
                <w:b/>
              </w:rPr>
            </w:pPr>
            <w:r>
              <w:rPr>
                <w:b/>
              </w:rPr>
              <w:t>Поле</w:t>
            </w:r>
          </w:p>
        </w:tc>
        <w:tc>
          <w:tcPr>
            <w:tcW w:w="785" w:type="dxa"/>
            <w:shd w:val="clear" w:color="auto" w:fill="FFFFFF" w:themeFill="background1"/>
          </w:tcPr>
          <w:p w:rsidR="0060492C" w:rsidRPr="00993C58" w:rsidRDefault="0060492C" w:rsidP="00677BA3">
            <w:pPr>
              <w:keepNext/>
              <w:rPr>
                <w:b/>
                <w:lang w:val="en-US"/>
              </w:rPr>
            </w:pPr>
            <w:proofErr w:type="spellStart"/>
            <w:r>
              <w:rPr>
                <w:b/>
              </w:rPr>
              <w:t>Исп</w:t>
            </w:r>
            <w:proofErr w:type="spellEnd"/>
            <w:r>
              <w:rPr>
                <w:b/>
                <w:lang w:val="en-US"/>
              </w:rPr>
              <w:t>.</w:t>
            </w:r>
          </w:p>
        </w:tc>
        <w:tc>
          <w:tcPr>
            <w:tcW w:w="2302" w:type="dxa"/>
            <w:shd w:val="clear" w:color="auto" w:fill="FFFFFF" w:themeFill="background1"/>
          </w:tcPr>
          <w:p w:rsidR="0060492C" w:rsidRPr="00210AA5" w:rsidRDefault="0060492C" w:rsidP="00677BA3">
            <w:pPr>
              <w:keepNext/>
              <w:rPr>
                <w:b/>
              </w:rPr>
            </w:pPr>
            <w:r>
              <w:rPr>
                <w:b/>
              </w:rPr>
              <w:t>Тип значения</w:t>
            </w:r>
          </w:p>
        </w:tc>
        <w:tc>
          <w:tcPr>
            <w:tcW w:w="3241" w:type="dxa"/>
            <w:shd w:val="clear" w:color="auto" w:fill="FFFFFF" w:themeFill="background1"/>
          </w:tcPr>
          <w:p w:rsidR="0060492C" w:rsidRPr="00210AA5" w:rsidRDefault="0060492C" w:rsidP="00677BA3">
            <w:pPr>
              <w:keepNext/>
              <w:rPr>
                <w:b/>
              </w:rPr>
            </w:pPr>
            <w:r>
              <w:rPr>
                <w:b/>
              </w:rPr>
              <w:t>Описание</w:t>
            </w:r>
          </w:p>
        </w:tc>
        <w:tc>
          <w:tcPr>
            <w:tcW w:w="2684" w:type="dxa"/>
            <w:shd w:val="clear" w:color="auto" w:fill="FFFFFF" w:themeFill="background1"/>
          </w:tcPr>
          <w:p w:rsidR="0060492C" w:rsidRPr="00210AA5" w:rsidRDefault="0060492C" w:rsidP="00677BA3">
            <w:pPr>
              <w:keepNext/>
              <w:rPr>
                <w:b/>
              </w:rPr>
            </w:pPr>
            <w:r>
              <w:rPr>
                <w:b/>
              </w:rPr>
              <w:t>Комментарий</w:t>
            </w:r>
          </w:p>
        </w:tc>
      </w:tr>
      <w:tr w:rsidR="0060492C" w:rsidTr="00677BA3">
        <w:tc>
          <w:tcPr>
            <w:tcW w:w="1761" w:type="dxa"/>
            <w:shd w:val="clear" w:color="auto" w:fill="FFFFFF" w:themeFill="background1"/>
          </w:tcPr>
          <w:p w:rsidR="0060492C" w:rsidRPr="009A763F" w:rsidRDefault="0060492C" w:rsidP="00677BA3">
            <w:pPr>
              <w:keepNext/>
            </w:pPr>
            <w:r>
              <w:rPr>
                <w:lang w:val="en-US"/>
              </w:rPr>
              <w:t>ID</w:t>
            </w:r>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STR(50)</w:t>
            </w:r>
          </w:p>
        </w:tc>
        <w:tc>
          <w:tcPr>
            <w:tcW w:w="3241" w:type="dxa"/>
            <w:shd w:val="clear" w:color="auto" w:fill="FFFFFF" w:themeFill="background1"/>
          </w:tcPr>
          <w:p w:rsidR="0060492C" w:rsidRPr="00743D95" w:rsidRDefault="0060492C" w:rsidP="00677BA3">
            <w:pPr>
              <w:keepNext/>
              <w:rPr>
                <w:lang w:val="en-US"/>
              </w:rPr>
            </w:pPr>
            <w:r>
              <w:rPr>
                <w:lang w:val="en-US"/>
              </w:rPr>
              <w:t xml:space="preserve">GUID </w:t>
            </w:r>
            <w:r>
              <w:t>характеристики</w:t>
            </w:r>
          </w:p>
        </w:tc>
        <w:tc>
          <w:tcPr>
            <w:tcW w:w="2684" w:type="dxa"/>
            <w:shd w:val="clear" w:color="auto" w:fill="FFFFFF" w:themeFill="background1"/>
          </w:tcPr>
          <w:p w:rsidR="0060492C" w:rsidRDefault="0060492C" w:rsidP="00677BA3">
            <w:pPr>
              <w:keepNext/>
            </w:pPr>
          </w:p>
        </w:tc>
      </w:tr>
      <w:tr w:rsidR="0060492C" w:rsidTr="00677BA3">
        <w:tc>
          <w:tcPr>
            <w:tcW w:w="1761" w:type="dxa"/>
            <w:shd w:val="clear" w:color="auto" w:fill="FFFFFF" w:themeFill="background1"/>
          </w:tcPr>
          <w:p w:rsidR="0060492C" w:rsidRDefault="0060492C" w:rsidP="00677BA3">
            <w:pPr>
              <w:keepNext/>
              <w:rPr>
                <w:lang w:val="en-US"/>
              </w:rPr>
            </w:pPr>
            <w:proofErr w:type="spellStart"/>
            <w:r>
              <w:rPr>
                <w:lang w:val="en-US"/>
              </w:rPr>
              <w:t>GoodID</w:t>
            </w:r>
            <w:proofErr w:type="spellEnd"/>
          </w:p>
        </w:tc>
        <w:tc>
          <w:tcPr>
            <w:tcW w:w="785" w:type="dxa"/>
            <w:shd w:val="clear" w:color="auto" w:fill="FFFFFF" w:themeFill="background1"/>
          </w:tcPr>
          <w:p w:rsidR="0060492C" w:rsidRDefault="0060492C" w:rsidP="00677BA3">
            <w:pPr>
              <w:keepNext/>
              <w:rPr>
                <w:lang w:val="en-US"/>
              </w:rPr>
            </w:pPr>
            <w:r>
              <w:rPr>
                <w:lang w:val="en-US"/>
              </w:rPr>
              <w:t>MA</w:t>
            </w:r>
          </w:p>
        </w:tc>
        <w:tc>
          <w:tcPr>
            <w:tcW w:w="2302" w:type="dxa"/>
            <w:shd w:val="clear" w:color="auto" w:fill="FFFFFF" w:themeFill="background1"/>
          </w:tcPr>
          <w:p w:rsidR="0060492C" w:rsidRDefault="0060492C" w:rsidP="00677BA3">
            <w:pPr>
              <w:keepNext/>
              <w:rPr>
                <w:lang w:val="en-US"/>
              </w:rPr>
            </w:pPr>
            <w:r>
              <w:rPr>
                <w:lang w:val="en-US"/>
              </w:rPr>
              <w:t>STR(50)</w:t>
            </w:r>
          </w:p>
        </w:tc>
        <w:tc>
          <w:tcPr>
            <w:tcW w:w="3241" w:type="dxa"/>
            <w:shd w:val="clear" w:color="auto" w:fill="FFFFFF" w:themeFill="background1"/>
          </w:tcPr>
          <w:p w:rsidR="0060492C" w:rsidRPr="00EF06A3" w:rsidRDefault="0060492C" w:rsidP="00677BA3">
            <w:pPr>
              <w:keepNext/>
            </w:pPr>
            <w:r>
              <w:rPr>
                <w:lang w:val="en-US"/>
              </w:rPr>
              <w:t xml:space="preserve">GUID </w:t>
            </w:r>
            <w:r>
              <w:t>номенклатуры-владельца</w:t>
            </w:r>
          </w:p>
        </w:tc>
        <w:tc>
          <w:tcPr>
            <w:tcW w:w="2684" w:type="dxa"/>
            <w:shd w:val="clear" w:color="auto" w:fill="FFFFFF" w:themeFill="background1"/>
          </w:tcPr>
          <w:p w:rsidR="0060492C" w:rsidRDefault="0060492C" w:rsidP="00677BA3">
            <w:pPr>
              <w:keepNext/>
            </w:pPr>
          </w:p>
        </w:tc>
      </w:tr>
      <w:tr w:rsidR="0060492C" w:rsidRPr="00210AA5" w:rsidTr="00677BA3">
        <w:tc>
          <w:tcPr>
            <w:tcW w:w="1761" w:type="dxa"/>
            <w:shd w:val="clear" w:color="auto" w:fill="FFFFFF" w:themeFill="background1"/>
          </w:tcPr>
          <w:p w:rsidR="0060492C" w:rsidRPr="003D18C1" w:rsidRDefault="0060492C" w:rsidP="00677BA3">
            <w:pPr>
              <w:keepNext/>
              <w:rPr>
                <w:lang w:val="en-US"/>
              </w:rPr>
            </w:pPr>
            <w:r>
              <w:rPr>
                <w:lang w:val="en-US"/>
              </w:rPr>
              <w:t>Name</w:t>
            </w:r>
          </w:p>
        </w:tc>
        <w:tc>
          <w:tcPr>
            <w:tcW w:w="785" w:type="dxa"/>
            <w:shd w:val="clear" w:color="auto" w:fill="FFFFFF" w:themeFill="background1"/>
          </w:tcPr>
          <w:p w:rsidR="0060492C" w:rsidRPr="00EB7506" w:rsidRDefault="0060492C" w:rsidP="00677BA3">
            <w:pPr>
              <w:keepNext/>
              <w:rPr>
                <w:lang w:val="en-US"/>
              </w:rPr>
            </w:pPr>
            <w:r>
              <w:rPr>
                <w:lang w:val="en-US"/>
              </w:rPr>
              <w:t>MA</w:t>
            </w:r>
          </w:p>
        </w:tc>
        <w:tc>
          <w:tcPr>
            <w:tcW w:w="2302" w:type="dxa"/>
            <w:shd w:val="clear" w:color="auto" w:fill="FFFFFF" w:themeFill="background1"/>
          </w:tcPr>
          <w:p w:rsidR="0060492C" w:rsidRPr="001B783B" w:rsidRDefault="0060492C" w:rsidP="00677BA3">
            <w:pPr>
              <w:keepNext/>
              <w:rPr>
                <w:lang w:val="en-US"/>
              </w:rPr>
            </w:pPr>
            <w:r>
              <w:rPr>
                <w:lang w:val="en-US"/>
              </w:rPr>
              <w:t>STR(100)</w:t>
            </w:r>
          </w:p>
        </w:tc>
        <w:tc>
          <w:tcPr>
            <w:tcW w:w="3241" w:type="dxa"/>
            <w:shd w:val="clear" w:color="auto" w:fill="FFFFFF" w:themeFill="background1"/>
          </w:tcPr>
          <w:p w:rsidR="0060492C" w:rsidRDefault="0060492C" w:rsidP="00677BA3">
            <w:pPr>
              <w:keepNext/>
            </w:pPr>
            <w:r>
              <w:t>Наименование</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Default="0060492C" w:rsidP="00677BA3">
            <w:pPr>
              <w:keepNext/>
              <w:rPr>
                <w:lang w:val="en-US"/>
              </w:rPr>
            </w:pPr>
            <w:r>
              <w:rPr>
                <w:lang w:val="en-US"/>
              </w:rPr>
              <w:t>Article</w:t>
            </w:r>
          </w:p>
        </w:tc>
        <w:tc>
          <w:tcPr>
            <w:tcW w:w="785" w:type="dxa"/>
            <w:shd w:val="clear" w:color="auto" w:fill="FFFFFF" w:themeFill="background1"/>
          </w:tcPr>
          <w:p w:rsidR="0060492C" w:rsidRDefault="0060492C" w:rsidP="00677BA3">
            <w:pPr>
              <w:keepNext/>
              <w:rPr>
                <w:lang w:val="en-US"/>
              </w:rPr>
            </w:pPr>
            <w:r>
              <w:rPr>
                <w:lang w:val="en-US"/>
              </w:rPr>
              <w:t>NA</w:t>
            </w:r>
          </w:p>
        </w:tc>
        <w:tc>
          <w:tcPr>
            <w:tcW w:w="2302" w:type="dxa"/>
            <w:shd w:val="clear" w:color="auto" w:fill="FFFFFF" w:themeFill="background1"/>
          </w:tcPr>
          <w:p w:rsidR="0060492C" w:rsidRDefault="0060492C" w:rsidP="00677BA3">
            <w:pPr>
              <w:keepNext/>
              <w:rPr>
                <w:lang w:val="en-US"/>
              </w:rPr>
            </w:pPr>
            <w:r>
              <w:rPr>
                <w:lang w:val="en-US"/>
              </w:rPr>
              <w:t>STR(</w:t>
            </w:r>
            <w:r>
              <w:t>50</w:t>
            </w:r>
            <w:r>
              <w:rPr>
                <w:lang w:val="en-US"/>
              </w:rPr>
              <w:t>)</w:t>
            </w:r>
          </w:p>
        </w:tc>
        <w:tc>
          <w:tcPr>
            <w:tcW w:w="3241" w:type="dxa"/>
            <w:shd w:val="clear" w:color="auto" w:fill="FFFFFF" w:themeFill="background1"/>
          </w:tcPr>
          <w:p w:rsidR="0060492C" w:rsidRDefault="0060492C" w:rsidP="00677BA3">
            <w:pPr>
              <w:keepNext/>
            </w:pPr>
            <w:r>
              <w:t>Артикул</w:t>
            </w:r>
          </w:p>
        </w:tc>
        <w:tc>
          <w:tcPr>
            <w:tcW w:w="2684" w:type="dxa"/>
            <w:shd w:val="clear" w:color="auto" w:fill="FFFFFF" w:themeFill="background1"/>
          </w:tcPr>
          <w:p w:rsidR="0060492C" w:rsidRPr="00210AA5" w:rsidRDefault="0060492C" w:rsidP="00677BA3">
            <w:pPr>
              <w:keepNext/>
            </w:pPr>
          </w:p>
        </w:tc>
      </w:tr>
      <w:tr w:rsidR="0060492C" w:rsidRPr="00210AA5" w:rsidTr="00677BA3">
        <w:tc>
          <w:tcPr>
            <w:tcW w:w="1761" w:type="dxa"/>
            <w:shd w:val="clear" w:color="auto" w:fill="FFFFFF" w:themeFill="background1"/>
          </w:tcPr>
          <w:p w:rsidR="0060492C" w:rsidRPr="00EF06A3" w:rsidRDefault="0060492C" w:rsidP="00677BA3">
            <w:pPr>
              <w:keepNext/>
              <w:rPr>
                <w:lang w:val="en-US"/>
              </w:rPr>
            </w:pPr>
            <w:r>
              <w:rPr>
                <w:lang w:val="en-US"/>
              </w:rPr>
              <w:t>Description</w:t>
            </w:r>
          </w:p>
        </w:tc>
        <w:tc>
          <w:tcPr>
            <w:tcW w:w="785" w:type="dxa"/>
            <w:shd w:val="clear" w:color="auto" w:fill="FFFFFF" w:themeFill="background1"/>
          </w:tcPr>
          <w:p w:rsidR="0060492C" w:rsidRPr="00263B93" w:rsidRDefault="0060492C" w:rsidP="00677BA3">
            <w:pPr>
              <w:keepNext/>
            </w:pPr>
            <w:r>
              <w:rPr>
                <w:lang w:val="en-US"/>
              </w:rPr>
              <w:t>NA</w:t>
            </w:r>
          </w:p>
        </w:tc>
        <w:tc>
          <w:tcPr>
            <w:tcW w:w="2302" w:type="dxa"/>
            <w:shd w:val="clear" w:color="auto" w:fill="FFFFFF" w:themeFill="background1"/>
          </w:tcPr>
          <w:p w:rsidR="0060492C" w:rsidRPr="00263B93" w:rsidRDefault="0060492C" w:rsidP="00677BA3">
            <w:pPr>
              <w:keepNext/>
              <w:rPr>
                <w:lang w:val="en-US"/>
              </w:rPr>
            </w:pPr>
            <w:r>
              <w:rPr>
                <w:lang w:val="en-US"/>
              </w:rPr>
              <w:t>STR(1024)</w:t>
            </w:r>
          </w:p>
        </w:tc>
        <w:tc>
          <w:tcPr>
            <w:tcW w:w="3241" w:type="dxa"/>
            <w:shd w:val="clear" w:color="auto" w:fill="FFFFFF" w:themeFill="background1"/>
          </w:tcPr>
          <w:p w:rsidR="0060492C" w:rsidRPr="00474F5D" w:rsidRDefault="0060492C" w:rsidP="00677BA3">
            <w:pPr>
              <w:keepNext/>
            </w:pPr>
            <w:r>
              <w:t>Описание</w:t>
            </w:r>
          </w:p>
        </w:tc>
        <w:tc>
          <w:tcPr>
            <w:tcW w:w="2684" w:type="dxa"/>
            <w:shd w:val="clear" w:color="auto" w:fill="FFFFFF" w:themeFill="background1"/>
          </w:tcPr>
          <w:p w:rsidR="0060492C" w:rsidRPr="001B783B" w:rsidRDefault="0060492C" w:rsidP="00677BA3">
            <w:pPr>
              <w:keepNext/>
            </w:pPr>
          </w:p>
        </w:tc>
      </w:tr>
    </w:tbl>
    <w:p w:rsidR="0060492C" w:rsidRDefault="0060492C" w:rsidP="0060492C">
      <w:pPr>
        <w:pStyle w:val="4"/>
      </w:pPr>
      <w:bookmarkStart w:id="165" w:name="_Ref506547648"/>
      <w:bookmarkStart w:id="166" w:name="KeepingVariant"/>
      <w:proofErr w:type="spellStart"/>
      <w:r>
        <w:rPr>
          <w:lang w:val="en-US"/>
        </w:rPr>
        <w:t>KeepingVariant</w:t>
      </w:r>
      <w:bookmarkEnd w:id="165"/>
      <w:proofErr w:type="spellEnd"/>
    </w:p>
    <w:bookmarkEnd w:id="166"/>
    <w:p w:rsidR="0060492C" w:rsidRPr="009E40CD" w:rsidRDefault="0060492C" w:rsidP="00E90687">
      <w:pPr>
        <w:ind w:firstLine="708"/>
      </w:pPr>
      <w:r>
        <w:t>Описание варианта упаковки товара</w:t>
      </w:r>
    </w:p>
    <w:tbl>
      <w:tblPr>
        <w:tblStyle w:val="af4"/>
        <w:tblW w:w="10774" w:type="dxa"/>
        <w:tblInd w:w="-318" w:type="dxa"/>
        <w:tblLayout w:type="fixed"/>
        <w:tblLook w:val="04A0" w:firstRow="1" w:lastRow="0" w:firstColumn="1" w:lastColumn="0" w:noHBand="0" w:noVBand="1"/>
      </w:tblPr>
      <w:tblGrid>
        <w:gridCol w:w="2440"/>
        <w:gridCol w:w="708"/>
        <w:gridCol w:w="1560"/>
        <w:gridCol w:w="3373"/>
        <w:gridCol w:w="2693"/>
      </w:tblGrid>
      <w:tr w:rsidR="0060492C" w:rsidRPr="00210AA5" w:rsidTr="00771AB9">
        <w:tc>
          <w:tcPr>
            <w:tcW w:w="2440" w:type="dxa"/>
          </w:tcPr>
          <w:p w:rsidR="0060492C" w:rsidRPr="00210AA5" w:rsidRDefault="0060492C" w:rsidP="00677BA3">
            <w:pPr>
              <w:ind w:left="173"/>
              <w:rPr>
                <w:b/>
              </w:rPr>
            </w:pPr>
            <w:r>
              <w:rPr>
                <w:b/>
              </w:rPr>
              <w:t>Поле</w:t>
            </w:r>
          </w:p>
        </w:tc>
        <w:tc>
          <w:tcPr>
            <w:tcW w:w="708" w:type="dxa"/>
          </w:tcPr>
          <w:p w:rsidR="0060492C" w:rsidRPr="00262A7D" w:rsidRDefault="0060492C" w:rsidP="00677BA3">
            <w:pPr>
              <w:jc w:val="center"/>
              <w:rPr>
                <w:b/>
              </w:rPr>
            </w:pPr>
            <w:r>
              <w:rPr>
                <w:b/>
              </w:rPr>
              <w:t>Исп</w:t>
            </w:r>
            <w:r w:rsidRPr="00262A7D">
              <w:rPr>
                <w:b/>
              </w:rPr>
              <w:t>.</w:t>
            </w:r>
          </w:p>
        </w:tc>
        <w:tc>
          <w:tcPr>
            <w:tcW w:w="1560" w:type="dxa"/>
          </w:tcPr>
          <w:p w:rsidR="0060492C" w:rsidRPr="00210AA5" w:rsidRDefault="0060492C" w:rsidP="00677BA3">
            <w:pPr>
              <w:jc w:val="center"/>
              <w:rPr>
                <w:b/>
              </w:rPr>
            </w:pPr>
            <w:r>
              <w:rPr>
                <w:b/>
              </w:rPr>
              <w:t>Тип значения</w:t>
            </w:r>
          </w:p>
        </w:tc>
        <w:tc>
          <w:tcPr>
            <w:tcW w:w="3373"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210AA5" w:rsidTr="00771AB9">
        <w:tc>
          <w:tcPr>
            <w:tcW w:w="2440" w:type="dxa"/>
          </w:tcPr>
          <w:p w:rsidR="0060492C" w:rsidRPr="00A26272" w:rsidRDefault="0060492C" w:rsidP="00677BA3">
            <w:pPr>
              <w:ind w:left="173"/>
              <w:rPr>
                <w:lang w:val="en-US"/>
              </w:rPr>
            </w:pPr>
            <w:r>
              <w:rPr>
                <w:lang w:val="en-US"/>
              </w:rPr>
              <w:t>ID</w:t>
            </w:r>
          </w:p>
        </w:tc>
        <w:tc>
          <w:tcPr>
            <w:tcW w:w="708" w:type="dxa"/>
          </w:tcPr>
          <w:p w:rsidR="0060492C" w:rsidRPr="00A26272" w:rsidRDefault="0060492C" w:rsidP="00677BA3">
            <w:pPr>
              <w:jc w:val="center"/>
              <w:rPr>
                <w:lang w:val="en-US"/>
              </w:rPr>
            </w:pPr>
            <w:r>
              <w:rPr>
                <w:lang w:val="en-US"/>
              </w:rPr>
              <w:t>MA</w:t>
            </w:r>
          </w:p>
        </w:tc>
        <w:tc>
          <w:tcPr>
            <w:tcW w:w="1560" w:type="dxa"/>
          </w:tcPr>
          <w:p w:rsidR="0060492C" w:rsidRPr="00A26272" w:rsidRDefault="0060492C" w:rsidP="00677BA3">
            <w:pPr>
              <w:jc w:val="center"/>
              <w:rPr>
                <w:lang w:val="en-US"/>
              </w:rPr>
            </w:pPr>
            <w:r>
              <w:rPr>
                <w:lang w:val="en-US"/>
              </w:rPr>
              <w:t>STR</w:t>
            </w:r>
          </w:p>
        </w:tc>
        <w:tc>
          <w:tcPr>
            <w:tcW w:w="3373" w:type="dxa"/>
          </w:tcPr>
          <w:p w:rsidR="0060492C" w:rsidRPr="00A26272" w:rsidRDefault="0060492C" w:rsidP="00677BA3">
            <w:r>
              <w:rPr>
                <w:lang w:val="en-US"/>
              </w:rPr>
              <w:t xml:space="preserve">GUID </w:t>
            </w:r>
            <w:r>
              <w:t>варианта упаковки</w:t>
            </w:r>
          </w:p>
        </w:tc>
        <w:tc>
          <w:tcPr>
            <w:tcW w:w="2693" w:type="dxa"/>
          </w:tcPr>
          <w:p w:rsidR="0060492C" w:rsidRDefault="0060492C" w:rsidP="00677BA3">
            <w:pPr>
              <w:rPr>
                <w:b/>
              </w:rPr>
            </w:pPr>
          </w:p>
        </w:tc>
      </w:tr>
      <w:tr w:rsidR="0060492C" w:rsidRPr="00CC49AA" w:rsidTr="00771AB9">
        <w:tc>
          <w:tcPr>
            <w:tcW w:w="2440" w:type="dxa"/>
          </w:tcPr>
          <w:p w:rsidR="0060492C" w:rsidRPr="00262A7D" w:rsidRDefault="0060492C" w:rsidP="00677BA3">
            <w:pPr>
              <w:ind w:left="173"/>
            </w:pPr>
            <w:r>
              <w:rPr>
                <w:lang w:val="en-US"/>
              </w:rPr>
              <w:t>Measure</w:t>
            </w:r>
          </w:p>
        </w:tc>
        <w:tc>
          <w:tcPr>
            <w:tcW w:w="708" w:type="dxa"/>
          </w:tcPr>
          <w:p w:rsidR="0060492C" w:rsidRPr="00262A7D" w:rsidRDefault="0060492C" w:rsidP="00677BA3">
            <w:pPr>
              <w:jc w:val="center"/>
            </w:pPr>
            <w:r>
              <w:rPr>
                <w:lang w:val="en-US"/>
              </w:rPr>
              <w:t>MA</w:t>
            </w:r>
          </w:p>
        </w:tc>
        <w:tc>
          <w:tcPr>
            <w:tcW w:w="1560" w:type="dxa"/>
          </w:tcPr>
          <w:p w:rsidR="0060492C" w:rsidRPr="00262A7D" w:rsidRDefault="0060492C" w:rsidP="00677BA3">
            <w:pPr>
              <w:jc w:val="center"/>
            </w:pPr>
            <w:r>
              <w:rPr>
                <w:lang w:val="en-US"/>
              </w:rPr>
              <w:t>STR(5)</w:t>
            </w:r>
          </w:p>
        </w:tc>
        <w:tc>
          <w:tcPr>
            <w:tcW w:w="3373" w:type="dxa"/>
          </w:tcPr>
          <w:p w:rsidR="0060492C" w:rsidRDefault="0060492C" w:rsidP="00677BA3">
            <w:r>
              <w:t>Единица измерения по классификатору</w:t>
            </w:r>
          </w:p>
        </w:tc>
        <w:tc>
          <w:tcPr>
            <w:tcW w:w="2693" w:type="dxa"/>
          </w:tcPr>
          <w:p w:rsidR="0060492C" w:rsidRDefault="0060492C" w:rsidP="00677BA3"/>
        </w:tc>
      </w:tr>
      <w:tr w:rsidR="0060492C" w:rsidRPr="00CC49AA" w:rsidTr="00771AB9">
        <w:tc>
          <w:tcPr>
            <w:tcW w:w="2440" w:type="dxa"/>
          </w:tcPr>
          <w:p w:rsidR="0060492C" w:rsidRPr="003D18C1" w:rsidRDefault="0060492C" w:rsidP="00677BA3">
            <w:pPr>
              <w:ind w:left="173"/>
              <w:rPr>
                <w:lang w:val="en-US"/>
              </w:rPr>
            </w:pPr>
            <w:proofErr w:type="spellStart"/>
            <w:r>
              <w:rPr>
                <w:lang w:val="en-US"/>
              </w:rPr>
              <w:t>KeepingVariantType</w:t>
            </w:r>
            <w:proofErr w:type="spellEnd"/>
          </w:p>
        </w:tc>
        <w:tc>
          <w:tcPr>
            <w:tcW w:w="708" w:type="dxa"/>
          </w:tcPr>
          <w:p w:rsidR="0060492C" w:rsidRPr="00EB7506"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INT</w:t>
            </w:r>
          </w:p>
        </w:tc>
        <w:tc>
          <w:tcPr>
            <w:tcW w:w="3373" w:type="dxa"/>
          </w:tcPr>
          <w:p w:rsidR="0060492C" w:rsidRPr="000D0C54" w:rsidRDefault="00771AB9" w:rsidP="00771AB9">
            <w:pPr>
              <w:pStyle w:val="aff4"/>
              <w:rPr>
                <w:lang w:val="en-US"/>
              </w:rPr>
            </w:pPr>
            <w:r>
              <w:fldChar w:fldCharType="begin"/>
            </w:r>
            <w:r>
              <w:rPr>
                <w:lang w:val="en-US"/>
              </w:rPr>
              <w:instrText xml:space="preserve"> REF _Ref482456275 \h </w:instrText>
            </w:r>
            <w:r>
              <w:instrText xml:space="preserve"> \* MERGEFORMAT </w:instrText>
            </w:r>
            <w:r>
              <w:fldChar w:fldCharType="separate"/>
            </w:r>
            <w:r>
              <w:t>Типы вариантов хранения(</w:t>
            </w:r>
            <w:proofErr w:type="spellStart"/>
            <w:r>
              <w:rPr>
                <w:lang w:val="en-US"/>
              </w:rPr>
              <w:t>KeepingVariantType</w:t>
            </w:r>
            <w:proofErr w:type="spellEnd"/>
            <w:r>
              <w:t>)</w:t>
            </w:r>
            <w:r>
              <w:fldChar w:fldCharType="end"/>
            </w:r>
          </w:p>
        </w:tc>
        <w:tc>
          <w:tcPr>
            <w:tcW w:w="2693" w:type="dxa"/>
          </w:tcPr>
          <w:p w:rsidR="0060492C" w:rsidRPr="00210AA5" w:rsidRDefault="0060492C" w:rsidP="00677BA3">
            <w:r>
              <w:t xml:space="preserve">Места, Единицы, Упаковки, Паллеты </w:t>
            </w:r>
            <w:proofErr w:type="spellStart"/>
            <w:r>
              <w:t>итп</w:t>
            </w:r>
            <w:proofErr w:type="spellEnd"/>
          </w:p>
        </w:tc>
      </w:tr>
      <w:tr w:rsidR="0060492C" w:rsidRPr="00CC49AA" w:rsidTr="00771AB9">
        <w:tc>
          <w:tcPr>
            <w:tcW w:w="2440" w:type="dxa"/>
          </w:tcPr>
          <w:p w:rsidR="0060492C" w:rsidRPr="00FC2530" w:rsidRDefault="0060492C" w:rsidP="00677BA3">
            <w:pPr>
              <w:ind w:left="173"/>
            </w:pPr>
            <w:r>
              <w:rPr>
                <w:lang w:val="en-US"/>
              </w:rPr>
              <w:t>C</w:t>
            </w:r>
            <w:r w:rsidRPr="009E624C">
              <w:rPr>
                <w:lang w:val="en-US"/>
              </w:rPr>
              <w:t>oefficient</w:t>
            </w:r>
          </w:p>
        </w:tc>
        <w:tc>
          <w:tcPr>
            <w:tcW w:w="708" w:type="dxa"/>
          </w:tcPr>
          <w:p w:rsidR="0060492C" w:rsidRPr="00FC2530" w:rsidRDefault="0060492C" w:rsidP="00677BA3">
            <w:pPr>
              <w:jc w:val="center"/>
            </w:pPr>
            <w:r>
              <w:rPr>
                <w:lang w:val="en-US"/>
              </w:rPr>
              <w:t>MA</w:t>
            </w:r>
          </w:p>
        </w:tc>
        <w:tc>
          <w:tcPr>
            <w:tcW w:w="1560" w:type="dxa"/>
          </w:tcPr>
          <w:p w:rsidR="0060492C" w:rsidRPr="00FC2530" w:rsidRDefault="0060492C" w:rsidP="00677BA3">
            <w:pPr>
              <w:jc w:val="center"/>
            </w:pPr>
            <w:r>
              <w:rPr>
                <w:lang w:val="en-US"/>
              </w:rPr>
              <w:t>INT</w:t>
            </w:r>
          </w:p>
        </w:tc>
        <w:tc>
          <w:tcPr>
            <w:tcW w:w="3373" w:type="dxa"/>
          </w:tcPr>
          <w:p w:rsidR="0060492C" w:rsidRPr="00474F5D" w:rsidRDefault="0060492C" w:rsidP="00677BA3">
            <w:r>
              <w:t>Коэффициент</w:t>
            </w:r>
            <w:r w:rsidR="00D33EE1">
              <w:t xml:space="preserve"> по отношению</w:t>
            </w:r>
            <w:r>
              <w:t xml:space="preserve"> к базовой единице</w:t>
            </w:r>
          </w:p>
        </w:tc>
        <w:tc>
          <w:tcPr>
            <w:tcW w:w="2693" w:type="dxa"/>
          </w:tcPr>
          <w:p w:rsidR="0060492C" w:rsidRPr="00210AA5" w:rsidRDefault="0060492C" w:rsidP="00677BA3"/>
        </w:tc>
      </w:tr>
      <w:tr w:rsidR="0060492C" w:rsidRPr="00CC49AA" w:rsidTr="00771AB9">
        <w:tc>
          <w:tcPr>
            <w:tcW w:w="2440" w:type="dxa"/>
          </w:tcPr>
          <w:p w:rsidR="0060492C" w:rsidRPr="001777C7" w:rsidRDefault="0060492C" w:rsidP="00677BA3">
            <w:pPr>
              <w:ind w:left="173"/>
              <w:rPr>
                <w:lang w:val="en-US"/>
              </w:rPr>
            </w:pPr>
            <w:r>
              <w:rPr>
                <w:lang w:val="en-US"/>
              </w:rPr>
              <w:t>Dimensions</w:t>
            </w:r>
          </w:p>
        </w:tc>
        <w:tc>
          <w:tcPr>
            <w:tcW w:w="708" w:type="dxa"/>
          </w:tcPr>
          <w:p w:rsidR="0060492C" w:rsidRPr="00FC2530" w:rsidRDefault="0060492C" w:rsidP="00677BA3">
            <w:pPr>
              <w:jc w:val="center"/>
            </w:pPr>
            <w:r>
              <w:rPr>
                <w:lang w:val="en-US"/>
              </w:rPr>
              <w:t>NE</w:t>
            </w:r>
          </w:p>
        </w:tc>
        <w:tc>
          <w:tcPr>
            <w:tcW w:w="1560" w:type="dxa"/>
          </w:tcPr>
          <w:p w:rsidR="0060492C" w:rsidRPr="000A4884" w:rsidRDefault="00771AB9" w:rsidP="00771AB9">
            <w:pPr>
              <w:pStyle w:val="aff4"/>
            </w:pPr>
            <w:r>
              <w:rPr>
                <w:lang w:val="en-US"/>
              </w:rPr>
              <w:fldChar w:fldCharType="begin"/>
            </w:r>
            <w:r>
              <w:instrText xml:space="preserve"> REF _Ref503995656 \h </w:instrText>
            </w:r>
            <w:r>
              <w:rPr>
                <w:lang w:val="en-US"/>
              </w:rPr>
              <w:instrText xml:space="preserve"> \* MERGEFORMAT </w:instrText>
            </w:r>
            <w:r>
              <w:rPr>
                <w:lang w:val="en-US"/>
              </w:rPr>
            </w:r>
            <w:r>
              <w:rPr>
                <w:lang w:val="en-US"/>
              </w:rPr>
              <w:fldChar w:fldCharType="separate"/>
            </w:r>
            <w:r w:rsidRPr="00B93EA9">
              <w:rPr>
                <w:lang w:val="en-US"/>
              </w:rPr>
              <w:t>Dimensions</w:t>
            </w:r>
            <w:r>
              <w:rPr>
                <w:lang w:val="en-US"/>
              </w:rPr>
              <w:fldChar w:fldCharType="end"/>
            </w:r>
          </w:p>
        </w:tc>
        <w:tc>
          <w:tcPr>
            <w:tcW w:w="3373" w:type="dxa"/>
          </w:tcPr>
          <w:p w:rsidR="0060492C" w:rsidRPr="00EB7506" w:rsidRDefault="0060492C" w:rsidP="00677BA3">
            <w:pPr>
              <w:rPr>
                <w:lang w:val="en-US"/>
              </w:rPr>
            </w:pPr>
            <w:r>
              <w:t>Габариты и вес упаковки</w:t>
            </w:r>
          </w:p>
        </w:tc>
        <w:tc>
          <w:tcPr>
            <w:tcW w:w="2693" w:type="dxa"/>
          </w:tcPr>
          <w:p w:rsidR="0060492C" w:rsidRPr="009E139B" w:rsidRDefault="0060492C" w:rsidP="00677BA3"/>
        </w:tc>
      </w:tr>
      <w:tr w:rsidR="0060492C" w:rsidRPr="00CC49AA" w:rsidTr="00771AB9">
        <w:tc>
          <w:tcPr>
            <w:tcW w:w="2440" w:type="dxa"/>
          </w:tcPr>
          <w:p w:rsidR="0060492C" w:rsidRPr="007334D2" w:rsidRDefault="0060492C" w:rsidP="00677BA3">
            <w:pPr>
              <w:ind w:left="173"/>
              <w:rPr>
                <w:lang w:val="en-US"/>
              </w:rPr>
            </w:pPr>
            <w:proofErr w:type="spellStart"/>
            <w:r w:rsidRPr="00775155">
              <w:rPr>
                <w:lang w:val="en-US"/>
              </w:rPr>
              <w:t>BarCodes</w:t>
            </w:r>
            <w:proofErr w:type="spellEnd"/>
          </w:p>
        </w:tc>
        <w:tc>
          <w:tcPr>
            <w:tcW w:w="708" w:type="dxa"/>
          </w:tcPr>
          <w:p w:rsidR="0060492C" w:rsidRDefault="0060492C" w:rsidP="00677BA3">
            <w:pPr>
              <w:jc w:val="center"/>
              <w:rPr>
                <w:lang w:val="en-US"/>
              </w:rPr>
            </w:pPr>
            <w:r>
              <w:rPr>
                <w:lang w:val="en-US"/>
              </w:rPr>
              <w:t>NE*</w:t>
            </w:r>
          </w:p>
        </w:tc>
        <w:tc>
          <w:tcPr>
            <w:tcW w:w="1560" w:type="dxa"/>
          </w:tcPr>
          <w:p w:rsidR="0060492C" w:rsidRPr="00C30BA4" w:rsidRDefault="00771AB9" w:rsidP="00771AB9">
            <w:pPr>
              <w:pStyle w:val="aff4"/>
              <w:rPr>
                <w:lang w:val="en-US"/>
              </w:rPr>
            </w:pPr>
            <w:r>
              <w:rPr>
                <w:lang w:val="en-US"/>
              </w:rPr>
              <w:fldChar w:fldCharType="begin"/>
            </w:r>
            <w:r>
              <w:rPr>
                <w:lang w:val="en-US"/>
              </w:rPr>
              <w:instrText xml:space="preserve"> REF _Ref515536336 \h  \* MERGEFORMAT </w:instrText>
            </w:r>
            <w:r>
              <w:rPr>
                <w:lang w:val="en-US"/>
              </w:rPr>
            </w:r>
            <w:r>
              <w:rPr>
                <w:lang w:val="en-US"/>
              </w:rPr>
              <w:fldChar w:fldCharType="separate"/>
            </w:r>
            <w:proofErr w:type="spellStart"/>
            <w:r>
              <w:rPr>
                <w:lang w:val="en-US"/>
              </w:rPr>
              <w:t>BarCode</w:t>
            </w:r>
            <w:proofErr w:type="spellEnd"/>
            <w:r>
              <w:rPr>
                <w:lang w:val="en-US"/>
              </w:rPr>
              <w:fldChar w:fldCharType="end"/>
            </w:r>
          </w:p>
        </w:tc>
        <w:tc>
          <w:tcPr>
            <w:tcW w:w="3373" w:type="dxa"/>
          </w:tcPr>
          <w:p w:rsidR="0060492C" w:rsidRDefault="0060492C" w:rsidP="00677BA3">
            <w:proofErr w:type="spellStart"/>
            <w:r>
              <w:t>Штрихкод</w:t>
            </w:r>
            <w:proofErr w:type="spellEnd"/>
            <w:r>
              <w:t>(-ы) этого варианта упаковки</w:t>
            </w:r>
          </w:p>
        </w:tc>
        <w:tc>
          <w:tcPr>
            <w:tcW w:w="2693" w:type="dxa"/>
          </w:tcPr>
          <w:p w:rsidR="0060492C" w:rsidRPr="00775155" w:rsidRDefault="0060492C" w:rsidP="00771AB9">
            <w:r>
              <w:t xml:space="preserve">Возможно использовать </w:t>
            </w:r>
            <w:r>
              <w:rPr>
                <w:lang w:val="en-US"/>
              </w:rPr>
              <w:t>Action</w:t>
            </w:r>
            <w:r w:rsidRPr="00775155">
              <w:t xml:space="preserve"> </w:t>
            </w:r>
            <w:r>
              <w:t>для добавления переданного</w:t>
            </w:r>
            <w:r w:rsidRPr="00775155">
              <w:t xml:space="preserve"> / </w:t>
            </w:r>
            <w:r>
              <w:t>генерации</w:t>
            </w:r>
            <w:r w:rsidRPr="00775155">
              <w:t xml:space="preserve"> </w:t>
            </w:r>
            <w:r>
              <w:t xml:space="preserve">нового </w:t>
            </w:r>
            <w:r w:rsidRPr="00775155">
              <w:t>/</w:t>
            </w:r>
            <w:r>
              <w:t xml:space="preserve"> удаления (</w:t>
            </w:r>
            <w:proofErr w:type="spellStart"/>
            <w:r w:rsidR="00771AB9" w:rsidRPr="00771AB9">
              <w:rPr>
                <w:rStyle w:val="aff5"/>
              </w:rPr>
              <w:fldChar w:fldCharType="begin"/>
            </w:r>
            <w:r w:rsidR="00771AB9" w:rsidRPr="00771AB9">
              <w:rPr>
                <w:rStyle w:val="aff5"/>
              </w:rPr>
              <w:instrText xml:space="preserve"> REF _Ref515536835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createKeepingVariant</w:t>
            </w:r>
            <w:proofErr w:type="spellEnd"/>
            <w:r w:rsidR="00771AB9" w:rsidRPr="00771AB9">
              <w:rPr>
                <w:rStyle w:val="aff5"/>
              </w:rPr>
              <w:fldChar w:fldCharType="end"/>
            </w:r>
            <w:r w:rsidR="00771AB9">
              <w:t xml:space="preserve"> </w:t>
            </w:r>
            <w:r>
              <w:t>обрабатывает только этот список ШК)</w:t>
            </w:r>
          </w:p>
        </w:tc>
      </w:tr>
      <w:tr w:rsidR="0060492C" w:rsidRPr="00CC49AA" w:rsidTr="00771AB9">
        <w:tc>
          <w:tcPr>
            <w:tcW w:w="2440" w:type="dxa"/>
          </w:tcPr>
          <w:p w:rsidR="0060492C" w:rsidRPr="00775155" w:rsidRDefault="0060492C" w:rsidP="00677BA3">
            <w:pPr>
              <w:ind w:left="173"/>
              <w:rPr>
                <w:lang w:val="en-US"/>
              </w:rPr>
            </w:pPr>
            <w:r>
              <w:rPr>
                <w:lang w:val="en-US"/>
              </w:rPr>
              <w:t>Barcode</w:t>
            </w:r>
          </w:p>
        </w:tc>
        <w:tc>
          <w:tcPr>
            <w:tcW w:w="708" w:type="dxa"/>
          </w:tcPr>
          <w:p w:rsidR="0060492C" w:rsidRDefault="0060492C" w:rsidP="00677BA3">
            <w:pPr>
              <w:jc w:val="center"/>
              <w:rPr>
                <w:lang w:val="en-US"/>
              </w:rPr>
            </w:pPr>
            <w:r>
              <w:rPr>
                <w:lang w:val="en-US"/>
              </w:rPr>
              <w:t>NE*</w:t>
            </w:r>
          </w:p>
        </w:tc>
        <w:tc>
          <w:tcPr>
            <w:tcW w:w="1560" w:type="dxa"/>
          </w:tcPr>
          <w:p w:rsidR="0060492C" w:rsidRPr="00775155" w:rsidRDefault="0060492C" w:rsidP="00677BA3">
            <w:pPr>
              <w:jc w:val="center"/>
              <w:rPr>
                <w:lang w:val="en-US"/>
              </w:rPr>
            </w:pPr>
            <w:r w:rsidRPr="00775155">
              <w:rPr>
                <w:lang w:val="en-US"/>
              </w:rPr>
              <w:t>STR</w:t>
            </w:r>
          </w:p>
        </w:tc>
        <w:tc>
          <w:tcPr>
            <w:tcW w:w="3373" w:type="dxa"/>
          </w:tcPr>
          <w:p w:rsidR="0060492C" w:rsidRPr="00775155" w:rsidRDefault="0060492C" w:rsidP="00677BA3">
            <w:proofErr w:type="spellStart"/>
            <w:r>
              <w:t>Штрихкод</w:t>
            </w:r>
            <w:proofErr w:type="spellEnd"/>
            <w:r>
              <w:t xml:space="preserve">(-ы) этого варианта упаковки </w:t>
            </w:r>
          </w:p>
        </w:tc>
        <w:tc>
          <w:tcPr>
            <w:tcW w:w="2693" w:type="dxa"/>
          </w:tcPr>
          <w:p w:rsidR="0060492C" w:rsidRPr="00775155" w:rsidRDefault="0060492C" w:rsidP="00771AB9">
            <w:r>
              <w:t xml:space="preserve">Старый вариант. Возможно только добавление. Используется только в методе </w:t>
            </w:r>
            <w:r w:rsidR="00771AB9" w:rsidRPr="00771AB9">
              <w:rPr>
                <w:rStyle w:val="aff5"/>
              </w:rPr>
              <w:fldChar w:fldCharType="begin"/>
            </w:r>
            <w:r w:rsidR="00771AB9" w:rsidRPr="00771AB9">
              <w:rPr>
                <w:rStyle w:val="aff5"/>
              </w:rPr>
              <w:instrText xml:space="preserve"> REF _Ref477460880 \h </w:instrText>
            </w:r>
            <w:r w:rsidR="00771AB9">
              <w:rPr>
                <w:rStyle w:val="aff5"/>
              </w:rPr>
              <w:instrText xml:space="preserve"> \* MERGEFORMAT </w:instrText>
            </w:r>
            <w:r w:rsidR="00771AB9" w:rsidRPr="00771AB9">
              <w:rPr>
                <w:rStyle w:val="aff5"/>
              </w:rPr>
            </w:r>
            <w:r w:rsidR="00771AB9" w:rsidRPr="00771AB9">
              <w:rPr>
                <w:rStyle w:val="aff5"/>
              </w:rPr>
              <w:fldChar w:fldCharType="separate"/>
            </w:r>
            <w:proofErr w:type="spellStart"/>
            <w:r w:rsidR="00771AB9" w:rsidRPr="00771AB9">
              <w:rPr>
                <w:rStyle w:val="aff5"/>
              </w:rPr>
              <w:t>createGood</w:t>
            </w:r>
            <w:proofErr w:type="spellEnd"/>
            <w:r w:rsidR="00771AB9" w:rsidRPr="00771AB9">
              <w:rPr>
                <w:rStyle w:val="aff5"/>
              </w:rPr>
              <w:fldChar w:fldCharType="end"/>
            </w:r>
          </w:p>
        </w:tc>
      </w:tr>
      <w:tr w:rsidR="0060492C" w:rsidRPr="00CC49AA" w:rsidTr="00771AB9">
        <w:tc>
          <w:tcPr>
            <w:tcW w:w="2440" w:type="dxa"/>
          </w:tcPr>
          <w:p w:rsidR="0060492C" w:rsidRPr="00C9105F" w:rsidRDefault="0060492C" w:rsidP="00677BA3">
            <w:pPr>
              <w:ind w:left="173"/>
            </w:pPr>
            <w:proofErr w:type="spellStart"/>
            <w:r w:rsidRPr="00C9105F">
              <w:rPr>
                <w:lang w:val="en-US"/>
              </w:rPr>
              <w:t>AddProperties</w:t>
            </w:r>
            <w:proofErr w:type="spellEnd"/>
          </w:p>
        </w:tc>
        <w:tc>
          <w:tcPr>
            <w:tcW w:w="708" w:type="dxa"/>
          </w:tcPr>
          <w:p w:rsidR="0060492C" w:rsidRPr="00775155" w:rsidRDefault="0060492C" w:rsidP="00677BA3">
            <w:pPr>
              <w:jc w:val="center"/>
            </w:pPr>
            <w:r>
              <w:rPr>
                <w:lang w:val="en-US"/>
              </w:rPr>
              <w:t>NE</w:t>
            </w:r>
            <w:r w:rsidRPr="00775155">
              <w:t>*</w:t>
            </w:r>
          </w:p>
        </w:tc>
        <w:tc>
          <w:tcPr>
            <w:tcW w:w="1560" w:type="dxa"/>
          </w:tcPr>
          <w:p w:rsidR="0060492C" w:rsidRPr="00775155" w:rsidRDefault="00771AB9" w:rsidP="00771AB9">
            <w:pPr>
              <w:pStyle w:val="aff4"/>
            </w:pPr>
            <w:r>
              <w:rPr>
                <w:lang w:val="en-US"/>
              </w:rPr>
              <w:fldChar w:fldCharType="begin"/>
            </w:r>
            <w:r>
              <w:instrText xml:space="preserve"> REF _Ref515536357 \h </w:instrText>
            </w:r>
            <w:r>
              <w:rPr>
                <w:lang w:val="en-US"/>
              </w:rPr>
              <w:instrText xml:space="preserve">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3373" w:type="dxa"/>
          </w:tcPr>
          <w:p w:rsidR="0060492C" w:rsidRDefault="00771AB9" w:rsidP="00771AB9">
            <w:r>
              <w:t>См. «</w:t>
            </w:r>
            <w:r w:rsidRPr="00771AB9">
              <w:rPr>
                <w:rStyle w:val="aff5"/>
              </w:rPr>
              <w:fldChar w:fldCharType="begin"/>
            </w:r>
            <w:r w:rsidRPr="00771AB9">
              <w:rPr>
                <w:rStyle w:val="aff5"/>
              </w:rPr>
              <w:instrText xml:space="preserve"> REF _Ref477176504 \h </w:instrText>
            </w:r>
            <w:r>
              <w:rPr>
                <w:rStyle w:val="aff5"/>
              </w:rPr>
              <w:instrText xml:space="preserve"> \* MERGEFORMAT </w:instrText>
            </w:r>
            <w:r w:rsidRPr="00771AB9">
              <w:rPr>
                <w:rStyle w:val="aff5"/>
              </w:rPr>
            </w:r>
            <w:r w:rsidRPr="00771AB9">
              <w:rPr>
                <w:rStyle w:val="aff5"/>
              </w:rPr>
              <w:fldChar w:fldCharType="separate"/>
            </w:r>
            <w:r w:rsidRPr="00771AB9">
              <w:rPr>
                <w:rStyle w:val="aff5"/>
              </w:rPr>
              <w:t>Дополнительные свойства объектов</w:t>
            </w:r>
            <w:r w:rsidRPr="00771AB9">
              <w:rPr>
                <w:rStyle w:val="aff5"/>
              </w:rPr>
              <w:fldChar w:fldCharType="end"/>
            </w:r>
            <w:r>
              <w:t>»</w:t>
            </w:r>
          </w:p>
        </w:tc>
        <w:tc>
          <w:tcPr>
            <w:tcW w:w="2693" w:type="dxa"/>
          </w:tcPr>
          <w:p w:rsidR="0060492C" w:rsidRPr="009E139B" w:rsidRDefault="0060492C" w:rsidP="00677BA3"/>
        </w:tc>
      </w:tr>
      <w:tr w:rsidR="0060492C" w:rsidRPr="00CC49AA" w:rsidTr="00771AB9">
        <w:tc>
          <w:tcPr>
            <w:tcW w:w="2440" w:type="dxa"/>
          </w:tcPr>
          <w:p w:rsidR="0060492C" w:rsidRPr="00775155" w:rsidRDefault="0060492C" w:rsidP="00677BA3">
            <w:pPr>
              <w:ind w:left="173"/>
            </w:pPr>
            <w:r>
              <w:rPr>
                <w:lang w:val="en-US"/>
              </w:rPr>
              <w:t>Description</w:t>
            </w:r>
          </w:p>
        </w:tc>
        <w:tc>
          <w:tcPr>
            <w:tcW w:w="708" w:type="dxa"/>
          </w:tcPr>
          <w:p w:rsidR="0060492C" w:rsidRPr="00771AB9" w:rsidRDefault="0060492C" w:rsidP="00677BA3">
            <w:pPr>
              <w:jc w:val="center"/>
            </w:pPr>
            <w:r>
              <w:rPr>
                <w:lang w:val="en-US"/>
              </w:rPr>
              <w:t>NA</w:t>
            </w:r>
          </w:p>
        </w:tc>
        <w:tc>
          <w:tcPr>
            <w:tcW w:w="1560" w:type="dxa"/>
          </w:tcPr>
          <w:p w:rsidR="0060492C" w:rsidRPr="00771AB9" w:rsidRDefault="0060492C" w:rsidP="00677BA3">
            <w:pPr>
              <w:jc w:val="center"/>
            </w:pPr>
            <w:r w:rsidRPr="00C9105F">
              <w:rPr>
                <w:lang w:val="en-US"/>
              </w:rPr>
              <w:t>STR</w:t>
            </w:r>
            <w:r w:rsidRPr="00771AB9">
              <w:t>(1024)</w:t>
            </w:r>
          </w:p>
        </w:tc>
        <w:tc>
          <w:tcPr>
            <w:tcW w:w="3373" w:type="dxa"/>
          </w:tcPr>
          <w:p w:rsidR="0060492C" w:rsidRPr="00C9105F" w:rsidRDefault="0060492C" w:rsidP="00677BA3">
            <w:r>
              <w:t>Строковое описание варианта хранения</w:t>
            </w:r>
          </w:p>
        </w:tc>
        <w:tc>
          <w:tcPr>
            <w:tcW w:w="2693" w:type="dxa"/>
          </w:tcPr>
          <w:p w:rsidR="0060492C" w:rsidRDefault="0060492C" w:rsidP="00677BA3"/>
        </w:tc>
      </w:tr>
    </w:tbl>
    <w:p w:rsidR="0060492C" w:rsidRPr="00C9105F" w:rsidRDefault="0060492C" w:rsidP="0060492C">
      <w:pPr>
        <w:pStyle w:val="4"/>
      </w:pPr>
      <w:bookmarkStart w:id="167" w:name="_Ref506548576"/>
      <w:bookmarkStart w:id="168" w:name="GoodDimensions"/>
      <w:proofErr w:type="spellStart"/>
      <w:r w:rsidRPr="00B93EA9">
        <w:rPr>
          <w:lang w:val="en-US"/>
        </w:rPr>
        <w:lastRenderedPageBreak/>
        <w:t>GoodDimensions</w:t>
      </w:r>
      <w:bookmarkEnd w:id="167"/>
      <w:proofErr w:type="spellEnd"/>
      <w:r w:rsidRPr="00B93EA9">
        <w:t xml:space="preserve"> </w:t>
      </w:r>
    </w:p>
    <w:bookmarkEnd w:id="168"/>
    <w:p w:rsidR="0060492C" w:rsidRPr="00B93EA9" w:rsidRDefault="0060492C" w:rsidP="00E90687">
      <w:pPr>
        <w:ind w:firstLine="708"/>
      </w:pPr>
      <w:r>
        <w:t>Габариты основного варианта хранения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C9105F" w:rsidRDefault="0060492C" w:rsidP="00677BA3">
            <w:pPr>
              <w:ind w:left="284"/>
            </w:pPr>
            <w:proofErr w:type="spellStart"/>
            <w:r>
              <w:rPr>
                <w:lang w:val="en-US"/>
              </w:rPr>
              <w:t>GoodID</w:t>
            </w:r>
            <w:proofErr w:type="spellEnd"/>
          </w:p>
        </w:tc>
        <w:tc>
          <w:tcPr>
            <w:tcW w:w="708" w:type="dxa"/>
          </w:tcPr>
          <w:p w:rsidR="0060492C" w:rsidRPr="00C9105F" w:rsidRDefault="0060492C" w:rsidP="00677BA3">
            <w:pPr>
              <w:jc w:val="center"/>
            </w:pPr>
            <w:r>
              <w:rPr>
                <w:lang w:val="en-US"/>
              </w:rPr>
              <w:t>MA</w:t>
            </w:r>
          </w:p>
        </w:tc>
        <w:tc>
          <w:tcPr>
            <w:tcW w:w="1560" w:type="dxa"/>
          </w:tcPr>
          <w:p w:rsidR="0060492C" w:rsidRPr="00C9105F" w:rsidRDefault="0060492C" w:rsidP="00677BA3">
            <w:pPr>
              <w:jc w:val="center"/>
            </w:pPr>
            <w:r>
              <w:rPr>
                <w:lang w:val="en-US"/>
              </w:rPr>
              <w:t>STR</w:t>
            </w:r>
            <w:r w:rsidRPr="00C9105F">
              <w:t>(50</w:t>
            </w:r>
            <w:r>
              <w:t>)</w:t>
            </w:r>
          </w:p>
        </w:tc>
        <w:tc>
          <w:tcPr>
            <w:tcW w:w="3260" w:type="dxa"/>
          </w:tcPr>
          <w:p w:rsidR="0060492C" w:rsidRPr="00D8505E" w:rsidRDefault="0060492C" w:rsidP="00677BA3">
            <w:pPr>
              <w:rPr>
                <w:lang w:val="en-US"/>
              </w:rPr>
            </w:pPr>
            <w:r w:rsidRPr="009E281C">
              <w:t>Уникальный идентификатор товара</w:t>
            </w:r>
          </w:p>
        </w:tc>
        <w:tc>
          <w:tcPr>
            <w:tcW w:w="2693" w:type="dxa"/>
          </w:tcPr>
          <w:p w:rsidR="0060492C" w:rsidRPr="00D8505E" w:rsidRDefault="0080700C" w:rsidP="0080700C">
            <w:pPr>
              <w:rPr>
                <w:lang w:val="en-US"/>
              </w:rPr>
            </w:pPr>
            <w:r>
              <w:rPr>
                <w:lang w:val="en-US"/>
              </w:rPr>
              <w:t>GUID</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bl>
    <w:p w:rsidR="0060492C" w:rsidRPr="00E503E5" w:rsidRDefault="0060492C" w:rsidP="0060492C">
      <w:pPr>
        <w:pStyle w:val="4"/>
        <w:rPr>
          <w:lang w:val="en-US"/>
        </w:rPr>
      </w:pPr>
      <w:bookmarkStart w:id="169" w:name="_Ref515536397"/>
      <w:bookmarkStart w:id="170" w:name="OperationalInstruction"/>
      <w:bookmarkStart w:id="171" w:name="_Ref505179820"/>
      <w:proofErr w:type="spellStart"/>
      <w:r>
        <w:rPr>
          <w:lang w:val="en-US"/>
        </w:rPr>
        <w:t>OperationalInstruction</w:t>
      </w:r>
      <w:bookmarkEnd w:id="169"/>
      <w:proofErr w:type="spellEnd"/>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c>
          <w:tcPr>
            <w:tcW w:w="2235" w:type="dxa"/>
          </w:tcPr>
          <w:bookmarkEnd w:id="170"/>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E503E5" w:rsidRDefault="0060492C" w:rsidP="00677BA3">
            <w:pPr>
              <w:ind w:left="284"/>
              <w:rPr>
                <w:lang w:val="en-US"/>
              </w:rPr>
            </w:pPr>
            <w:r>
              <w:rPr>
                <w:lang w:val="en-US"/>
              </w:rPr>
              <w:t>Operation</w:t>
            </w:r>
          </w:p>
        </w:tc>
        <w:tc>
          <w:tcPr>
            <w:tcW w:w="743" w:type="dxa"/>
          </w:tcPr>
          <w:p w:rsidR="0060492C" w:rsidRPr="00AB1D3D"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INT</w:t>
            </w:r>
          </w:p>
        </w:tc>
        <w:tc>
          <w:tcPr>
            <w:tcW w:w="3260" w:type="dxa"/>
          </w:tcPr>
          <w:p w:rsidR="0060492C" w:rsidRDefault="0060492C" w:rsidP="00677BA3">
            <w:r>
              <w:t>Код вида складской операции</w:t>
            </w:r>
          </w:p>
          <w:p w:rsidR="0060492C" w:rsidRDefault="0060492C" w:rsidP="00677BA3">
            <w:r>
              <w:t>1 – Приемка</w:t>
            </w:r>
          </w:p>
          <w:p w:rsidR="0060492C" w:rsidRDefault="0060492C" w:rsidP="00677BA3">
            <w:r>
              <w:t>2 – Отбор</w:t>
            </w:r>
          </w:p>
          <w:p w:rsidR="0060492C" w:rsidRPr="00E503E5" w:rsidRDefault="0060492C" w:rsidP="00677BA3">
            <w:r>
              <w:t>3 – Упаковка</w:t>
            </w:r>
          </w:p>
        </w:tc>
        <w:tc>
          <w:tcPr>
            <w:tcW w:w="2693" w:type="dxa"/>
          </w:tcPr>
          <w:p w:rsidR="0060492C" w:rsidRPr="00210AA5" w:rsidRDefault="0060492C" w:rsidP="00677BA3"/>
        </w:tc>
      </w:tr>
      <w:tr w:rsidR="0060492C" w:rsidRPr="00CC49AA" w:rsidTr="00677BA3">
        <w:tc>
          <w:tcPr>
            <w:tcW w:w="2235" w:type="dxa"/>
          </w:tcPr>
          <w:p w:rsidR="0060492C" w:rsidRPr="004368DA" w:rsidRDefault="0060492C" w:rsidP="00677BA3">
            <w:pPr>
              <w:ind w:left="284"/>
            </w:pPr>
            <w:r>
              <w:rPr>
                <w:lang w:val="en-US"/>
              </w:rPr>
              <w:t>Instruction</w:t>
            </w:r>
          </w:p>
        </w:tc>
        <w:tc>
          <w:tcPr>
            <w:tcW w:w="743" w:type="dxa"/>
          </w:tcPr>
          <w:p w:rsidR="0060492C" w:rsidRPr="004368DA" w:rsidRDefault="0060492C" w:rsidP="00677BA3">
            <w:pPr>
              <w:jc w:val="center"/>
            </w:pPr>
            <w:r>
              <w:rPr>
                <w:lang w:val="en-US"/>
              </w:rPr>
              <w:t>MA</w:t>
            </w:r>
          </w:p>
        </w:tc>
        <w:tc>
          <w:tcPr>
            <w:tcW w:w="1843" w:type="dxa"/>
          </w:tcPr>
          <w:p w:rsidR="0060492C" w:rsidRPr="00E503E5" w:rsidRDefault="0060492C" w:rsidP="00677BA3">
            <w:pPr>
              <w:jc w:val="center"/>
              <w:rPr>
                <w:lang w:val="en-US"/>
              </w:rPr>
            </w:pPr>
            <w:r>
              <w:rPr>
                <w:lang w:val="en-US"/>
              </w:rPr>
              <w:t>STR(256)</w:t>
            </w:r>
          </w:p>
        </w:tc>
        <w:tc>
          <w:tcPr>
            <w:tcW w:w="3260" w:type="dxa"/>
          </w:tcPr>
          <w:p w:rsidR="0060492C" w:rsidRPr="00E503E5" w:rsidRDefault="0060492C" w:rsidP="00677BA3">
            <w:r>
              <w:t>Текст инструкции</w:t>
            </w:r>
          </w:p>
        </w:tc>
        <w:tc>
          <w:tcPr>
            <w:tcW w:w="2693" w:type="dxa"/>
          </w:tcPr>
          <w:p w:rsidR="0060492C" w:rsidRDefault="0060492C" w:rsidP="00677BA3"/>
        </w:tc>
      </w:tr>
    </w:tbl>
    <w:p w:rsidR="0060492C" w:rsidRDefault="0060492C" w:rsidP="0060492C">
      <w:pPr>
        <w:rPr>
          <w:rFonts w:asciiTheme="majorHAnsi" w:eastAsiaTheme="majorEastAsia" w:hAnsiTheme="majorHAnsi" w:cstheme="majorBidi"/>
          <w:sz w:val="28"/>
          <w:szCs w:val="28"/>
        </w:rPr>
      </w:pPr>
      <w:r>
        <w:br w:type="page"/>
      </w:r>
    </w:p>
    <w:p w:rsidR="0060492C" w:rsidRDefault="0060492C" w:rsidP="0060492C">
      <w:pPr>
        <w:pStyle w:val="4"/>
        <w:rPr>
          <w:lang w:val="en-US"/>
        </w:rPr>
      </w:pPr>
      <w:bookmarkStart w:id="172" w:name="_Ref515534230"/>
      <w:bookmarkStart w:id="173" w:name="SKU"/>
      <w:r>
        <w:rPr>
          <w:lang w:val="en-US"/>
        </w:rPr>
        <w:lastRenderedPageBreak/>
        <w:t>SKU</w:t>
      </w:r>
      <w:bookmarkEnd w:id="171"/>
      <w:bookmarkEnd w:id="172"/>
    </w:p>
    <w:bookmarkEnd w:id="173"/>
    <w:p w:rsidR="0060492C" w:rsidRPr="007B2F01" w:rsidRDefault="0060492C" w:rsidP="00E90687">
      <w:pPr>
        <w:ind w:firstLine="708"/>
      </w:pPr>
      <w:r>
        <w:t>Единица учета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1777C7" w:rsidRDefault="0060492C" w:rsidP="00677BA3">
            <w:pPr>
              <w:ind w:left="284"/>
              <w:rPr>
                <w:lang w:val="en-US"/>
              </w:rPr>
            </w:pPr>
            <w:proofErr w:type="spellStart"/>
            <w:r>
              <w:rPr>
                <w:lang w:val="en-US"/>
              </w:rPr>
              <w:t>GoodID</w:t>
            </w:r>
            <w:proofErr w:type="spellEnd"/>
          </w:p>
        </w:tc>
        <w:tc>
          <w:tcPr>
            <w:tcW w:w="708" w:type="dxa"/>
          </w:tcPr>
          <w:p w:rsidR="0060492C" w:rsidRDefault="0060492C" w:rsidP="00677BA3">
            <w:pPr>
              <w:jc w:val="center"/>
              <w:rPr>
                <w:lang w:val="en-US"/>
              </w:rPr>
            </w:pPr>
            <w:r>
              <w:rPr>
                <w:lang w:val="en-US"/>
              </w:rPr>
              <w:t>MA</w:t>
            </w:r>
          </w:p>
        </w:tc>
        <w:tc>
          <w:tcPr>
            <w:tcW w:w="1560" w:type="dxa"/>
          </w:tcPr>
          <w:p w:rsidR="0060492C" w:rsidRDefault="0060492C" w:rsidP="00677BA3">
            <w:pPr>
              <w:jc w:val="center"/>
              <w:rPr>
                <w:lang w:val="en-US"/>
              </w:rPr>
            </w:pPr>
            <w:r>
              <w:rPr>
                <w:lang w:val="en-US"/>
              </w:rPr>
              <w:t>STR(50)</w:t>
            </w:r>
          </w:p>
        </w:tc>
        <w:tc>
          <w:tcPr>
            <w:tcW w:w="3260" w:type="dxa"/>
          </w:tcPr>
          <w:p w:rsidR="0060492C" w:rsidRDefault="00D33EE1" w:rsidP="00677BA3">
            <w:r>
              <w:t>Уникальный и</w:t>
            </w:r>
            <w:r w:rsidR="0060492C">
              <w:t>дентификатор товара</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proofErr w:type="spellStart"/>
            <w:r>
              <w:rPr>
                <w:lang w:val="en-US"/>
              </w:rPr>
              <w:t>FeatureID</w:t>
            </w:r>
            <w:proofErr w:type="spellEnd"/>
          </w:p>
        </w:tc>
        <w:tc>
          <w:tcPr>
            <w:tcW w:w="708" w:type="dxa"/>
          </w:tcPr>
          <w:p w:rsidR="0060492C" w:rsidRPr="001777C7"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характеристики</w:t>
            </w:r>
          </w:p>
        </w:tc>
        <w:tc>
          <w:tcPr>
            <w:tcW w:w="2693" w:type="dxa"/>
          </w:tcPr>
          <w:p w:rsidR="0060492C" w:rsidRDefault="0060492C" w:rsidP="00677BA3"/>
        </w:tc>
      </w:tr>
      <w:tr w:rsidR="0060492C" w:rsidRPr="00DC6149" w:rsidTr="00677BA3">
        <w:tc>
          <w:tcPr>
            <w:tcW w:w="2553" w:type="dxa"/>
          </w:tcPr>
          <w:p w:rsidR="0060492C" w:rsidRPr="001777C7" w:rsidRDefault="0060492C" w:rsidP="00677BA3">
            <w:pPr>
              <w:ind w:left="284"/>
              <w:rPr>
                <w:lang w:val="en-US"/>
              </w:rPr>
            </w:pPr>
            <w:proofErr w:type="spellStart"/>
            <w:r>
              <w:rPr>
                <w:lang w:val="en-US"/>
              </w:rPr>
              <w:t>VariantID</w:t>
            </w:r>
            <w:proofErr w:type="spellEnd"/>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STR(50)</w:t>
            </w:r>
          </w:p>
        </w:tc>
        <w:tc>
          <w:tcPr>
            <w:tcW w:w="3260" w:type="dxa"/>
          </w:tcPr>
          <w:p w:rsidR="0060492C" w:rsidRPr="001777C7" w:rsidRDefault="00D33EE1" w:rsidP="00677BA3">
            <w:r>
              <w:t xml:space="preserve">Уникальный идентификатор </w:t>
            </w:r>
            <w:proofErr w:type="spellStart"/>
            <w:r w:rsidR="0060492C">
              <w:t>дентификатор</w:t>
            </w:r>
            <w:proofErr w:type="spellEnd"/>
            <w:r w:rsidR="0060492C">
              <w:t xml:space="preserve"> варианта упаковки. Если не задано – используется основной вариант.</w:t>
            </w:r>
          </w:p>
        </w:tc>
        <w:tc>
          <w:tcPr>
            <w:tcW w:w="2693" w:type="dxa"/>
          </w:tcPr>
          <w:p w:rsidR="0060492C" w:rsidRDefault="0060492C" w:rsidP="00677BA3"/>
        </w:tc>
      </w:tr>
      <w:tr w:rsidR="0060492C" w:rsidRPr="00DC6149" w:rsidTr="00677BA3">
        <w:tc>
          <w:tcPr>
            <w:tcW w:w="2553" w:type="dxa"/>
          </w:tcPr>
          <w:p w:rsidR="0060492C" w:rsidRDefault="0060492C" w:rsidP="00677BA3">
            <w:pPr>
              <w:ind w:left="284"/>
              <w:rPr>
                <w:lang w:val="en-US"/>
              </w:rPr>
            </w:pPr>
            <w:r>
              <w:rPr>
                <w:lang w:val="en-US"/>
              </w:rPr>
              <w:t>Quality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INT</w:t>
            </w:r>
          </w:p>
        </w:tc>
        <w:tc>
          <w:tcPr>
            <w:tcW w:w="3260" w:type="dxa"/>
          </w:tcPr>
          <w:p w:rsidR="0060492C" w:rsidRPr="00782DDB" w:rsidRDefault="0060492C" w:rsidP="00677BA3">
            <w:r>
              <w:t>Идентификатор качества</w:t>
            </w:r>
          </w:p>
        </w:tc>
        <w:tc>
          <w:tcPr>
            <w:tcW w:w="2693" w:type="dxa"/>
          </w:tcPr>
          <w:p w:rsidR="0060492C" w:rsidRDefault="0060492C" w:rsidP="00677BA3">
            <w:pPr>
              <w:jc w:val="center"/>
            </w:pPr>
          </w:p>
        </w:tc>
      </w:tr>
      <w:tr w:rsidR="0060492C" w:rsidRPr="00DC6149" w:rsidTr="00677BA3">
        <w:tc>
          <w:tcPr>
            <w:tcW w:w="2553" w:type="dxa"/>
          </w:tcPr>
          <w:p w:rsidR="0060492C" w:rsidRDefault="0060492C" w:rsidP="00677BA3">
            <w:pPr>
              <w:ind w:left="284"/>
              <w:rPr>
                <w:lang w:val="en-US"/>
              </w:rPr>
            </w:pPr>
            <w:r>
              <w:rPr>
                <w:lang w:val="en-US"/>
              </w:rPr>
              <w:t>Dimensions</w:t>
            </w:r>
          </w:p>
        </w:tc>
        <w:tc>
          <w:tcPr>
            <w:tcW w:w="708" w:type="dxa"/>
          </w:tcPr>
          <w:p w:rsidR="0060492C" w:rsidRPr="00AF4705" w:rsidRDefault="0060492C" w:rsidP="00677BA3">
            <w:pPr>
              <w:jc w:val="center"/>
            </w:pPr>
            <w:r>
              <w:rPr>
                <w:lang w:val="en-US"/>
              </w:rPr>
              <w:t>N</w:t>
            </w:r>
            <w:r w:rsidR="00AF4705">
              <w:rPr>
                <w:lang w:val="en-US"/>
              </w:rPr>
              <w:t>E</w:t>
            </w:r>
          </w:p>
        </w:tc>
        <w:tc>
          <w:tcPr>
            <w:tcW w:w="1560" w:type="dxa"/>
          </w:tcPr>
          <w:p w:rsidR="0060492C" w:rsidRPr="000A4884" w:rsidRDefault="00771AB9" w:rsidP="00771AB9">
            <w:pPr>
              <w:pStyle w:val="aff4"/>
              <w:rPr>
                <w:lang w:val="en-US"/>
              </w:rPr>
            </w:pPr>
            <w:r>
              <w:rPr>
                <w:lang w:val="en-US"/>
              </w:rPr>
              <w:fldChar w:fldCharType="begin"/>
            </w:r>
            <w:r>
              <w:rPr>
                <w:lang w:val="en-US"/>
              </w:rPr>
              <w:instrText xml:space="preserve"> REF _Ref503995656 \h  \* MERGEFORMAT </w:instrText>
            </w:r>
            <w:r>
              <w:rPr>
                <w:lang w:val="en-US"/>
              </w:rPr>
            </w:r>
            <w:r>
              <w:rPr>
                <w:lang w:val="en-US"/>
              </w:rPr>
              <w:fldChar w:fldCharType="separate"/>
            </w:r>
            <w:r w:rsidRPr="00B93EA9">
              <w:rPr>
                <w:lang w:val="en-US"/>
              </w:rPr>
              <w:t>Dimensions</w:t>
            </w:r>
            <w:r>
              <w:rPr>
                <w:lang w:val="en-US"/>
              </w:rPr>
              <w:fldChar w:fldCharType="end"/>
            </w:r>
          </w:p>
        </w:tc>
        <w:tc>
          <w:tcPr>
            <w:tcW w:w="3260" w:type="dxa"/>
          </w:tcPr>
          <w:p w:rsidR="0060492C" w:rsidRDefault="00771AB9" w:rsidP="00D33EE1">
            <w:r>
              <w:t>Весогабаритные характеристики</w:t>
            </w:r>
          </w:p>
        </w:tc>
        <w:tc>
          <w:tcPr>
            <w:tcW w:w="2693" w:type="dxa"/>
          </w:tcPr>
          <w:p w:rsidR="0060492C" w:rsidRDefault="0060492C" w:rsidP="00677BA3">
            <w:pPr>
              <w:jc w:val="center"/>
            </w:pPr>
          </w:p>
        </w:tc>
      </w:tr>
      <w:tr w:rsidR="0060492C" w:rsidRPr="00DC6149" w:rsidTr="00677BA3">
        <w:tc>
          <w:tcPr>
            <w:tcW w:w="2553" w:type="dxa"/>
          </w:tcPr>
          <w:p w:rsidR="0060492C" w:rsidRPr="00DC6149" w:rsidRDefault="0060492C" w:rsidP="00677BA3">
            <w:pPr>
              <w:ind w:left="284"/>
              <w:rPr>
                <w:lang w:val="en-US"/>
              </w:rPr>
            </w:pPr>
            <w:r>
              <w:rPr>
                <w:lang w:val="en-US"/>
              </w:rPr>
              <w:t>Barcode</w:t>
            </w:r>
          </w:p>
        </w:tc>
        <w:tc>
          <w:tcPr>
            <w:tcW w:w="708" w:type="dxa"/>
          </w:tcPr>
          <w:p w:rsidR="0060492C" w:rsidRPr="00DC6149" w:rsidRDefault="0060492C" w:rsidP="00677BA3">
            <w:pPr>
              <w:jc w:val="center"/>
              <w:rPr>
                <w:lang w:val="en-US"/>
              </w:rPr>
            </w:pPr>
            <w:r>
              <w:rPr>
                <w:lang w:val="en-US"/>
              </w:rPr>
              <w:t>NA</w:t>
            </w:r>
          </w:p>
        </w:tc>
        <w:tc>
          <w:tcPr>
            <w:tcW w:w="1560" w:type="dxa"/>
          </w:tcPr>
          <w:p w:rsidR="0060492C" w:rsidRPr="00DC6149" w:rsidRDefault="0060492C" w:rsidP="00677BA3">
            <w:pPr>
              <w:jc w:val="center"/>
              <w:rPr>
                <w:lang w:val="en-US"/>
              </w:rPr>
            </w:pPr>
            <w:r>
              <w:rPr>
                <w:lang w:val="en-US"/>
              </w:rPr>
              <w:t>STR(30)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tc>
      </w:tr>
      <w:tr w:rsidR="0060492C" w:rsidRPr="00DC6149" w:rsidTr="00677BA3">
        <w:tc>
          <w:tcPr>
            <w:tcW w:w="2553" w:type="dxa"/>
          </w:tcPr>
          <w:p w:rsidR="0060492C" w:rsidRPr="00782DDB" w:rsidRDefault="0060492C" w:rsidP="00677BA3">
            <w:pPr>
              <w:ind w:left="284"/>
              <w:rPr>
                <w:lang w:val="en-US"/>
              </w:rPr>
            </w:pPr>
            <w:r>
              <w:rPr>
                <w:lang w:val="en-US"/>
              </w:rPr>
              <w:t>Description</w:t>
            </w:r>
          </w:p>
        </w:tc>
        <w:tc>
          <w:tcPr>
            <w:tcW w:w="708" w:type="dxa"/>
          </w:tcPr>
          <w:p w:rsidR="0060492C" w:rsidRPr="00782DDB" w:rsidRDefault="0060492C" w:rsidP="00677BA3">
            <w:pPr>
              <w:jc w:val="center"/>
              <w:rPr>
                <w:lang w:val="en-US"/>
              </w:rPr>
            </w:pPr>
            <w:r>
              <w:rPr>
                <w:lang w:val="en-US"/>
              </w:rPr>
              <w:t>NA</w:t>
            </w:r>
          </w:p>
        </w:tc>
        <w:tc>
          <w:tcPr>
            <w:tcW w:w="1560" w:type="dxa"/>
          </w:tcPr>
          <w:p w:rsidR="0060492C" w:rsidRPr="00782DDB" w:rsidRDefault="0060492C" w:rsidP="00677BA3">
            <w:pPr>
              <w:jc w:val="center"/>
              <w:rPr>
                <w:lang w:val="en-US"/>
              </w:rPr>
            </w:pPr>
            <w:r>
              <w:rPr>
                <w:lang w:val="en-US"/>
              </w:rPr>
              <w:t>STR(1024)</w:t>
            </w:r>
          </w:p>
        </w:tc>
        <w:tc>
          <w:tcPr>
            <w:tcW w:w="3260" w:type="dxa"/>
          </w:tcPr>
          <w:p w:rsidR="0060492C" w:rsidRPr="00782DDB" w:rsidRDefault="0060492C" w:rsidP="00677BA3">
            <w:r>
              <w:t>Дополнительное описание</w:t>
            </w:r>
          </w:p>
        </w:tc>
        <w:tc>
          <w:tcPr>
            <w:tcW w:w="2693" w:type="dxa"/>
          </w:tcPr>
          <w:p w:rsidR="0060492C" w:rsidRDefault="0060492C" w:rsidP="00677BA3">
            <w:pPr>
              <w:jc w:val="center"/>
            </w:pPr>
          </w:p>
        </w:tc>
      </w:tr>
      <w:tr w:rsidR="00027D84" w:rsidRPr="00DC6149" w:rsidTr="00677BA3">
        <w:tc>
          <w:tcPr>
            <w:tcW w:w="2553" w:type="dxa"/>
          </w:tcPr>
          <w:p w:rsidR="00027D84" w:rsidRPr="00027D84" w:rsidRDefault="00027D84" w:rsidP="00677BA3">
            <w:pPr>
              <w:ind w:left="284"/>
              <w:rPr>
                <w:lang w:val="en-US"/>
              </w:rPr>
            </w:pPr>
            <w:proofErr w:type="spellStart"/>
            <w:r>
              <w:rPr>
                <w:lang w:val="en-US"/>
              </w:rPr>
              <w:t>insertedSKU</w:t>
            </w:r>
            <w:proofErr w:type="spellEnd"/>
          </w:p>
        </w:tc>
        <w:tc>
          <w:tcPr>
            <w:tcW w:w="708" w:type="dxa"/>
          </w:tcPr>
          <w:p w:rsidR="00027D84" w:rsidRDefault="00027D84" w:rsidP="00677BA3">
            <w:pPr>
              <w:jc w:val="center"/>
              <w:rPr>
                <w:lang w:val="en-US"/>
              </w:rPr>
            </w:pPr>
            <w:r>
              <w:rPr>
                <w:lang w:val="en-US"/>
              </w:rPr>
              <w:t>NE*</w:t>
            </w:r>
          </w:p>
        </w:tc>
        <w:tc>
          <w:tcPr>
            <w:tcW w:w="1560" w:type="dxa"/>
          </w:tcPr>
          <w:p w:rsidR="00027D84" w:rsidRDefault="00027D84" w:rsidP="00027D84">
            <w:pPr>
              <w:pStyle w:val="aff4"/>
              <w:rPr>
                <w:lang w:val="en-US"/>
              </w:rPr>
            </w:pPr>
            <w:r>
              <w:rPr>
                <w:lang w:val="en-US"/>
              </w:rPr>
              <w:fldChar w:fldCharType="begin"/>
            </w:r>
            <w:r>
              <w:rPr>
                <w:lang w:val="en-US"/>
              </w:rPr>
              <w:instrText xml:space="preserve"> REF _Ref515534230 \h  \* MERGEFORMAT </w:instrText>
            </w:r>
            <w:r>
              <w:rPr>
                <w:lang w:val="en-US"/>
              </w:rPr>
            </w:r>
            <w:r>
              <w:rPr>
                <w:lang w:val="en-US"/>
              </w:rPr>
              <w:fldChar w:fldCharType="separate"/>
            </w:r>
            <w:r>
              <w:rPr>
                <w:lang w:val="en-US"/>
              </w:rPr>
              <w:t>SKU</w:t>
            </w:r>
            <w:r>
              <w:rPr>
                <w:lang w:val="en-US"/>
              </w:rPr>
              <w:fldChar w:fldCharType="end"/>
            </w:r>
          </w:p>
        </w:tc>
        <w:tc>
          <w:tcPr>
            <w:tcW w:w="3260" w:type="dxa"/>
          </w:tcPr>
          <w:p w:rsidR="00027D84" w:rsidRPr="00027D84" w:rsidRDefault="00027D84" w:rsidP="00677BA3">
            <w:r>
              <w:t>Вложенные единицы учета остатков (</w:t>
            </w:r>
            <w:r>
              <w:rPr>
                <w:lang w:val="en-US"/>
              </w:rPr>
              <w:t>SKU</w:t>
            </w:r>
            <w:r w:rsidRPr="00027D84">
              <w:t>)</w:t>
            </w:r>
          </w:p>
        </w:tc>
        <w:tc>
          <w:tcPr>
            <w:tcW w:w="2693" w:type="dxa"/>
          </w:tcPr>
          <w:p w:rsidR="00027D84" w:rsidRPr="00027D84" w:rsidRDefault="00027D84" w:rsidP="00677BA3">
            <w:pPr>
              <w:jc w:val="center"/>
            </w:pPr>
            <w:r>
              <w:t xml:space="preserve">Используется только в методе </w:t>
            </w:r>
            <w:proofErr w:type="spellStart"/>
            <w:r>
              <w:rPr>
                <w:lang w:val="en-US"/>
              </w:rPr>
              <w:t>getSKU</w:t>
            </w:r>
            <w:proofErr w:type="spellEnd"/>
          </w:p>
        </w:tc>
      </w:tr>
      <w:tr w:rsidR="008F2D26" w:rsidRPr="00DC6149" w:rsidTr="00677BA3">
        <w:tc>
          <w:tcPr>
            <w:tcW w:w="2553" w:type="dxa"/>
          </w:tcPr>
          <w:p w:rsidR="008F2D26" w:rsidRDefault="008F2D26" w:rsidP="00677BA3">
            <w:pPr>
              <w:ind w:left="284"/>
              <w:rPr>
                <w:lang w:val="en-US"/>
              </w:rPr>
            </w:pPr>
            <w:r>
              <w:rPr>
                <w:lang w:val="en-US"/>
              </w:rPr>
              <w:t>ID</w:t>
            </w:r>
          </w:p>
        </w:tc>
        <w:tc>
          <w:tcPr>
            <w:tcW w:w="708" w:type="dxa"/>
          </w:tcPr>
          <w:p w:rsidR="008F2D26" w:rsidRDefault="008F2D26" w:rsidP="00677BA3">
            <w:pPr>
              <w:jc w:val="center"/>
              <w:rPr>
                <w:lang w:val="en-US"/>
              </w:rPr>
            </w:pPr>
            <w:r>
              <w:rPr>
                <w:lang w:val="en-US"/>
              </w:rPr>
              <w:t>NA</w:t>
            </w:r>
          </w:p>
        </w:tc>
        <w:tc>
          <w:tcPr>
            <w:tcW w:w="1560" w:type="dxa"/>
          </w:tcPr>
          <w:p w:rsidR="008F2D26" w:rsidRPr="008F2D26" w:rsidRDefault="008F2D26" w:rsidP="008F2D26">
            <w:pPr>
              <w:jc w:val="center"/>
              <w:rPr>
                <w:lang w:val="en-US"/>
              </w:rPr>
            </w:pPr>
            <w:r w:rsidRPr="008F2D26">
              <w:rPr>
                <w:lang w:val="en-US"/>
              </w:rPr>
              <w:t>STR</w:t>
            </w:r>
          </w:p>
        </w:tc>
        <w:tc>
          <w:tcPr>
            <w:tcW w:w="3260" w:type="dxa"/>
          </w:tcPr>
          <w:p w:rsidR="008F2D26" w:rsidRPr="008F2D26" w:rsidRDefault="008F2D26" w:rsidP="00677BA3">
            <w:r>
              <w:t>Уникальный идентификатор единицы учета остатков</w:t>
            </w:r>
          </w:p>
        </w:tc>
        <w:tc>
          <w:tcPr>
            <w:tcW w:w="2693" w:type="dxa"/>
          </w:tcPr>
          <w:p w:rsidR="008F2D26" w:rsidRDefault="008F2D26" w:rsidP="00677BA3">
            <w:pPr>
              <w:jc w:val="center"/>
            </w:pPr>
          </w:p>
        </w:tc>
      </w:tr>
      <w:tr w:rsidR="003B57B0" w:rsidRPr="00DC6149" w:rsidTr="00677BA3">
        <w:tc>
          <w:tcPr>
            <w:tcW w:w="2553" w:type="dxa"/>
          </w:tcPr>
          <w:p w:rsidR="003B57B0" w:rsidRPr="003B57B0" w:rsidRDefault="003B57B0" w:rsidP="00677BA3">
            <w:pPr>
              <w:ind w:left="284"/>
              <w:rPr>
                <w:lang w:val="en-US"/>
              </w:rPr>
            </w:pPr>
            <w:proofErr w:type="spellStart"/>
            <w:r>
              <w:rPr>
                <w:lang w:val="en-US"/>
              </w:rPr>
              <w:t>StatusID</w:t>
            </w:r>
            <w:proofErr w:type="spellEnd"/>
          </w:p>
        </w:tc>
        <w:tc>
          <w:tcPr>
            <w:tcW w:w="708" w:type="dxa"/>
          </w:tcPr>
          <w:p w:rsidR="003B57B0" w:rsidRDefault="003B57B0" w:rsidP="00677BA3">
            <w:pPr>
              <w:jc w:val="center"/>
              <w:rPr>
                <w:lang w:val="en-US"/>
              </w:rPr>
            </w:pPr>
            <w:r>
              <w:rPr>
                <w:lang w:val="en-US"/>
              </w:rPr>
              <w:t>NA</w:t>
            </w:r>
          </w:p>
        </w:tc>
        <w:tc>
          <w:tcPr>
            <w:tcW w:w="1560" w:type="dxa"/>
          </w:tcPr>
          <w:p w:rsidR="003B57B0" w:rsidRPr="008F2D26" w:rsidRDefault="003B57B0" w:rsidP="008F2D26">
            <w:pPr>
              <w:jc w:val="center"/>
              <w:rPr>
                <w:lang w:val="en-US"/>
              </w:rPr>
            </w:pPr>
            <w:r>
              <w:rPr>
                <w:lang w:val="en-US"/>
              </w:rPr>
              <w:t>INT</w:t>
            </w:r>
          </w:p>
        </w:tc>
        <w:tc>
          <w:tcPr>
            <w:tcW w:w="3260" w:type="dxa"/>
          </w:tcPr>
          <w:p w:rsidR="003B57B0" w:rsidRDefault="003B57B0" w:rsidP="00677BA3">
            <w:r>
              <w:t>Код статуса единицы учета остатков</w:t>
            </w:r>
          </w:p>
        </w:tc>
        <w:tc>
          <w:tcPr>
            <w:tcW w:w="2693" w:type="dxa"/>
          </w:tcPr>
          <w:p w:rsidR="003B57B0" w:rsidRDefault="003B57B0" w:rsidP="00677BA3">
            <w:pPr>
              <w:jc w:val="center"/>
            </w:pPr>
          </w:p>
        </w:tc>
      </w:tr>
      <w:tr w:rsidR="003B57B0" w:rsidRPr="00DC6149" w:rsidTr="00677BA3">
        <w:tc>
          <w:tcPr>
            <w:tcW w:w="2553" w:type="dxa"/>
          </w:tcPr>
          <w:p w:rsidR="003B57B0" w:rsidRDefault="003B57B0" w:rsidP="00677BA3">
            <w:pPr>
              <w:ind w:left="284"/>
              <w:rPr>
                <w:lang w:val="en-US"/>
              </w:rPr>
            </w:pPr>
            <w:r>
              <w:rPr>
                <w:lang w:val="en-US"/>
              </w:rPr>
              <w:t>Batch</w:t>
            </w:r>
          </w:p>
        </w:tc>
        <w:tc>
          <w:tcPr>
            <w:tcW w:w="708" w:type="dxa"/>
          </w:tcPr>
          <w:p w:rsidR="003B57B0" w:rsidRDefault="003B57B0" w:rsidP="00677BA3">
            <w:pPr>
              <w:jc w:val="center"/>
              <w:rPr>
                <w:lang w:val="en-US"/>
              </w:rPr>
            </w:pPr>
            <w:r>
              <w:rPr>
                <w:lang w:val="en-US"/>
              </w:rPr>
              <w:t>NE</w:t>
            </w:r>
          </w:p>
        </w:tc>
        <w:tc>
          <w:tcPr>
            <w:tcW w:w="1560" w:type="dxa"/>
          </w:tcPr>
          <w:p w:rsidR="003B57B0" w:rsidRDefault="003B57B0" w:rsidP="003B57B0">
            <w:pPr>
              <w:pStyle w:val="aff4"/>
              <w:rPr>
                <w:lang w:val="en-US"/>
              </w:rPr>
            </w:pPr>
            <w:r>
              <w:rPr>
                <w:lang w:val="en-US"/>
              </w:rPr>
              <w:fldChar w:fldCharType="begin"/>
            </w:r>
            <w:r>
              <w:rPr>
                <w:lang w:val="en-US"/>
              </w:rPr>
              <w:instrText xml:space="preserve"> REF _Ref515534145 \h  \* MERGEFORMAT </w:instrText>
            </w:r>
            <w:r>
              <w:rPr>
                <w:lang w:val="en-US"/>
              </w:rPr>
            </w:r>
            <w:r>
              <w:rPr>
                <w:lang w:val="en-US"/>
              </w:rPr>
              <w:fldChar w:fldCharType="separate"/>
            </w:r>
            <w:r>
              <w:rPr>
                <w:lang w:val="en-US"/>
              </w:rPr>
              <w:t>Batch</w:t>
            </w:r>
            <w:r>
              <w:rPr>
                <w:lang w:val="en-US"/>
              </w:rPr>
              <w:fldChar w:fldCharType="end"/>
            </w:r>
          </w:p>
        </w:tc>
        <w:tc>
          <w:tcPr>
            <w:tcW w:w="3260" w:type="dxa"/>
          </w:tcPr>
          <w:p w:rsidR="003B57B0" w:rsidRPr="003B57B0" w:rsidRDefault="003B57B0" w:rsidP="00677BA3">
            <w:pPr>
              <w:rPr>
                <w:lang w:val="en-US"/>
              </w:rPr>
            </w:pPr>
            <w:r>
              <w:t>Партия</w:t>
            </w:r>
          </w:p>
        </w:tc>
        <w:tc>
          <w:tcPr>
            <w:tcW w:w="2693" w:type="dxa"/>
          </w:tcPr>
          <w:p w:rsidR="003B57B0" w:rsidRDefault="003B57B0" w:rsidP="00677BA3">
            <w:pPr>
              <w:jc w:val="center"/>
            </w:pPr>
          </w:p>
        </w:tc>
      </w:tr>
    </w:tbl>
    <w:p w:rsidR="0060492C" w:rsidRPr="00111360" w:rsidRDefault="0060492C" w:rsidP="0060492C">
      <w:pPr>
        <w:pStyle w:val="4"/>
        <w:rPr>
          <w:lang w:val="en-US"/>
        </w:rPr>
      </w:pPr>
      <w:bookmarkStart w:id="174" w:name="_Ref515536367"/>
      <w:bookmarkStart w:id="175" w:name="TechDocument"/>
      <w:bookmarkStart w:id="176" w:name="_Ref506556077"/>
      <w:bookmarkStart w:id="177" w:name="_Ref508709171"/>
      <w:proofErr w:type="spellStart"/>
      <w:r>
        <w:rPr>
          <w:lang w:val="en-US"/>
        </w:rPr>
        <w:t>TechDocument</w:t>
      </w:r>
      <w:bookmarkEnd w:id="174"/>
      <w:proofErr w:type="spellEnd"/>
    </w:p>
    <w:bookmarkEnd w:id="175"/>
    <w:p w:rsidR="0060492C" w:rsidRPr="001B2F76" w:rsidRDefault="00771AB9" w:rsidP="00E90687">
      <w:pPr>
        <w:ind w:firstLine="708"/>
      </w:pPr>
      <w:r>
        <w:t>Технические документы товаров</w:t>
      </w:r>
    </w:p>
    <w:tbl>
      <w:tblPr>
        <w:tblStyle w:val="af4"/>
        <w:tblW w:w="10774" w:type="dxa"/>
        <w:tblInd w:w="-318" w:type="dxa"/>
        <w:tblLayout w:type="fixed"/>
        <w:tblLook w:val="04A0" w:firstRow="1" w:lastRow="0" w:firstColumn="1" w:lastColumn="0" w:noHBand="0" w:noVBand="1"/>
      </w:tblPr>
      <w:tblGrid>
        <w:gridCol w:w="1702"/>
        <w:gridCol w:w="851"/>
        <w:gridCol w:w="1701"/>
        <w:gridCol w:w="3260"/>
        <w:gridCol w:w="3260"/>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701" w:type="dxa"/>
            <w:shd w:val="clear" w:color="auto" w:fill="D9D9D9" w:themeFill="background1" w:themeFillShade="D9"/>
          </w:tcPr>
          <w:p w:rsidR="0060492C" w:rsidRPr="00210AA5" w:rsidRDefault="0060492C" w:rsidP="00677BA3">
            <w:pPr>
              <w:jc w:val="center"/>
              <w:rPr>
                <w:b/>
              </w:rPr>
            </w:pPr>
            <w:r>
              <w:rPr>
                <w:b/>
              </w:rPr>
              <w:t>Тип значения</w:t>
            </w:r>
          </w:p>
        </w:tc>
        <w:tc>
          <w:tcPr>
            <w:tcW w:w="3260" w:type="dxa"/>
            <w:shd w:val="clear" w:color="auto" w:fill="D9D9D9" w:themeFill="background1" w:themeFillShade="D9"/>
          </w:tcPr>
          <w:p w:rsidR="0060492C" w:rsidRPr="00210AA5" w:rsidRDefault="0060492C" w:rsidP="00677BA3">
            <w:pPr>
              <w:rPr>
                <w:b/>
              </w:rPr>
            </w:pPr>
            <w:r>
              <w:rPr>
                <w:b/>
              </w:rPr>
              <w:t>Описание</w:t>
            </w:r>
          </w:p>
        </w:tc>
        <w:tc>
          <w:tcPr>
            <w:tcW w:w="3260"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B2F76" w:rsidRDefault="0060492C" w:rsidP="00677BA3">
            <w:pPr>
              <w:ind w:left="34"/>
            </w:pPr>
            <w:proofErr w:type="spellStart"/>
            <w:r>
              <w:rPr>
                <w:lang w:val="en-US"/>
              </w:rPr>
              <w:t>DocType</w:t>
            </w:r>
            <w:proofErr w:type="spellEnd"/>
          </w:p>
        </w:tc>
        <w:tc>
          <w:tcPr>
            <w:tcW w:w="851" w:type="dxa"/>
          </w:tcPr>
          <w:p w:rsidR="0060492C" w:rsidRPr="001B2F76" w:rsidRDefault="0060492C" w:rsidP="00677BA3">
            <w:pPr>
              <w:jc w:val="center"/>
            </w:pPr>
            <w:r>
              <w:rPr>
                <w:lang w:val="en-US"/>
              </w:rPr>
              <w:t>MA</w:t>
            </w:r>
          </w:p>
        </w:tc>
        <w:tc>
          <w:tcPr>
            <w:tcW w:w="1701" w:type="dxa"/>
          </w:tcPr>
          <w:p w:rsidR="0060492C" w:rsidRPr="001B2F76" w:rsidRDefault="0060492C" w:rsidP="00677BA3">
            <w:pPr>
              <w:jc w:val="center"/>
              <w:rPr>
                <w:lang w:val="en-US"/>
              </w:rPr>
            </w:pPr>
            <w:r>
              <w:rPr>
                <w:lang w:val="en-US"/>
              </w:rPr>
              <w:t>INT</w:t>
            </w:r>
          </w:p>
        </w:tc>
        <w:tc>
          <w:tcPr>
            <w:tcW w:w="3260" w:type="dxa"/>
          </w:tcPr>
          <w:p w:rsidR="0060492C" w:rsidRPr="00111360" w:rsidRDefault="0060492C" w:rsidP="00677BA3">
            <w:r>
              <w:t>Код вида технического документа</w:t>
            </w:r>
          </w:p>
        </w:tc>
        <w:tc>
          <w:tcPr>
            <w:tcW w:w="3260" w:type="dxa"/>
          </w:tcPr>
          <w:p w:rsidR="0060492C" w:rsidRPr="00210AA5" w:rsidRDefault="0060492C" w:rsidP="00771AB9">
            <w:r>
              <w:t>См. справочник «</w:t>
            </w:r>
            <w:r w:rsidR="00771AB9" w:rsidRPr="00771AB9">
              <w:rPr>
                <w:rStyle w:val="aff5"/>
              </w:rPr>
              <w:fldChar w:fldCharType="begin"/>
            </w:r>
            <w:r w:rsidR="00771AB9" w:rsidRPr="00771AB9">
              <w:rPr>
                <w:rStyle w:val="aff5"/>
              </w:rPr>
              <w:instrText xml:space="preserve"> REF _Ref495571901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Виды технических документов</w:t>
            </w:r>
            <w:r w:rsidR="00771AB9" w:rsidRPr="00771AB9">
              <w:rPr>
                <w:rStyle w:val="aff5"/>
              </w:rPr>
              <w:fldChar w:fldCharType="end"/>
            </w:r>
            <w:r>
              <w:t>»</w:t>
            </w:r>
          </w:p>
        </w:tc>
      </w:tr>
      <w:tr w:rsidR="0060492C" w:rsidRPr="00CC49AA" w:rsidTr="00677BA3">
        <w:tc>
          <w:tcPr>
            <w:tcW w:w="1702" w:type="dxa"/>
          </w:tcPr>
          <w:p w:rsidR="0060492C" w:rsidRPr="00111360" w:rsidRDefault="0060492C" w:rsidP="00677BA3">
            <w:pPr>
              <w:ind w:left="34"/>
            </w:pPr>
            <w:proofErr w:type="spellStart"/>
            <w:r>
              <w:rPr>
                <w:lang w:val="en-US"/>
              </w:rPr>
              <w:t>DocNumber</w:t>
            </w:r>
            <w:proofErr w:type="spellEnd"/>
          </w:p>
        </w:tc>
        <w:tc>
          <w:tcPr>
            <w:tcW w:w="851" w:type="dxa"/>
          </w:tcPr>
          <w:p w:rsidR="0060492C" w:rsidRPr="00111360" w:rsidRDefault="0060492C" w:rsidP="00677BA3">
            <w:pPr>
              <w:jc w:val="center"/>
            </w:pPr>
            <w:r>
              <w:rPr>
                <w:lang w:val="en-US"/>
              </w:rPr>
              <w:t>MA</w:t>
            </w:r>
          </w:p>
        </w:tc>
        <w:tc>
          <w:tcPr>
            <w:tcW w:w="1701" w:type="dxa"/>
          </w:tcPr>
          <w:p w:rsidR="0060492C" w:rsidRPr="00111360" w:rsidRDefault="0060492C" w:rsidP="00677BA3">
            <w:pPr>
              <w:jc w:val="center"/>
            </w:pPr>
            <w:r>
              <w:rPr>
                <w:lang w:val="en-US"/>
              </w:rPr>
              <w:t>STR</w:t>
            </w:r>
            <w:r>
              <w:t>(</w:t>
            </w:r>
            <w:r w:rsidRPr="00111360">
              <w:t>50)</w:t>
            </w:r>
          </w:p>
        </w:tc>
        <w:tc>
          <w:tcPr>
            <w:tcW w:w="3260" w:type="dxa"/>
          </w:tcPr>
          <w:p w:rsidR="0060492C" w:rsidRPr="0094247B" w:rsidRDefault="0060492C" w:rsidP="00677BA3">
            <w:r>
              <w:t>Номер документа</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Provider</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_Ref477470692 \h </w:instrText>
            </w:r>
            <w:r>
              <w:rPr>
                <w:lang w:val="en-US"/>
              </w:rPr>
              <w:instrText xml:space="preserve"> \* MERGEFORMAT </w:instrText>
            </w:r>
            <w:r>
              <w:rPr>
                <w:lang w:val="en-US"/>
              </w:rPr>
            </w:r>
            <w:r>
              <w:rPr>
                <w:lang w:val="en-US"/>
              </w:rPr>
              <w:fldChar w:fldCharType="separate"/>
            </w:r>
            <w:r>
              <w:rPr>
                <w:lang w:val="en-US"/>
              </w:rPr>
              <w:t>Provider</w:t>
            </w:r>
            <w:r>
              <w:rPr>
                <w:lang w:val="en-US"/>
              </w:rPr>
              <w:fldChar w:fldCharType="end"/>
            </w:r>
          </w:p>
        </w:tc>
        <w:tc>
          <w:tcPr>
            <w:tcW w:w="3260" w:type="dxa"/>
          </w:tcPr>
          <w:p w:rsidR="0060492C" w:rsidRPr="000E5440" w:rsidRDefault="0060492C" w:rsidP="00677BA3">
            <w:r>
              <w:t>Поставщик</w:t>
            </w:r>
          </w:p>
        </w:tc>
        <w:tc>
          <w:tcPr>
            <w:tcW w:w="3260" w:type="dxa"/>
          </w:tcPr>
          <w:p w:rsidR="0060492C" w:rsidRPr="00210AA5" w:rsidRDefault="0060492C" w:rsidP="00677BA3"/>
        </w:tc>
      </w:tr>
      <w:tr w:rsidR="0060492C" w:rsidRPr="00CC49AA" w:rsidTr="00677BA3">
        <w:tc>
          <w:tcPr>
            <w:tcW w:w="1702" w:type="dxa"/>
          </w:tcPr>
          <w:p w:rsidR="0060492C" w:rsidRPr="00707729" w:rsidRDefault="0060492C" w:rsidP="00677BA3">
            <w:pPr>
              <w:ind w:left="34"/>
            </w:pPr>
            <w:r>
              <w:rPr>
                <w:lang w:val="en-US"/>
              </w:rPr>
              <w:t>Brand</w:t>
            </w:r>
          </w:p>
        </w:tc>
        <w:tc>
          <w:tcPr>
            <w:tcW w:w="851" w:type="dxa"/>
          </w:tcPr>
          <w:p w:rsidR="0060492C" w:rsidRPr="001B2F76" w:rsidRDefault="0060492C" w:rsidP="00677BA3">
            <w:pPr>
              <w:jc w:val="center"/>
            </w:pPr>
            <w:r>
              <w:rPr>
                <w:lang w:val="en-US"/>
              </w:rPr>
              <w:t>NE</w:t>
            </w:r>
          </w:p>
        </w:tc>
        <w:tc>
          <w:tcPr>
            <w:tcW w:w="1701" w:type="dxa"/>
          </w:tcPr>
          <w:p w:rsidR="0060492C" w:rsidRPr="000A4884" w:rsidRDefault="00771AB9" w:rsidP="00771AB9">
            <w:pPr>
              <w:pStyle w:val="aff4"/>
            </w:pPr>
            <w:r>
              <w:rPr>
                <w:lang w:val="en-US"/>
              </w:rPr>
              <w:fldChar w:fldCharType="begin"/>
            </w:r>
            <w:r>
              <w:instrText xml:space="preserve"> REF _Ref515536967 \h </w:instrText>
            </w:r>
            <w:r>
              <w:rPr>
                <w:lang w:val="en-US"/>
              </w:rPr>
              <w:instrText xml:space="preserve"> \* MERGEFORMAT </w:instrText>
            </w:r>
            <w:r>
              <w:rPr>
                <w:lang w:val="en-US"/>
              </w:rPr>
            </w:r>
            <w:r>
              <w:rPr>
                <w:lang w:val="en-US"/>
              </w:rPr>
              <w:fldChar w:fldCharType="separate"/>
            </w:r>
            <w:r>
              <w:rPr>
                <w:lang w:val="en-US"/>
              </w:rPr>
              <w:t>Brand</w:t>
            </w:r>
            <w:r>
              <w:rPr>
                <w:lang w:val="en-US"/>
              </w:rPr>
              <w:fldChar w:fldCharType="end"/>
            </w:r>
          </w:p>
        </w:tc>
        <w:tc>
          <w:tcPr>
            <w:tcW w:w="3260" w:type="dxa"/>
          </w:tcPr>
          <w:p w:rsidR="0060492C" w:rsidRPr="000E5440" w:rsidRDefault="0060492C" w:rsidP="00677BA3">
            <w:r>
              <w:t>Производитель</w:t>
            </w:r>
          </w:p>
        </w:tc>
        <w:tc>
          <w:tcPr>
            <w:tcW w:w="3260" w:type="dxa"/>
          </w:tcPr>
          <w:p w:rsidR="0060492C" w:rsidRPr="00210AA5" w:rsidRDefault="0060492C" w:rsidP="00677BA3"/>
        </w:tc>
      </w:tr>
      <w:bookmarkEnd w:id="157"/>
      <w:bookmarkEnd w:id="176"/>
      <w:bookmarkEnd w:id="177"/>
    </w:tbl>
    <w:p w:rsidR="005D5765" w:rsidRDefault="005D5765" w:rsidP="005D5765">
      <w:pPr>
        <w:rPr>
          <w:rFonts w:asciiTheme="majorHAnsi" w:eastAsiaTheme="majorEastAsia" w:hAnsiTheme="majorHAnsi" w:cstheme="majorBidi"/>
          <w:sz w:val="26"/>
          <w:szCs w:val="26"/>
        </w:rPr>
      </w:pPr>
    </w:p>
    <w:p w:rsidR="00206CFD" w:rsidRDefault="00206CFD" w:rsidP="00206CFD">
      <w:pPr>
        <w:pStyle w:val="4"/>
      </w:pPr>
      <w:proofErr w:type="spellStart"/>
      <w:r>
        <w:t>getDelete</w:t>
      </w:r>
      <w:r w:rsidRPr="0023366A">
        <w:t>BarCodeRow</w:t>
      </w:r>
      <w:proofErr w:type="spellEnd"/>
    </w:p>
    <w:tbl>
      <w:tblPr>
        <w:tblStyle w:val="af4"/>
        <w:tblW w:w="10774" w:type="dxa"/>
        <w:tblInd w:w="-318" w:type="dxa"/>
        <w:tblLayout w:type="fixed"/>
        <w:tblLook w:val="04A0" w:firstRow="1" w:lastRow="0" w:firstColumn="1" w:lastColumn="0" w:noHBand="0" w:noVBand="1"/>
      </w:tblPr>
      <w:tblGrid>
        <w:gridCol w:w="2298"/>
        <w:gridCol w:w="673"/>
        <w:gridCol w:w="1748"/>
        <w:gridCol w:w="3499"/>
        <w:gridCol w:w="2556"/>
      </w:tblGrid>
      <w:tr w:rsidR="00206CFD" w:rsidRPr="00210AA5" w:rsidTr="007C26F6">
        <w:tc>
          <w:tcPr>
            <w:tcW w:w="2298" w:type="dxa"/>
          </w:tcPr>
          <w:p w:rsidR="00206CFD" w:rsidRPr="00210AA5" w:rsidRDefault="00206CFD" w:rsidP="007C26F6">
            <w:pPr>
              <w:ind w:left="34"/>
              <w:rPr>
                <w:b/>
              </w:rPr>
            </w:pPr>
            <w:r>
              <w:rPr>
                <w:b/>
              </w:rPr>
              <w:t>Поле</w:t>
            </w:r>
          </w:p>
        </w:tc>
        <w:tc>
          <w:tcPr>
            <w:tcW w:w="673" w:type="dxa"/>
          </w:tcPr>
          <w:p w:rsidR="00206CFD" w:rsidRPr="00BB7D56" w:rsidRDefault="00206CFD" w:rsidP="007C26F6">
            <w:pPr>
              <w:jc w:val="center"/>
              <w:rPr>
                <w:b/>
              </w:rPr>
            </w:pPr>
            <w:r>
              <w:rPr>
                <w:b/>
              </w:rPr>
              <w:t>Исп.</w:t>
            </w:r>
          </w:p>
        </w:tc>
        <w:tc>
          <w:tcPr>
            <w:tcW w:w="1748" w:type="dxa"/>
          </w:tcPr>
          <w:p w:rsidR="00206CFD" w:rsidRPr="00210AA5" w:rsidRDefault="00206CFD" w:rsidP="007C26F6">
            <w:pPr>
              <w:jc w:val="center"/>
              <w:rPr>
                <w:b/>
              </w:rPr>
            </w:pPr>
            <w:r>
              <w:rPr>
                <w:b/>
              </w:rPr>
              <w:t>Тип значения</w:t>
            </w:r>
          </w:p>
        </w:tc>
        <w:tc>
          <w:tcPr>
            <w:tcW w:w="3499" w:type="dxa"/>
          </w:tcPr>
          <w:p w:rsidR="00206CFD" w:rsidRPr="00210AA5" w:rsidRDefault="00206CFD" w:rsidP="007C26F6">
            <w:pPr>
              <w:rPr>
                <w:b/>
              </w:rPr>
            </w:pPr>
            <w:r>
              <w:rPr>
                <w:b/>
              </w:rPr>
              <w:t>Описание</w:t>
            </w:r>
          </w:p>
        </w:tc>
        <w:tc>
          <w:tcPr>
            <w:tcW w:w="2556" w:type="dxa"/>
          </w:tcPr>
          <w:p w:rsidR="00206CFD" w:rsidRPr="00210AA5" w:rsidRDefault="00206CFD" w:rsidP="007C26F6">
            <w:pPr>
              <w:rPr>
                <w:b/>
              </w:rPr>
            </w:pPr>
            <w:r>
              <w:rPr>
                <w:b/>
              </w:rPr>
              <w:t>Комментарий</w:t>
            </w:r>
          </w:p>
        </w:tc>
      </w:tr>
      <w:tr w:rsidR="00730B0B" w:rsidRPr="00CC49AA" w:rsidTr="007C26F6">
        <w:tc>
          <w:tcPr>
            <w:tcW w:w="2298" w:type="dxa"/>
          </w:tcPr>
          <w:p w:rsidR="00730B0B" w:rsidRPr="009D7AD9" w:rsidRDefault="00730B0B" w:rsidP="007C26F6">
            <w:pPr>
              <w:ind w:left="34"/>
              <w:rPr>
                <w:lang w:val="en-US"/>
              </w:rPr>
            </w:pPr>
            <w:r w:rsidRPr="0023366A">
              <w:rPr>
                <w:lang w:val="en-US"/>
              </w:rPr>
              <w:t>SKUID</w:t>
            </w:r>
          </w:p>
        </w:tc>
        <w:tc>
          <w:tcPr>
            <w:tcW w:w="673" w:type="dxa"/>
          </w:tcPr>
          <w:p w:rsidR="00730B0B" w:rsidRPr="0023366A" w:rsidRDefault="00730B0B" w:rsidP="007C26F6">
            <w:pPr>
              <w:jc w:val="center"/>
              <w:rPr>
                <w:lang w:val="en-US"/>
              </w:rPr>
            </w:pPr>
            <w:r>
              <w:rPr>
                <w:lang w:val="en-US"/>
              </w:rPr>
              <w:t>NA</w:t>
            </w:r>
          </w:p>
        </w:tc>
        <w:tc>
          <w:tcPr>
            <w:tcW w:w="1748" w:type="dxa"/>
          </w:tcPr>
          <w:p w:rsidR="00730B0B" w:rsidRPr="00E25665" w:rsidRDefault="00730B0B" w:rsidP="007C26F6">
            <w:pPr>
              <w:jc w:val="center"/>
              <w:rPr>
                <w:lang w:val="en-US"/>
              </w:rPr>
            </w:pPr>
            <w:r>
              <w:rPr>
                <w:lang w:val="en-US"/>
              </w:rPr>
              <w:t>STR(200)</w:t>
            </w:r>
          </w:p>
        </w:tc>
        <w:tc>
          <w:tcPr>
            <w:tcW w:w="3499" w:type="dxa"/>
          </w:tcPr>
          <w:p w:rsidR="00730B0B" w:rsidRPr="0023366A" w:rsidRDefault="00730B0B" w:rsidP="007C26F6">
            <w:r>
              <w:t xml:space="preserve">Уникальный идентификатор </w:t>
            </w:r>
            <w:r>
              <w:t xml:space="preserve"> </w:t>
            </w:r>
            <w:r>
              <w:t>единицы учета остатков</w:t>
            </w:r>
          </w:p>
        </w:tc>
        <w:tc>
          <w:tcPr>
            <w:tcW w:w="2556" w:type="dxa"/>
            <w:vMerge w:val="restart"/>
          </w:tcPr>
          <w:p w:rsidR="00730B0B" w:rsidRPr="00730B0B" w:rsidRDefault="00730B0B" w:rsidP="007C26F6">
            <w:r>
              <w:t xml:space="preserve">Обязательно к заполнению одно из полей: Идентификатор </w:t>
            </w:r>
            <w:r>
              <w:rPr>
                <w:lang w:val="en-US"/>
              </w:rPr>
              <w:t>SKU</w:t>
            </w:r>
            <w:r w:rsidRPr="00730B0B">
              <w:t xml:space="preserve">, </w:t>
            </w:r>
            <w:r>
              <w:t xml:space="preserve">либо идентификатор </w:t>
            </w:r>
            <w:proofErr w:type="spellStart"/>
            <w:r>
              <w:rPr>
                <w:lang w:val="en-US"/>
              </w:rPr>
              <w:t>KeepingVariant</w:t>
            </w:r>
            <w:proofErr w:type="spellEnd"/>
          </w:p>
        </w:tc>
      </w:tr>
      <w:tr w:rsidR="00730B0B" w:rsidRPr="00CC49AA" w:rsidTr="007C26F6">
        <w:tc>
          <w:tcPr>
            <w:tcW w:w="2298" w:type="dxa"/>
          </w:tcPr>
          <w:p w:rsidR="00730B0B" w:rsidRPr="0023366A" w:rsidRDefault="00730B0B" w:rsidP="007C26F6">
            <w:pPr>
              <w:ind w:left="34"/>
              <w:rPr>
                <w:lang w:val="en-US"/>
              </w:rPr>
            </w:pPr>
            <w:proofErr w:type="spellStart"/>
            <w:r w:rsidRPr="0023366A">
              <w:rPr>
                <w:lang w:val="en-US"/>
              </w:rPr>
              <w:t>KeepingVariantID</w:t>
            </w:r>
            <w:proofErr w:type="spellEnd"/>
          </w:p>
        </w:tc>
        <w:tc>
          <w:tcPr>
            <w:tcW w:w="673" w:type="dxa"/>
          </w:tcPr>
          <w:p w:rsidR="00730B0B" w:rsidRDefault="00730B0B" w:rsidP="007C26F6">
            <w:pPr>
              <w:jc w:val="center"/>
              <w:rPr>
                <w:lang w:val="en-US"/>
              </w:rPr>
            </w:pPr>
            <w:r>
              <w:rPr>
                <w:lang w:val="en-US"/>
              </w:rPr>
              <w:t>NA</w:t>
            </w:r>
          </w:p>
        </w:tc>
        <w:tc>
          <w:tcPr>
            <w:tcW w:w="1748" w:type="dxa"/>
          </w:tcPr>
          <w:p w:rsidR="00730B0B" w:rsidRDefault="00730B0B" w:rsidP="007C26F6">
            <w:pPr>
              <w:jc w:val="center"/>
              <w:rPr>
                <w:lang w:val="en-US"/>
              </w:rPr>
            </w:pPr>
            <w:r>
              <w:rPr>
                <w:lang w:val="en-US"/>
              </w:rPr>
              <w:t>STR(50)</w:t>
            </w:r>
          </w:p>
        </w:tc>
        <w:tc>
          <w:tcPr>
            <w:tcW w:w="3499" w:type="dxa"/>
          </w:tcPr>
          <w:p w:rsidR="00730B0B" w:rsidRPr="00393E41" w:rsidRDefault="00730B0B" w:rsidP="007C26F6">
            <w:r>
              <w:t>Уникальный идентификатор</w:t>
            </w:r>
            <w:r>
              <w:t xml:space="preserve"> варианта упаковки</w:t>
            </w:r>
          </w:p>
        </w:tc>
        <w:tc>
          <w:tcPr>
            <w:tcW w:w="2556" w:type="dxa"/>
            <w:vMerge/>
          </w:tcPr>
          <w:p w:rsidR="00730B0B" w:rsidRPr="00393E41" w:rsidRDefault="00730B0B" w:rsidP="00206CFD"/>
        </w:tc>
      </w:tr>
      <w:tr w:rsidR="00206CFD" w:rsidRPr="00CC49AA" w:rsidTr="007C26F6">
        <w:tc>
          <w:tcPr>
            <w:tcW w:w="2298" w:type="dxa"/>
          </w:tcPr>
          <w:p w:rsidR="00206CFD" w:rsidRPr="0023366A" w:rsidRDefault="00206CFD" w:rsidP="007C26F6">
            <w:pPr>
              <w:ind w:left="34"/>
              <w:rPr>
                <w:lang w:val="en-US"/>
              </w:rPr>
            </w:pPr>
            <w:r>
              <w:rPr>
                <w:lang w:val="en-US"/>
              </w:rPr>
              <w:t>Action</w:t>
            </w:r>
          </w:p>
        </w:tc>
        <w:tc>
          <w:tcPr>
            <w:tcW w:w="673" w:type="dxa"/>
          </w:tcPr>
          <w:p w:rsidR="00206CFD" w:rsidRDefault="00206CFD" w:rsidP="007C26F6">
            <w:pPr>
              <w:jc w:val="center"/>
              <w:rPr>
                <w:lang w:val="en-US"/>
              </w:rPr>
            </w:pPr>
            <w:r>
              <w:rPr>
                <w:lang w:val="en-US"/>
              </w:rPr>
              <w:t>MA</w:t>
            </w:r>
          </w:p>
        </w:tc>
        <w:tc>
          <w:tcPr>
            <w:tcW w:w="1748" w:type="dxa"/>
          </w:tcPr>
          <w:p w:rsidR="00206CFD" w:rsidRDefault="00206CFD" w:rsidP="007C26F6">
            <w:pPr>
              <w:jc w:val="center"/>
              <w:rPr>
                <w:lang w:val="en-US"/>
              </w:rPr>
            </w:pPr>
            <w:r>
              <w:rPr>
                <w:lang w:val="en-US"/>
              </w:rPr>
              <w:t>INT</w:t>
            </w:r>
          </w:p>
        </w:tc>
        <w:tc>
          <w:tcPr>
            <w:tcW w:w="3499" w:type="dxa"/>
          </w:tcPr>
          <w:p w:rsidR="00206CFD" w:rsidRDefault="00206CFD" w:rsidP="007C26F6">
            <w:r>
              <w:t xml:space="preserve">Действие </w:t>
            </w:r>
            <w:r>
              <w:tab/>
            </w:r>
            <w:r>
              <w:tab/>
            </w:r>
            <w:r>
              <w:tab/>
            </w:r>
          </w:p>
          <w:p w:rsidR="00206CFD" w:rsidRDefault="00206CFD" w:rsidP="007C26F6">
            <w:r>
              <w:t>1 – Удалить штрих-коды</w:t>
            </w:r>
          </w:p>
          <w:p w:rsidR="00206CFD" w:rsidRPr="007878FF" w:rsidRDefault="00206CFD" w:rsidP="007C26F6">
            <w:r>
              <w:t>2 – Получить штрих-коды</w:t>
            </w:r>
          </w:p>
        </w:tc>
        <w:tc>
          <w:tcPr>
            <w:tcW w:w="2556" w:type="dxa"/>
          </w:tcPr>
          <w:p w:rsidR="00206CFD" w:rsidRPr="00730B0B" w:rsidRDefault="00730B0B" w:rsidP="007C26F6">
            <w:r>
              <w:t>Действие удаления удаляет все штрих-коды, привязанные к объекту.</w:t>
            </w:r>
          </w:p>
        </w:tc>
      </w:tr>
    </w:tbl>
    <w:p w:rsidR="00730B0B" w:rsidRDefault="00730B0B" w:rsidP="00730B0B">
      <w:pPr>
        <w:pStyle w:val="4"/>
      </w:pPr>
      <w:proofErr w:type="spellStart"/>
      <w:r w:rsidRPr="007878FF">
        <w:lastRenderedPageBreak/>
        <w:t>getDeleteBarCodeResponseRow</w:t>
      </w:r>
      <w:proofErr w:type="spellEnd"/>
    </w:p>
    <w:tbl>
      <w:tblPr>
        <w:tblStyle w:val="af4"/>
        <w:tblW w:w="10774" w:type="dxa"/>
        <w:tblInd w:w="-318" w:type="dxa"/>
        <w:tblLayout w:type="fixed"/>
        <w:tblLook w:val="04A0" w:firstRow="1" w:lastRow="0" w:firstColumn="1" w:lastColumn="0" w:noHBand="0" w:noVBand="1"/>
      </w:tblPr>
      <w:tblGrid>
        <w:gridCol w:w="2298"/>
        <w:gridCol w:w="709"/>
        <w:gridCol w:w="1740"/>
        <w:gridCol w:w="3483"/>
        <w:gridCol w:w="2544"/>
      </w:tblGrid>
      <w:tr w:rsidR="00730B0B" w:rsidRPr="00210AA5" w:rsidTr="007C26F6">
        <w:tc>
          <w:tcPr>
            <w:tcW w:w="2298" w:type="dxa"/>
          </w:tcPr>
          <w:p w:rsidR="00730B0B" w:rsidRPr="00210AA5" w:rsidRDefault="00730B0B" w:rsidP="007C26F6">
            <w:pPr>
              <w:ind w:left="34"/>
              <w:rPr>
                <w:b/>
              </w:rPr>
            </w:pPr>
            <w:r>
              <w:rPr>
                <w:b/>
              </w:rPr>
              <w:t>Поле</w:t>
            </w:r>
          </w:p>
        </w:tc>
        <w:tc>
          <w:tcPr>
            <w:tcW w:w="709" w:type="dxa"/>
          </w:tcPr>
          <w:p w:rsidR="00730B0B" w:rsidRPr="00BB7D56" w:rsidRDefault="00730B0B" w:rsidP="007C26F6">
            <w:pPr>
              <w:jc w:val="center"/>
              <w:rPr>
                <w:b/>
              </w:rPr>
            </w:pPr>
            <w:r>
              <w:rPr>
                <w:b/>
              </w:rPr>
              <w:t>Исп.</w:t>
            </w:r>
          </w:p>
        </w:tc>
        <w:tc>
          <w:tcPr>
            <w:tcW w:w="1740" w:type="dxa"/>
          </w:tcPr>
          <w:p w:rsidR="00730B0B" w:rsidRPr="00210AA5" w:rsidRDefault="00730B0B" w:rsidP="007C26F6">
            <w:pPr>
              <w:jc w:val="center"/>
              <w:rPr>
                <w:b/>
              </w:rPr>
            </w:pPr>
            <w:r>
              <w:rPr>
                <w:b/>
              </w:rPr>
              <w:t>Тип значения</w:t>
            </w:r>
          </w:p>
        </w:tc>
        <w:tc>
          <w:tcPr>
            <w:tcW w:w="3483" w:type="dxa"/>
          </w:tcPr>
          <w:p w:rsidR="00730B0B" w:rsidRPr="00210AA5" w:rsidRDefault="00730B0B" w:rsidP="007C26F6">
            <w:pPr>
              <w:rPr>
                <w:b/>
              </w:rPr>
            </w:pPr>
            <w:r>
              <w:rPr>
                <w:b/>
              </w:rPr>
              <w:t>Описание</w:t>
            </w:r>
          </w:p>
        </w:tc>
        <w:tc>
          <w:tcPr>
            <w:tcW w:w="2544" w:type="dxa"/>
          </w:tcPr>
          <w:p w:rsidR="00730B0B" w:rsidRPr="00210AA5" w:rsidRDefault="00730B0B" w:rsidP="007C26F6">
            <w:pPr>
              <w:rPr>
                <w:b/>
              </w:rPr>
            </w:pPr>
            <w:r>
              <w:rPr>
                <w:b/>
              </w:rPr>
              <w:t>Комментарий</w:t>
            </w:r>
          </w:p>
        </w:tc>
      </w:tr>
      <w:tr w:rsidR="00730B0B" w:rsidRPr="00CC49AA" w:rsidTr="007C26F6">
        <w:tc>
          <w:tcPr>
            <w:tcW w:w="2298" w:type="dxa"/>
          </w:tcPr>
          <w:p w:rsidR="00730B0B" w:rsidRPr="009D7AD9" w:rsidRDefault="00730B0B" w:rsidP="007C26F6">
            <w:pPr>
              <w:ind w:left="34"/>
              <w:rPr>
                <w:lang w:val="en-US"/>
              </w:rPr>
            </w:pPr>
            <w:r w:rsidRPr="007878FF">
              <w:rPr>
                <w:lang w:val="en-US"/>
              </w:rPr>
              <w:t>Type</w:t>
            </w:r>
          </w:p>
        </w:tc>
        <w:tc>
          <w:tcPr>
            <w:tcW w:w="709" w:type="dxa"/>
          </w:tcPr>
          <w:p w:rsidR="00730B0B" w:rsidRPr="0023366A" w:rsidRDefault="00730B0B" w:rsidP="007C26F6">
            <w:pPr>
              <w:jc w:val="center"/>
              <w:rPr>
                <w:lang w:val="en-US"/>
              </w:rPr>
            </w:pPr>
            <w:r>
              <w:rPr>
                <w:lang w:val="en-US"/>
              </w:rPr>
              <w:t>MA</w:t>
            </w:r>
          </w:p>
        </w:tc>
        <w:tc>
          <w:tcPr>
            <w:tcW w:w="1740" w:type="dxa"/>
          </w:tcPr>
          <w:p w:rsidR="00730B0B" w:rsidRPr="00E25665" w:rsidRDefault="00730B0B" w:rsidP="007C26F6">
            <w:pPr>
              <w:jc w:val="center"/>
              <w:rPr>
                <w:lang w:val="en-US"/>
              </w:rPr>
            </w:pPr>
            <w:r>
              <w:rPr>
                <w:lang w:val="en-US"/>
              </w:rPr>
              <w:t>STR</w:t>
            </w:r>
          </w:p>
        </w:tc>
        <w:tc>
          <w:tcPr>
            <w:tcW w:w="3483" w:type="dxa"/>
          </w:tcPr>
          <w:p w:rsidR="00730B0B" w:rsidRPr="007878FF" w:rsidRDefault="00730B0B" w:rsidP="007C26F6">
            <w:r>
              <w:t xml:space="preserve">Тип объекта </w:t>
            </w:r>
          </w:p>
        </w:tc>
        <w:tc>
          <w:tcPr>
            <w:tcW w:w="2544" w:type="dxa"/>
          </w:tcPr>
          <w:p w:rsidR="00730B0B" w:rsidRPr="007878FF" w:rsidRDefault="00730B0B" w:rsidP="007C26F6">
            <w:r>
              <w:t>Единица учета или Вариант упаковки</w:t>
            </w:r>
          </w:p>
        </w:tc>
      </w:tr>
      <w:tr w:rsidR="00730B0B" w:rsidRPr="00CC49AA" w:rsidTr="007C26F6">
        <w:tc>
          <w:tcPr>
            <w:tcW w:w="2298" w:type="dxa"/>
          </w:tcPr>
          <w:p w:rsidR="00730B0B" w:rsidRPr="0023366A" w:rsidRDefault="00730B0B" w:rsidP="007C26F6">
            <w:pPr>
              <w:ind w:left="34"/>
              <w:rPr>
                <w:lang w:val="en-US"/>
              </w:rPr>
            </w:pPr>
            <w:r w:rsidRPr="0023366A">
              <w:rPr>
                <w:lang w:val="en-US"/>
              </w:rPr>
              <w:t>ID</w:t>
            </w:r>
          </w:p>
        </w:tc>
        <w:tc>
          <w:tcPr>
            <w:tcW w:w="709" w:type="dxa"/>
          </w:tcPr>
          <w:p w:rsidR="00730B0B" w:rsidRDefault="00730B0B" w:rsidP="007C26F6">
            <w:pPr>
              <w:jc w:val="center"/>
              <w:rPr>
                <w:lang w:val="en-US"/>
              </w:rPr>
            </w:pPr>
            <w:r>
              <w:rPr>
                <w:lang w:val="en-US"/>
              </w:rPr>
              <w:t>MA</w:t>
            </w:r>
          </w:p>
        </w:tc>
        <w:tc>
          <w:tcPr>
            <w:tcW w:w="1740" w:type="dxa"/>
          </w:tcPr>
          <w:p w:rsidR="00730B0B" w:rsidRDefault="00730B0B" w:rsidP="007C26F6">
            <w:pPr>
              <w:jc w:val="center"/>
              <w:rPr>
                <w:lang w:val="en-US"/>
              </w:rPr>
            </w:pPr>
            <w:r>
              <w:rPr>
                <w:lang w:val="en-US"/>
              </w:rPr>
              <w:t>STR</w:t>
            </w:r>
          </w:p>
        </w:tc>
        <w:tc>
          <w:tcPr>
            <w:tcW w:w="3483" w:type="dxa"/>
          </w:tcPr>
          <w:p w:rsidR="00730B0B" w:rsidRPr="007878FF" w:rsidRDefault="00730B0B" w:rsidP="007C26F6">
            <w:r>
              <w:rPr>
                <w:lang w:val="en-US"/>
              </w:rPr>
              <w:t>ID</w:t>
            </w:r>
            <w:r>
              <w:t>, переданный в запросе</w:t>
            </w:r>
          </w:p>
        </w:tc>
        <w:tc>
          <w:tcPr>
            <w:tcW w:w="2544" w:type="dxa"/>
          </w:tcPr>
          <w:p w:rsidR="00730B0B" w:rsidRPr="00393E41" w:rsidRDefault="00730B0B" w:rsidP="007C26F6"/>
        </w:tc>
      </w:tr>
      <w:tr w:rsidR="00730B0B" w:rsidRPr="00CC49AA" w:rsidTr="007C26F6">
        <w:tc>
          <w:tcPr>
            <w:tcW w:w="2298" w:type="dxa"/>
          </w:tcPr>
          <w:p w:rsidR="00730B0B" w:rsidRPr="007878FF" w:rsidRDefault="00730B0B" w:rsidP="007C26F6">
            <w:pPr>
              <w:ind w:left="34"/>
            </w:pPr>
            <w:proofErr w:type="spellStart"/>
            <w:r w:rsidRPr="007878FF">
              <w:rPr>
                <w:lang w:val="en-US"/>
              </w:rPr>
              <w:t>BarCode</w:t>
            </w:r>
            <w:proofErr w:type="spellEnd"/>
          </w:p>
        </w:tc>
        <w:tc>
          <w:tcPr>
            <w:tcW w:w="709" w:type="dxa"/>
          </w:tcPr>
          <w:p w:rsidR="00730B0B" w:rsidRPr="007878FF" w:rsidRDefault="00730B0B" w:rsidP="007C26F6">
            <w:pPr>
              <w:jc w:val="center"/>
            </w:pPr>
            <w:r>
              <w:rPr>
                <w:lang w:val="en-US"/>
              </w:rPr>
              <w:t>MA</w:t>
            </w:r>
            <w:r>
              <w:t>*</w:t>
            </w:r>
          </w:p>
        </w:tc>
        <w:tc>
          <w:tcPr>
            <w:tcW w:w="1740" w:type="dxa"/>
          </w:tcPr>
          <w:p w:rsidR="00730B0B" w:rsidRPr="007878FF" w:rsidRDefault="00730B0B" w:rsidP="007C26F6">
            <w:pPr>
              <w:jc w:val="center"/>
            </w:pPr>
            <w:r>
              <w:rPr>
                <w:lang w:val="en-US"/>
              </w:rPr>
              <w:t>STR</w:t>
            </w:r>
          </w:p>
        </w:tc>
        <w:tc>
          <w:tcPr>
            <w:tcW w:w="3483" w:type="dxa"/>
          </w:tcPr>
          <w:p w:rsidR="00730B0B" w:rsidRPr="007878FF" w:rsidRDefault="00730B0B" w:rsidP="007C26F6">
            <w:r>
              <w:t>Список найденных штрих-кодов</w:t>
            </w:r>
          </w:p>
        </w:tc>
        <w:tc>
          <w:tcPr>
            <w:tcW w:w="2544" w:type="dxa"/>
          </w:tcPr>
          <w:p w:rsidR="00730B0B" w:rsidRPr="007878FF" w:rsidRDefault="00730B0B" w:rsidP="007C26F6"/>
        </w:tc>
      </w:tr>
    </w:tbl>
    <w:p w:rsidR="0060492C" w:rsidRDefault="0060492C" w:rsidP="0060492C">
      <w:pPr>
        <w:pStyle w:val="3"/>
      </w:pPr>
      <w:r>
        <w:t>Универсальные типы данных</w:t>
      </w:r>
    </w:p>
    <w:p w:rsidR="0060492C" w:rsidRPr="004D634F" w:rsidRDefault="0060492C" w:rsidP="0060492C">
      <w:pPr>
        <w:pStyle w:val="4"/>
      </w:pPr>
      <w:bookmarkStart w:id="178" w:name="_Ref515536357"/>
      <w:bookmarkStart w:id="179" w:name="AddProperty"/>
      <w:bookmarkStart w:id="180" w:name="_Ref506556047"/>
      <w:proofErr w:type="spellStart"/>
      <w:r>
        <w:rPr>
          <w:lang w:val="en-US"/>
        </w:rPr>
        <w:t>AddProperty</w:t>
      </w:r>
      <w:bookmarkEnd w:id="178"/>
      <w:proofErr w:type="spellEnd"/>
    </w:p>
    <w:bookmarkEnd w:id="179"/>
    <w:p w:rsidR="0060492C" w:rsidRPr="001B2F76" w:rsidRDefault="0060492C" w:rsidP="00E90687">
      <w:pPr>
        <w:ind w:firstLine="708"/>
      </w:pPr>
      <w:r>
        <w:t xml:space="preserve">Дополнительные свойства объектов (См. справочник </w:t>
      </w:r>
      <w:r w:rsidRPr="00177584">
        <w:rPr>
          <w:rStyle w:val="af0"/>
          <w:u w:val="none"/>
        </w:rPr>
        <w:t>«</w:t>
      </w:r>
      <w:r w:rsidR="00D33EE1" w:rsidRPr="00D33EE1">
        <w:rPr>
          <w:rStyle w:val="aff5"/>
        </w:rPr>
        <w:fldChar w:fldCharType="begin"/>
      </w:r>
      <w:r w:rsidR="00D33EE1" w:rsidRPr="00D33EE1">
        <w:rPr>
          <w:rStyle w:val="aff5"/>
        </w:rPr>
        <w:instrText xml:space="preserve"> REF _Ref477176504 \h </w:instrText>
      </w:r>
      <w:r w:rsidR="00D33EE1">
        <w:rPr>
          <w:rStyle w:val="aff5"/>
        </w:rPr>
        <w:instrText xml:space="preserve"> \* MERGEFORMAT </w:instrText>
      </w:r>
      <w:r w:rsidR="00D33EE1" w:rsidRPr="00D33EE1">
        <w:rPr>
          <w:rStyle w:val="aff5"/>
        </w:rPr>
      </w:r>
      <w:r w:rsidR="00D33EE1" w:rsidRPr="00D33EE1">
        <w:rPr>
          <w:rStyle w:val="aff5"/>
        </w:rPr>
        <w:fldChar w:fldCharType="separate"/>
      </w:r>
      <w:r w:rsidR="00D33EE1" w:rsidRPr="00D33EE1">
        <w:rPr>
          <w:rStyle w:val="aff5"/>
        </w:rPr>
        <w:t>Дополнительные свойства объектов</w:t>
      </w:r>
      <w:r w:rsidR="00D33EE1" w:rsidRPr="00D33EE1">
        <w:rPr>
          <w:rStyle w:val="aff5"/>
        </w:rPr>
        <w:fldChar w:fldCharType="end"/>
      </w:r>
      <w:r w:rsidRPr="00177584">
        <w:rPr>
          <w:rStyle w:val="af0"/>
          <w:u w:val="none"/>
        </w:rPr>
        <w:t>»</w:t>
      </w:r>
      <w:r w:rsidRPr="00177584">
        <w:rPr>
          <w:rStyle w:val="af5"/>
          <w:color w:val="auto"/>
          <w:u w:val="none"/>
        </w:rPr>
        <w:t>)</w:t>
      </w:r>
      <w:r w:rsidRPr="001B2F76">
        <w:tab/>
      </w:r>
    </w:p>
    <w:tbl>
      <w:tblPr>
        <w:tblStyle w:val="af4"/>
        <w:tblW w:w="10774" w:type="dxa"/>
        <w:tblInd w:w="-318" w:type="dxa"/>
        <w:tblLayout w:type="fixed"/>
        <w:tblLook w:val="04A0" w:firstRow="1" w:lastRow="0" w:firstColumn="1" w:lastColumn="0" w:noHBand="0" w:noVBand="1"/>
      </w:tblPr>
      <w:tblGrid>
        <w:gridCol w:w="1873"/>
        <w:gridCol w:w="680"/>
        <w:gridCol w:w="1950"/>
        <w:gridCol w:w="4032"/>
        <w:gridCol w:w="2239"/>
      </w:tblGrid>
      <w:tr w:rsidR="0060492C" w:rsidRPr="00210AA5" w:rsidTr="004D634F">
        <w:tc>
          <w:tcPr>
            <w:tcW w:w="1873" w:type="dxa"/>
            <w:shd w:val="clear" w:color="auto" w:fill="D9D9D9" w:themeFill="background1" w:themeFillShade="D9"/>
          </w:tcPr>
          <w:p w:rsidR="0060492C" w:rsidRPr="00210AA5" w:rsidRDefault="0060492C" w:rsidP="00677BA3">
            <w:pPr>
              <w:ind w:left="34"/>
              <w:rPr>
                <w:b/>
              </w:rPr>
            </w:pPr>
            <w:r>
              <w:rPr>
                <w:b/>
              </w:rPr>
              <w:t>Поле</w:t>
            </w:r>
          </w:p>
        </w:tc>
        <w:tc>
          <w:tcPr>
            <w:tcW w:w="680"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4032" w:type="dxa"/>
            <w:shd w:val="clear" w:color="auto" w:fill="D9D9D9" w:themeFill="background1" w:themeFillShade="D9"/>
          </w:tcPr>
          <w:p w:rsidR="0060492C" w:rsidRPr="00210AA5" w:rsidRDefault="0060492C" w:rsidP="00677BA3">
            <w:pPr>
              <w:rPr>
                <w:b/>
              </w:rPr>
            </w:pPr>
            <w:r>
              <w:rPr>
                <w:b/>
              </w:rPr>
              <w:t>Описание</w:t>
            </w:r>
          </w:p>
        </w:tc>
        <w:tc>
          <w:tcPr>
            <w:tcW w:w="2239"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4D634F">
        <w:tc>
          <w:tcPr>
            <w:tcW w:w="1873" w:type="dxa"/>
          </w:tcPr>
          <w:p w:rsidR="0060492C" w:rsidRPr="001B2F76" w:rsidRDefault="0060492C" w:rsidP="00677BA3">
            <w:pPr>
              <w:ind w:left="34"/>
            </w:pPr>
            <w:r>
              <w:rPr>
                <w:lang w:val="en-US"/>
              </w:rPr>
              <w:t>Key</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rPr>
                <w:lang w:val="en-US"/>
              </w:rPr>
            </w:pPr>
            <w:r>
              <w:rPr>
                <w:lang w:val="en-US"/>
              </w:rPr>
              <w:t>STR(20)</w:t>
            </w:r>
          </w:p>
        </w:tc>
        <w:tc>
          <w:tcPr>
            <w:tcW w:w="4032" w:type="dxa"/>
          </w:tcPr>
          <w:p w:rsidR="0060492C" w:rsidRPr="001B2F76" w:rsidRDefault="0060492C" w:rsidP="00677BA3">
            <w:r>
              <w:t>Ключ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Default="0060492C" w:rsidP="00677BA3">
            <w:pPr>
              <w:ind w:left="34"/>
              <w:rPr>
                <w:lang w:val="en-US"/>
              </w:rPr>
            </w:pPr>
            <w:r>
              <w:rPr>
                <w:lang w:val="en-US"/>
              </w:rPr>
              <w:t>Name</w:t>
            </w:r>
          </w:p>
        </w:tc>
        <w:tc>
          <w:tcPr>
            <w:tcW w:w="680" w:type="dxa"/>
          </w:tcPr>
          <w:p w:rsidR="0060492C" w:rsidRDefault="0060492C" w:rsidP="00677BA3">
            <w:pPr>
              <w:jc w:val="center"/>
              <w:rPr>
                <w:lang w:val="en-US"/>
              </w:rPr>
            </w:pPr>
            <w:r>
              <w:rPr>
                <w:lang w:val="en-US"/>
              </w:rPr>
              <w:t>MA</w:t>
            </w:r>
          </w:p>
        </w:tc>
        <w:tc>
          <w:tcPr>
            <w:tcW w:w="1950" w:type="dxa"/>
          </w:tcPr>
          <w:p w:rsidR="0060492C" w:rsidRDefault="0060492C" w:rsidP="00677BA3">
            <w:pPr>
              <w:jc w:val="center"/>
              <w:rPr>
                <w:lang w:val="en-US"/>
              </w:rPr>
            </w:pPr>
            <w:r>
              <w:rPr>
                <w:lang w:val="en-US"/>
              </w:rPr>
              <w:t>STR(150)</w:t>
            </w:r>
          </w:p>
        </w:tc>
        <w:tc>
          <w:tcPr>
            <w:tcW w:w="4032" w:type="dxa"/>
          </w:tcPr>
          <w:p w:rsidR="0060492C" w:rsidRPr="00416FCD" w:rsidRDefault="0060492C" w:rsidP="00677BA3">
            <w:r>
              <w:t>Название дополнительного свойства</w:t>
            </w:r>
          </w:p>
        </w:tc>
        <w:tc>
          <w:tcPr>
            <w:tcW w:w="2239" w:type="dxa"/>
          </w:tcPr>
          <w:p w:rsidR="0060492C" w:rsidRPr="00210AA5" w:rsidRDefault="0060492C" w:rsidP="00677BA3"/>
        </w:tc>
      </w:tr>
      <w:tr w:rsidR="0060492C" w:rsidRPr="00CC49AA" w:rsidTr="004D634F">
        <w:tc>
          <w:tcPr>
            <w:tcW w:w="1873" w:type="dxa"/>
          </w:tcPr>
          <w:p w:rsidR="0060492C" w:rsidRPr="001B2F76" w:rsidRDefault="0060492C" w:rsidP="00677BA3">
            <w:pPr>
              <w:ind w:left="34"/>
            </w:pPr>
            <w:r>
              <w:rPr>
                <w:lang w:val="en-US"/>
              </w:rPr>
              <w:t>Value</w:t>
            </w:r>
          </w:p>
        </w:tc>
        <w:tc>
          <w:tcPr>
            <w:tcW w:w="680" w:type="dxa"/>
          </w:tcPr>
          <w:p w:rsidR="0060492C" w:rsidRPr="001B2F76" w:rsidRDefault="0060492C" w:rsidP="00677BA3">
            <w:pPr>
              <w:jc w:val="center"/>
            </w:pPr>
            <w:r>
              <w:rPr>
                <w:lang w:val="en-US"/>
              </w:rPr>
              <w:t>MA</w:t>
            </w:r>
          </w:p>
        </w:tc>
        <w:tc>
          <w:tcPr>
            <w:tcW w:w="1950" w:type="dxa"/>
          </w:tcPr>
          <w:p w:rsidR="0060492C" w:rsidRPr="001B2F76" w:rsidRDefault="0060492C" w:rsidP="00677BA3">
            <w:pPr>
              <w:jc w:val="center"/>
            </w:pPr>
            <w:r>
              <w:rPr>
                <w:lang w:val="en-US"/>
              </w:rPr>
              <w:t>ANY</w:t>
            </w:r>
          </w:p>
        </w:tc>
        <w:tc>
          <w:tcPr>
            <w:tcW w:w="4032" w:type="dxa"/>
          </w:tcPr>
          <w:p w:rsidR="0060492C" w:rsidRPr="000E5440" w:rsidRDefault="0060492C" w:rsidP="00677BA3">
            <w:r>
              <w:t>Значение дополнительного свойства</w:t>
            </w:r>
          </w:p>
        </w:tc>
        <w:tc>
          <w:tcPr>
            <w:tcW w:w="2239" w:type="dxa"/>
          </w:tcPr>
          <w:p w:rsidR="0060492C" w:rsidRPr="00210AA5" w:rsidRDefault="0060492C" w:rsidP="00677BA3"/>
        </w:tc>
      </w:tr>
      <w:tr w:rsidR="004D634F" w:rsidRPr="00CC49AA" w:rsidTr="004D634F">
        <w:tc>
          <w:tcPr>
            <w:tcW w:w="1873" w:type="dxa"/>
          </w:tcPr>
          <w:p w:rsidR="004D634F" w:rsidRDefault="004D634F" w:rsidP="00677BA3">
            <w:pPr>
              <w:ind w:left="34"/>
              <w:rPr>
                <w:lang w:val="en-US"/>
              </w:rPr>
            </w:pPr>
            <w:proofErr w:type="spellStart"/>
            <w:r w:rsidRPr="004D634F">
              <w:rPr>
                <w:lang w:val="en-US"/>
              </w:rPr>
              <w:t>createNewValue</w:t>
            </w:r>
            <w:proofErr w:type="spellEnd"/>
          </w:p>
        </w:tc>
        <w:tc>
          <w:tcPr>
            <w:tcW w:w="680" w:type="dxa"/>
          </w:tcPr>
          <w:p w:rsidR="004D634F" w:rsidRPr="004D634F" w:rsidRDefault="004D634F" w:rsidP="00677BA3">
            <w:pPr>
              <w:jc w:val="center"/>
              <w:rPr>
                <w:lang w:val="en-US"/>
              </w:rPr>
            </w:pPr>
            <w:r>
              <w:rPr>
                <w:lang w:val="en-US"/>
              </w:rPr>
              <w:t>NA</w:t>
            </w:r>
          </w:p>
        </w:tc>
        <w:tc>
          <w:tcPr>
            <w:tcW w:w="1950" w:type="dxa"/>
          </w:tcPr>
          <w:p w:rsidR="004D634F" w:rsidRDefault="004D634F" w:rsidP="00677BA3">
            <w:pPr>
              <w:jc w:val="center"/>
              <w:rPr>
                <w:lang w:val="en-US"/>
              </w:rPr>
            </w:pPr>
            <w:r>
              <w:rPr>
                <w:lang w:val="en-US"/>
              </w:rPr>
              <w:t>BOOL</w:t>
            </w:r>
          </w:p>
        </w:tc>
        <w:tc>
          <w:tcPr>
            <w:tcW w:w="4032" w:type="dxa"/>
          </w:tcPr>
          <w:p w:rsidR="004D634F" w:rsidRDefault="004D634F" w:rsidP="00677BA3">
            <w:r>
              <w:t>Признак создания нового значения</w:t>
            </w:r>
          </w:p>
        </w:tc>
        <w:tc>
          <w:tcPr>
            <w:tcW w:w="2239" w:type="dxa"/>
          </w:tcPr>
          <w:p w:rsidR="004D634F" w:rsidRPr="00210AA5" w:rsidRDefault="004D634F" w:rsidP="00677BA3">
            <w:r>
              <w:t>Если истина, то ненайденное значение создастся</w:t>
            </w:r>
          </w:p>
        </w:tc>
      </w:tr>
    </w:tbl>
    <w:p w:rsidR="005D5765" w:rsidRPr="004D634F" w:rsidRDefault="005D5765" w:rsidP="005D5765">
      <w:pPr>
        <w:rPr>
          <w:rFonts w:cstheme="majorBidi"/>
          <w:sz w:val="28"/>
          <w:szCs w:val="28"/>
        </w:rPr>
      </w:pPr>
      <w:bookmarkStart w:id="181" w:name="_Ref506551683"/>
      <w:r w:rsidRPr="004D634F">
        <w:br w:type="page"/>
      </w:r>
    </w:p>
    <w:p w:rsidR="0060492C" w:rsidRPr="007D1C9E" w:rsidRDefault="0060492C" w:rsidP="0060492C">
      <w:pPr>
        <w:pStyle w:val="4"/>
      </w:pPr>
      <w:bookmarkStart w:id="182" w:name="_Ref515537180"/>
      <w:bookmarkStart w:id="183" w:name="Address"/>
      <w:r>
        <w:rPr>
          <w:lang w:val="en-US"/>
        </w:rPr>
        <w:lastRenderedPageBreak/>
        <w:t>Address</w:t>
      </w:r>
      <w:bookmarkEnd w:id="181"/>
      <w:bookmarkEnd w:id="182"/>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60492C" w:rsidRPr="00210AA5" w:rsidTr="00677BA3">
        <w:trPr>
          <w:cantSplit/>
        </w:trPr>
        <w:tc>
          <w:tcPr>
            <w:tcW w:w="2235" w:type="dxa"/>
          </w:tcPr>
          <w:bookmarkEnd w:id="183"/>
          <w:p w:rsidR="0060492C" w:rsidRPr="00210AA5" w:rsidRDefault="0060492C" w:rsidP="00677BA3">
            <w:pPr>
              <w:ind w:left="284"/>
              <w:rPr>
                <w:b/>
              </w:rPr>
            </w:pPr>
            <w:r>
              <w:rPr>
                <w:b/>
              </w:rPr>
              <w:t>Поле</w:t>
            </w:r>
          </w:p>
        </w:tc>
        <w:tc>
          <w:tcPr>
            <w:tcW w:w="743" w:type="dxa"/>
          </w:tcPr>
          <w:p w:rsidR="0060492C" w:rsidRPr="00BB7D56" w:rsidRDefault="0060492C" w:rsidP="00677BA3">
            <w:pPr>
              <w:jc w:val="center"/>
              <w:rPr>
                <w:b/>
              </w:rPr>
            </w:pPr>
            <w:r>
              <w:rPr>
                <w:b/>
              </w:rPr>
              <w:t>Исп.</w:t>
            </w:r>
          </w:p>
        </w:tc>
        <w:tc>
          <w:tcPr>
            <w:tcW w:w="1843"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rPr>
          <w:cantSplit/>
        </w:trPr>
        <w:tc>
          <w:tcPr>
            <w:tcW w:w="2235" w:type="dxa"/>
          </w:tcPr>
          <w:p w:rsidR="0060492C" w:rsidRPr="007D1C9E" w:rsidRDefault="0060492C" w:rsidP="00677BA3">
            <w:pPr>
              <w:ind w:left="284"/>
            </w:pPr>
            <w:proofErr w:type="spellStart"/>
            <w:r>
              <w:rPr>
                <w:lang w:val="en-US"/>
              </w:rPr>
              <w:t>PlainAddress</w:t>
            </w:r>
            <w:proofErr w:type="spellEnd"/>
          </w:p>
        </w:tc>
        <w:tc>
          <w:tcPr>
            <w:tcW w:w="743" w:type="dxa"/>
          </w:tcPr>
          <w:p w:rsidR="0060492C" w:rsidRPr="007D1C9E" w:rsidRDefault="0060492C" w:rsidP="00677BA3">
            <w:pPr>
              <w:jc w:val="center"/>
            </w:pPr>
            <w:r>
              <w:rPr>
                <w:lang w:val="en-US"/>
              </w:rPr>
              <w:t>NA</w:t>
            </w:r>
          </w:p>
        </w:tc>
        <w:tc>
          <w:tcPr>
            <w:tcW w:w="1843" w:type="dxa"/>
          </w:tcPr>
          <w:p w:rsidR="0060492C" w:rsidRPr="007D1C9E" w:rsidRDefault="0060492C" w:rsidP="00677BA3">
            <w:pPr>
              <w:jc w:val="center"/>
            </w:pPr>
            <w:r>
              <w:rPr>
                <w:lang w:val="en-US"/>
              </w:rPr>
              <w:t>STR</w:t>
            </w:r>
            <w:r w:rsidRPr="007D1C9E">
              <w:t>(1024)</w:t>
            </w:r>
          </w:p>
        </w:tc>
        <w:tc>
          <w:tcPr>
            <w:tcW w:w="3260" w:type="dxa"/>
          </w:tcPr>
          <w:p w:rsidR="0060492C" w:rsidRPr="00ED4E41" w:rsidRDefault="0060492C" w:rsidP="00677BA3">
            <w:r>
              <w:t>Адрес одной строкой</w:t>
            </w:r>
          </w:p>
        </w:tc>
        <w:tc>
          <w:tcPr>
            <w:tcW w:w="2693" w:type="dxa"/>
          </w:tcPr>
          <w:p w:rsidR="0060492C" w:rsidRPr="00210AA5" w:rsidRDefault="0060492C" w:rsidP="00677BA3">
            <w:r>
              <w:t>Достаточно заполнить только это поле</w:t>
            </w:r>
          </w:p>
        </w:tc>
      </w:tr>
      <w:tr w:rsidR="0060492C" w:rsidRPr="00CC49AA" w:rsidTr="00677BA3">
        <w:trPr>
          <w:cantSplit/>
        </w:trPr>
        <w:tc>
          <w:tcPr>
            <w:tcW w:w="2235" w:type="dxa"/>
          </w:tcPr>
          <w:p w:rsidR="0060492C" w:rsidRPr="001C0B83" w:rsidRDefault="0060492C" w:rsidP="00677BA3">
            <w:pPr>
              <w:ind w:left="284"/>
              <w:rPr>
                <w:lang w:val="en-US"/>
              </w:rPr>
            </w:pPr>
            <w:proofErr w:type="spellStart"/>
            <w:r>
              <w:rPr>
                <w:lang w:val="en-US"/>
              </w:rPr>
              <w:t>PostAddress</w:t>
            </w:r>
            <w:proofErr w:type="spellEnd"/>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1024</w:t>
            </w:r>
            <w:r>
              <w:t>)</w:t>
            </w:r>
          </w:p>
        </w:tc>
        <w:tc>
          <w:tcPr>
            <w:tcW w:w="3260" w:type="dxa"/>
          </w:tcPr>
          <w:p w:rsidR="0060492C" w:rsidRPr="004D3ECD" w:rsidRDefault="0060492C" w:rsidP="00677BA3">
            <w:r>
              <w:t>Адрес по правилам Почты РФ</w:t>
            </w:r>
          </w:p>
        </w:tc>
        <w:tc>
          <w:tcPr>
            <w:tcW w:w="2693" w:type="dxa"/>
          </w:tcPr>
          <w:p w:rsidR="0060492C" w:rsidRDefault="0060492C" w:rsidP="00677BA3"/>
        </w:tc>
      </w:tr>
      <w:tr w:rsidR="0060492C" w:rsidRPr="00CC49AA" w:rsidTr="00677BA3">
        <w:trPr>
          <w:cantSplit/>
        </w:trPr>
        <w:tc>
          <w:tcPr>
            <w:tcW w:w="2235" w:type="dxa"/>
          </w:tcPr>
          <w:p w:rsidR="0060492C" w:rsidRDefault="0060492C" w:rsidP="00677BA3">
            <w:pPr>
              <w:ind w:left="284"/>
              <w:rPr>
                <w:lang w:val="en-US"/>
              </w:rPr>
            </w:pPr>
            <w:proofErr w:type="spellStart"/>
            <w:r>
              <w:rPr>
                <w:lang w:val="en-US"/>
              </w:rPr>
              <w:t>PickpointID</w:t>
            </w:r>
            <w:proofErr w:type="spellEnd"/>
          </w:p>
        </w:tc>
        <w:tc>
          <w:tcPr>
            <w:tcW w:w="743" w:type="dxa"/>
          </w:tcPr>
          <w:p w:rsidR="0060492C" w:rsidRDefault="0060492C" w:rsidP="00677BA3">
            <w:pPr>
              <w:jc w:val="center"/>
              <w:rPr>
                <w:lang w:val="en-US"/>
              </w:rPr>
            </w:pPr>
            <w:r>
              <w:rPr>
                <w:lang w:val="en-US"/>
              </w:rPr>
              <w:t>NA</w:t>
            </w:r>
          </w:p>
        </w:tc>
        <w:tc>
          <w:tcPr>
            <w:tcW w:w="1843" w:type="dxa"/>
          </w:tcPr>
          <w:p w:rsidR="0060492C" w:rsidRDefault="0060492C" w:rsidP="00677BA3">
            <w:pPr>
              <w:jc w:val="center"/>
              <w:rPr>
                <w:lang w:val="en-US"/>
              </w:rPr>
            </w:pPr>
            <w:r>
              <w:rPr>
                <w:lang w:val="en-US"/>
              </w:rPr>
              <w:t>STR(50)</w:t>
            </w:r>
          </w:p>
        </w:tc>
        <w:tc>
          <w:tcPr>
            <w:tcW w:w="3260" w:type="dxa"/>
          </w:tcPr>
          <w:p w:rsidR="0060492C" w:rsidRDefault="0060492C" w:rsidP="00677BA3">
            <w:r>
              <w:t>Код пункта самовывоза</w:t>
            </w:r>
          </w:p>
        </w:tc>
        <w:tc>
          <w:tcPr>
            <w:tcW w:w="2693" w:type="dxa"/>
          </w:tcPr>
          <w:p w:rsidR="0060492C" w:rsidRPr="004D3ECD" w:rsidRDefault="0060492C" w:rsidP="00677BA3">
            <w:pPr>
              <w:rPr>
                <w:lang w:val="en-US"/>
              </w:rPr>
            </w:pPr>
          </w:p>
        </w:tc>
      </w:tr>
      <w:tr w:rsidR="0060492C" w:rsidRPr="00CC49AA" w:rsidTr="00677BA3">
        <w:trPr>
          <w:cantSplit/>
        </w:trPr>
        <w:tc>
          <w:tcPr>
            <w:tcW w:w="2235" w:type="dxa"/>
          </w:tcPr>
          <w:p w:rsidR="0060492C" w:rsidRPr="001C0B83" w:rsidRDefault="0060492C" w:rsidP="00677BA3">
            <w:pPr>
              <w:ind w:left="284"/>
              <w:rPr>
                <w:lang w:val="en-US"/>
              </w:rPr>
            </w:pPr>
            <w:r>
              <w:rPr>
                <w:lang w:val="en-US"/>
              </w:rPr>
              <w:t>Zip</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10</w:t>
            </w:r>
            <w:r>
              <w:t>)</w:t>
            </w:r>
          </w:p>
        </w:tc>
        <w:tc>
          <w:tcPr>
            <w:tcW w:w="3260" w:type="dxa"/>
          </w:tcPr>
          <w:p w:rsidR="0060492C" w:rsidRPr="00ED4E41" w:rsidRDefault="0060492C" w:rsidP="00677BA3">
            <w:r>
              <w:t>Почтовый индекс</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Region</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Регион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Area</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Район</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City</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Город</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Street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(1024)</w:t>
            </w:r>
          </w:p>
        </w:tc>
        <w:tc>
          <w:tcPr>
            <w:tcW w:w="3260" w:type="dxa"/>
          </w:tcPr>
          <w:p w:rsidR="0060492C" w:rsidRPr="004D3ECD" w:rsidRDefault="0060492C" w:rsidP="00677BA3">
            <w:r>
              <w:t>Часть адреса, включающая название улицы</w:t>
            </w:r>
          </w:p>
        </w:tc>
        <w:tc>
          <w:tcPr>
            <w:tcW w:w="2693" w:type="dxa"/>
          </w:tcPr>
          <w:p w:rsidR="0060492C" w:rsidRDefault="0060492C" w:rsidP="00677BA3"/>
        </w:tc>
      </w:tr>
      <w:tr w:rsidR="0060492C" w:rsidRPr="00CC49AA" w:rsidTr="00677BA3">
        <w:trPr>
          <w:cantSplit/>
        </w:trPr>
        <w:tc>
          <w:tcPr>
            <w:tcW w:w="2235" w:type="dxa"/>
          </w:tcPr>
          <w:p w:rsidR="0060492C" w:rsidRPr="004D3ECD" w:rsidRDefault="0060492C" w:rsidP="00677BA3">
            <w:pPr>
              <w:ind w:left="284"/>
              <w:rPr>
                <w:lang w:val="en-US"/>
              </w:rPr>
            </w:pPr>
            <w:r>
              <w:rPr>
                <w:lang w:val="en-US"/>
              </w:rPr>
              <w:t>House</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дом, строение, корпус и т.п.</w:t>
            </w:r>
          </w:p>
        </w:tc>
        <w:tc>
          <w:tcPr>
            <w:tcW w:w="2693" w:type="dxa"/>
          </w:tcPr>
          <w:p w:rsidR="0060492C" w:rsidRDefault="0060492C" w:rsidP="00677BA3">
            <w:r>
              <w:t>Может включать номер квартиры, офиса и т.п.</w:t>
            </w:r>
          </w:p>
        </w:tc>
      </w:tr>
      <w:tr w:rsidR="0060492C" w:rsidRPr="00CC49AA" w:rsidTr="00677BA3">
        <w:trPr>
          <w:cantSplit/>
        </w:trPr>
        <w:tc>
          <w:tcPr>
            <w:tcW w:w="2235" w:type="dxa"/>
          </w:tcPr>
          <w:p w:rsidR="0060492C" w:rsidRPr="004D3ECD" w:rsidRDefault="0060492C" w:rsidP="00677BA3">
            <w:pPr>
              <w:ind w:left="284"/>
              <w:rPr>
                <w:lang w:val="en-US"/>
              </w:rPr>
            </w:pPr>
            <w:r>
              <w:rPr>
                <w:lang w:val="en-US"/>
              </w:rPr>
              <w:t>Flat</w:t>
            </w:r>
          </w:p>
        </w:tc>
        <w:tc>
          <w:tcPr>
            <w:tcW w:w="743" w:type="dxa"/>
          </w:tcPr>
          <w:p w:rsidR="0060492C" w:rsidRPr="007952F3" w:rsidRDefault="0060492C" w:rsidP="00677BA3">
            <w:pPr>
              <w:jc w:val="center"/>
              <w:rPr>
                <w:lang w:val="en-US"/>
              </w:rPr>
            </w:pPr>
            <w:r>
              <w:rPr>
                <w:lang w:val="en-US"/>
              </w:rPr>
              <w:t>NA</w:t>
            </w:r>
          </w:p>
        </w:tc>
        <w:tc>
          <w:tcPr>
            <w:tcW w:w="1843" w:type="dxa"/>
          </w:tcPr>
          <w:p w:rsidR="0060492C" w:rsidRPr="00E12EAF" w:rsidRDefault="0060492C" w:rsidP="00677BA3">
            <w:pPr>
              <w:jc w:val="center"/>
            </w:pPr>
            <w:r>
              <w:rPr>
                <w:lang w:val="en-US"/>
              </w:rPr>
              <w:t>STR</w:t>
            </w:r>
            <w:r>
              <w:t>(</w:t>
            </w:r>
            <w:r>
              <w:rPr>
                <w:lang w:val="en-US"/>
              </w:rPr>
              <w:t>150</w:t>
            </w:r>
            <w:r>
              <w:t>)</w:t>
            </w:r>
          </w:p>
        </w:tc>
        <w:tc>
          <w:tcPr>
            <w:tcW w:w="3260" w:type="dxa"/>
          </w:tcPr>
          <w:p w:rsidR="0060492C" w:rsidRPr="004D3ECD" w:rsidRDefault="0060492C" w:rsidP="00677BA3">
            <w:r>
              <w:t>Часть адреса, включающая номер квартиры, офиса и т.п.</w:t>
            </w:r>
          </w:p>
        </w:tc>
        <w:tc>
          <w:tcPr>
            <w:tcW w:w="2693" w:type="dxa"/>
          </w:tcPr>
          <w:p w:rsidR="0060492C" w:rsidRDefault="0060492C" w:rsidP="00677BA3"/>
        </w:tc>
      </w:tr>
    </w:tbl>
    <w:p w:rsidR="0060492C" w:rsidRPr="00BB0A87" w:rsidRDefault="0060492C" w:rsidP="0060492C">
      <w:pPr>
        <w:pStyle w:val="4"/>
      </w:pPr>
      <w:bookmarkStart w:id="184" w:name="_Ref515536336"/>
      <w:bookmarkStart w:id="185" w:name="BarCode"/>
      <w:proofErr w:type="spellStart"/>
      <w:r>
        <w:rPr>
          <w:lang w:val="en-US"/>
        </w:rPr>
        <w:t>BarCode</w:t>
      </w:r>
      <w:bookmarkEnd w:id="180"/>
      <w:bookmarkEnd w:id="184"/>
      <w:proofErr w:type="spellEnd"/>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bookmarkEnd w:id="185"/>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DC6149" w:rsidTr="00677BA3">
        <w:tc>
          <w:tcPr>
            <w:tcW w:w="2553" w:type="dxa"/>
          </w:tcPr>
          <w:p w:rsidR="0060492C" w:rsidRPr="00BB0A87" w:rsidRDefault="0060492C" w:rsidP="00677BA3">
            <w:pPr>
              <w:ind w:left="284"/>
            </w:pPr>
            <w:r w:rsidRPr="00DC6149">
              <w:rPr>
                <w:lang w:val="en-US"/>
              </w:rPr>
              <w:t>Action</w:t>
            </w:r>
          </w:p>
        </w:tc>
        <w:tc>
          <w:tcPr>
            <w:tcW w:w="708" w:type="dxa"/>
          </w:tcPr>
          <w:p w:rsidR="0060492C" w:rsidRPr="00BB0A87" w:rsidRDefault="0060492C" w:rsidP="00677BA3">
            <w:pPr>
              <w:jc w:val="center"/>
            </w:pPr>
            <w:r w:rsidRPr="00DC6149">
              <w:rPr>
                <w:lang w:val="en-US"/>
              </w:rPr>
              <w:t>MA</w:t>
            </w:r>
          </w:p>
        </w:tc>
        <w:tc>
          <w:tcPr>
            <w:tcW w:w="1560" w:type="dxa"/>
          </w:tcPr>
          <w:p w:rsidR="0060492C" w:rsidRPr="00BB0A87" w:rsidRDefault="0060492C" w:rsidP="00677BA3">
            <w:pPr>
              <w:jc w:val="center"/>
            </w:pPr>
            <w:r w:rsidRPr="00DC6149">
              <w:rPr>
                <w:lang w:val="en-US"/>
              </w:rPr>
              <w:t>INT</w:t>
            </w:r>
          </w:p>
        </w:tc>
        <w:tc>
          <w:tcPr>
            <w:tcW w:w="3260" w:type="dxa"/>
          </w:tcPr>
          <w:p w:rsidR="0060492C" w:rsidRPr="00DC6149" w:rsidRDefault="0060492C" w:rsidP="00677BA3">
            <w:r w:rsidRPr="00BB0A87">
              <w:t xml:space="preserve">1 – </w:t>
            </w:r>
            <w:r w:rsidRPr="00DC6149">
              <w:t>Назначить, 2- Создать новый, 3 - Удалить</w:t>
            </w:r>
          </w:p>
        </w:tc>
        <w:tc>
          <w:tcPr>
            <w:tcW w:w="2693" w:type="dxa"/>
          </w:tcPr>
          <w:p w:rsidR="0060492C" w:rsidRDefault="00D33EE1" w:rsidP="00677BA3">
            <w:r>
              <w:t>1) Назначить – устанавливает переданный ШК</w:t>
            </w:r>
            <w:r>
              <w:br/>
              <w:t xml:space="preserve">2) Создать новый – генерирует внутренний ШК в </w:t>
            </w:r>
            <w:r>
              <w:rPr>
                <w:lang w:val="en-US"/>
              </w:rPr>
              <w:t>WMS</w:t>
            </w:r>
            <w:r w:rsidRPr="00D33EE1">
              <w:t xml:space="preserve"> </w:t>
            </w:r>
            <w:r>
              <w:t>по заданным в настройках системы параметрам</w:t>
            </w:r>
          </w:p>
          <w:p w:rsidR="00D33EE1" w:rsidRPr="00D33EE1" w:rsidRDefault="00D33EE1" w:rsidP="00677BA3">
            <w:r>
              <w:t>3) Удалить – удаляет переданный ШК</w:t>
            </w:r>
          </w:p>
        </w:tc>
      </w:tr>
      <w:tr w:rsidR="0060492C" w:rsidRPr="00DC6149" w:rsidTr="00677BA3">
        <w:tc>
          <w:tcPr>
            <w:tcW w:w="2553" w:type="dxa"/>
          </w:tcPr>
          <w:p w:rsidR="0060492C" w:rsidRPr="00BB0A87" w:rsidRDefault="0060492C" w:rsidP="00677BA3">
            <w:pPr>
              <w:ind w:left="284"/>
            </w:pPr>
            <w:proofErr w:type="spellStart"/>
            <w:r>
              <w:rPr>
                <w:lang w:val="en-US"/>
              </w:rPr>
              <w:t>BarCode</w:t>
            </w:r>
            <w:proofErr w:type="spellEnd"/>
          </w:p>
        </w:tc>
        <w:tc>
          <w:tcPr>
            <w:tcW w:w="708" w:type="dxa"/>
          </w:tcPr>
          <w:p w:rsidR="0060492C" w:rsidRPr="00BB0A87" w:rsidRDefault="0060492C" w:rsidP="00677BA3">
            <w:pPr>
              <w:jc w:val="center"/>
            </w:pPr>
            <w:r>
              <w:rPr>
                <w:lang w:val="en-US"/>
              </w:rPr>
              <w:t>MA</w:t>
            </w:r>
          </w:p>
        </w:tc>
        <w:tc>
          <w:tcPr>
            <w:tcW w:w="1560" w:type="dxa"/>
          </w:tcPr>
          <w:p w:rsidR="0060492C" w:rsidRPr="00D33EE1" w:rsidRDefault="0060492C" w:rsidP="00677BA3">
            <w:pPr>
              <w:jc w:val="center"/>
            </w:pPr>
            <w:r>
              <w:rPr>
                <w:lang w:val="en-US"/>
              </w:rPr>
              <w:t>STR</w:t>
            </w:r>
            <w:r w:rsidRPr="00D33EE1">
              <w:t>(30)</w:t>
            </w:r>
          </w:p>
        </w:tc>
        <w:tc>
          <w:tcPr>
            <w:tcW w:w="3260" w:type="dxa"/>
          </w:tcPr>
          <w:p w:rsidR="0060492C" w:rsidRPr="00CA4B61" w:rsidRDefault="0060492C" w:rsidP="00677BA3">
            <w:r>
              <w:t xml:space="preserve">Значение </w:t>
            </w:r>
            <w:proofErr w:type="spellStart"/>
            <w:r>
              <w:t>штрихкода</w:t>
            </w:r>
            <w:proofErr w:type="spellEnd"/>
          </w:p>
        </w:tc>
        <w:tc>
          <w:tcPr>
            <w:tcW w:w="2693" w:type="dxa"/>
          </w:tcPr>
          <w:p w:rsidR="0060492C" w:rsidRPr="00DC6149" w:rsidRDefault="0060492C" w:rsidP="00677BA3">
            <w:r>
              <w:t xml:space="preserve">Может быть пустым для </w:t>
            </w:r>
            <w:r w:rsidR="00D33EE1">
              <w:rPr>
                <w:lang w:val="en-US"/>
              </w:rPr>
              <w:t>Action</w:t>
            </w:r>
            <w:r w:rsidRPr="00CA4B61">
              <w:t>=2</w:t>
            </w:r>
          </w:p>
        </w:tc>
      </w:tr>
    </w:tbl>
    <w:p w:rsidR="0060492C" w:rsidRPr="00C9105F" w:rsidRDefault="0060492C" w:rsidP="0060492C">
      <w:pPr>
        <w:pStyle w:val="4"/>
      </w:pPr>
      <w:bookmarkStart w:id="186" w:name="_Ref503995656"/>
      <w:bookmarkStart w:id="187" w:name="Dimensions"/>
      <w:bookmarkStart w:id="188" w:name="_Ref503626225"/>
      <w:bookmarkStart w:id="189" w:name="_Ref496614512"/>
      <w:bookmarkStart w:id="190" w:name="_Ref506556106"/>
      <w:bookmarkStart w:id="191" w:name="_Ref499132914"/>
      <w:bookmarkStart w:id="192" w:name="_Ref478548248"/>
      <w:bookmarkStart w:id="193" w:name="_Ref513731975"/>
      <w:bookmarkStart w:id="194" w:name="_Ref477459534"/>
      <w:bookmarkStart w:id="195" w:name="_Ref506556007"/>
      <w:r w:rsidRPr="00B93EA9">
        <w:rPr>
          <w:lang w:val="en-US"/>
        </w:rPr>
        <w:t>Dimensions</w:t>
      </w:r>
      <w:bookmarkEnd w:id="186"/>
      <w:r w:rsidRPr="00B93EA9">
        <w:t xml:space="preserve"> </w:t>
      </w:r>
    </w:p>
    <w:bookmarkEnd w:id="187"/>
    <w:p w:rsidR="0060492C" w:rsidRPr="00B93EA9" w:rsidRDefault="0060492C" w:rsidP="00E90687">
      <w:pPr>
        <w:ind w:firstLine="708"/>
      </w:pPr>
      <w:r>
        <w:t>Габариты варианта упаковки товара</w:t>
      </w:r>
    </w:p>
    <w:tbl>
      <w:tblPr>
        <w:tblStyle w:val="af4"/>
        <w:tblW w:w="10774" w:type="dxa"/>
        <w:tblInd w:w="-318" w:type="dxa"/>
        <w:tblLayout w:type="fixed"/>
        <w:tblLook w:val="04A0" w:firstRow="1" w:lastRow="0" w:firstColumn="1" w:lastColumn="0" w:noHBand="0" w:noVBand="1"/>
      </w:tblPr>
      <w:tblGrid>
        <w:gridCol w:w="2553"/>
        <w:gridCol w:w="708"/>
        <w:gridCol w:w="1560"/>
        <w:gridCol w:w="3260"/>
        <w:gridCol w:w="2693"/>
      </w:tblGrid>
      <w:tr w:rsidR="0060492C" w:rsidRPr="00210AA5" w:rsidTr="00677BA3">
        <w:tc>
          <w:tcPr>
            <w:tcW w:w="2553" w:type="dxa"/>
          </w:tcPr>
          <w:p w:rsidR="0060492C" w:rsidRPr="00210AA5" w:rsidRDefault="0060492C" w:rsidP="00677BA3">
            <w:pPr>
              <w:ind w:left="284"/>
              <w:rPr>
                <w:b/>
              </w:rPr>
            </w:pPr>
            <w:r>
              <w:rPr>
                <w:b/>
              </w:rPr>
              <w:t>Поле</w:t>
            </w:r>
          </w:p>
        </w:tc>
        <w:tc>
          <w:tcPr>
            <w:tcW w:w="708" w:type="dxa"/>
          </w:tcPr>
          <w:p w:rsidR="0060492C" w:rsidRPr="00C9105F" w:rsidRDefault="0060492C" w:rsidP="00677BA3">
            <w:pPr>
              <w:jc w:val="center"/>
              <w:rPr>
                <w:b/>
              </w:rPr>
            </w:pPr>
            <w:r>
              <w:rPr>
                <w:b/>
              </w:rPr>
              <w:t>Исп</w:t>
            </w:r>
            <w:r w:rsidRPr="00C9105F">
              <w:rPr>
                <w:b/>
              </w:rPr>
              <w:t>.</w:t>
            </w:r>
          </w:p>
        </w:tc>
        <w:tc>
          <w:tcPr>
            <w:tcW w:w="1560" w:type="dxa"/>
          </w:tcPr>
          <w:p w:rsidR="0060492C" w:rsidRPr="00210AA5" w:rsidRDefault="0060492C" w:rsidP="00677BA3">
            <w:pPr>
              <w:jc w:val="center"/>
              <w:rPr>
                <w:b/>
              </w:rPr>
            </w:pPr>
            <w:r>
              <w:rPr>
                <w:b/>
              </w:rPr>
              <w:t>Тип значения</w:t>
            </w:r>
          </w:p>
        </w:tc>
        <w:tc>
          <w:tcPr>
            <w:tcW w:w="3260"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553" w:type="dxa"/>
          </w:tcPr>
          <w:p w:rsidR="0060492C" w:rsidRPr="00EB7506" w:rsidRDefault="0060492C" w:rsidP="00677BA3">
            <w:pPr>
              <w:ind w:left="284"/>
              <w:rPr>
                <w:lang w:val="en-US"/>
              </w:rPr>
            </w:pPr>
            <w:r>
              <w:rPr>
                <w:lang w:val="en-US"/>
              </w:rPr>
              <w:t>Height</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EB7506" w:rsidRDefault="0060492C" w:rsidP="00677BA3">
            <w:pPr>
              <w:rPr>
                <w:lang w:val="en-US"/>
              </w:rPr>
            </w:pPr>
            <w:r>
              <w:t>Высота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Length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Длина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Width</w:t>
            </w:r>
          </w:p>
        </w:tc>
        <w:tc>
          <w:tcPr>
            <w:tcW w:w="708" w:type="dxa"/>
          </w:tcPr>
          <w:p w:rsidR="0060492C" w:rsidRPr="00FC2530" w:rsidRDefault="0060492C" w:rsidP="00677BA3">
            <w:pPr>
              <w:jc w:val="center"/>
            </w:pPr>
            <w:r>
              <w:rPr>
                <w:lang w:val="en-US"/>
              </w:rPr>
              <w:t>NA</w:t>
            </w:r>
          </w:p>
        </w:tc>
        <w:tc>
          <w:tcPr>
            <w:tcW w:w="1560" w:type="dxa"/>
          </w:tcPr>
          <w:p w:rsidR="0060492C" w:rsidRPr="00FC2530" w:rsidRDefault="0060492C" w:rsidP="00677BA3">
            <w:pPr>
              <w:jc w:val="center"/>
            </w:pPr>
            <w:r>
              <w:rPr>
                <w:lang w:val="en-US"/>
              </w:rPr>
              <w:t>DEC</w:t>
            </w:r>
          </w:p>
        </w:tc>
        <w:tc>
          <w:tcPr>
            <w:tcW w:w="3260" w:type="dxa"/>
          </w:tcPr>
          <w:p w:rsidR="0060492C" w:rsidRPr="005B6F5C" w:rsidRDefault="0060492C" w:rsidP="00677BA3">
            <w:r>
              <w:t>Ширина (м)</w:t>
            </w:r>
          </w:p>
        </w:tc>
        <w:tc>
          <w:tcPr>
            <w:tcW w:w="2693" w:type="dxa"/>
          </w:tcPr>
          <w:p w:rsidR="0060492C" w:rsidRPr="009E139B" w:rsidRDefault="0060492C" w:rsidP="00677BA3"/>
        </w:tc>
      </w:tr>
      <w:tr w:rsidR="0060492C" w:rsidRPr="00CC49AA" w:rsidTr="00677BA3">
        <w:tc>
          <w:tcPr>
            <w:tcW w:w="2553" w:type="dxa"/>
          </w:tcPr>
          <w:p w:rsidR="0060492C" w:rsidRPr="00FC2530" w:rsidRDefault="0060492C" w:rsidP="00677BA3">
            <w:pPr>
              <w:ind w:left="284"/>
            </w:pPr>
            <w:r>
              <w:rPr>
                <w:lang w:val="en-US"/>
              </w:rPr>
              <w:t>Weight</w:t>
            </w:r>
          </w:p>
        </w:tc>
        <w:tc>
          <w:tcPr>
            <w:tcW w:w="708" w:type="dxa"/>
          </w:tcPr>
          <w:p w:rsidR="0060492C" w:rsidRPr="00FC2530" w:rsidRDefault="0060492C" w:rsidP="00677BA3">
            <w:pPr>
              <w:jc w:val="center"/>
            </w:pPr>
            <w:r>
              <w:rPr>
                <w:lang w:val="en-US"/>
              </w:rPr>
              <w:t>NA</w:t>
            </w:r>
          </w:p>
        </w:tc>
        <w:tc>
          <w:tcPr>
            <w:tcW w:w="1560" w:type="dxa"/>
          </w:tcPr>
          <w:p w:rsidR="0060492C" w:rsidRPr="00EB7506" w:rsidRDefault="0060492C" w:rsidP="00677BA3">
            <w:pPr>
              <w:jc w:val="center"/>
              <w:rPr>
                <w:lang w:val="en-US"/>
              </w:rPr>
            </w:pPr>
            <w:r>
              <w:rPr>
                <w:lang w:val="en-US"/>
              </w:rPr>
              <w:t>DEC</w:t>
            </w:r>
          </w:p>
        </w:tc>
        <w:tc>
          <w:tcPr>
            <w:tcW w:w="3260" w:type="dxa"/>
          </w:tcPr>
          <w:p w:rsidR="0060492C" w:rsidRPr="005B6F5C" w:rsidRDefault="0060492C" w:rsidP="00677BA3">
            <w:r>
              <w:t>Вес (кг)</w:t>
            </w:r>
          </w:p>
        </w:tc>
        <w:tc>
          <w:tcPr>
            <w:tcW w:w="2693" w:type="dxa"/>
          </w:tcPr>
          <w:p w:rsidR="0060492C" w:rsidRPr="009E139B" w:rsidRDefault="0060492C" w:rsidP="00677BA3"/>
        </w:tc>
      </w:tr>
      <w:tr w:rsidR="0060492C" w:rsidRPr="00CC49AA" w:rsidTr="00677BA3">
        <w:tc>
          <w:tcPr>
            <w:tcW w:w="2553" w:type="dxa"/>
          </w:tcPr>
          <w:p w:rsidR="0060492C" w:rsidRDefault="0060492C" w:rsidP="00677BA3">
            <w:pPr>
              <w:ind w:left="284"/>
              <w:rPr>
                <w:lang w:val="en-US"/>
              </w:rPr>
            </w:pPr>
            <w:r>
              <w:rPr>
                <w:lang w:val="en-US"/>
              </w:rPr>
              <w:t>Capacity</w:t>
            </w:r>
          </w:p>
        </w:tc>
        <w:tc>
          <w:tcPr>
            <w:tcW w:w="708" w:type="dxa"/>
          </w:tcPr>
          <w:p w:rsidR="0060492C" w:rsidRDefault="0060492C" w:rsidP="00677BA3">
            <w:pPr>
              <w:jc w:val="center"/>
              <w:rPr>
                <w:lang w:val="en-US"/>
              </w:rPr>
            </w:pPr>
            <w:r>
              <w:rPr>
                <w:lang w:val="en-US"/>
              </w:rPr>
              <w:t>NA</w:t>
            </w:r>
          </w:p>
        </w:tc>
        <w:tc>
          <w:tcPr>
            <w:tcW w:w="1560" w:type="dxa"/>
          </w:tcPr>
          <w:p w:rsidR="0060492C" w:rsidRDefault="0060492C" w:rsidP="00677BA3">
            <w:pPr>
              <w:jc w:val="center"/>
              <w:rPr>
                <w:lang w:val="en-US"/>
              </w:rPr>
            </w:pPr>
            <w:r>
              <w:rPr>
                <w:lang w:val="en-US"/>
              </w:rPr>
              <w:t>DEC</w:t>
            </w:r>
          </w:p>
        </w:tc>
        <w:tc>
          <w:tcPr>
            <w:tcW w:w="3260" w:type="dxa"/>
          </w:tcPr>
          <w:p w:rsidR="0060492C" w:rsidRDefault="0060492C" w:rsidP="00677BA3">
            <w:r>
              <w:t xml:space="preserve">Объем (передается в единице измерения, указанной в </w:t>
            </w:r>
            <w:proofErr w:type="spellStart"/>
            <w:r>
              <w:rPr>
                <w:lang w:val="en-US"/>
              </w:rPr>
              <w:t>TopLogWMS</w:t>
            </w:r>
            <w:proofErr w:type="spellEnd"/>
            <w:r w:rsidRPr="00BB0A87">
              <w:t xml:space="preserve"> </w:t>
            </w:r>
            <w:r>
              <w:t xml:space="preserve">как </w:t>
            </w:r>
            <w:r w:rsidRPr="00BB0A87">
              <w:t>Единица измерения объема</w:t>
            </w:r>
            <w:r>
              <w:t>)</w:t>
            </w:r>
          </w:p>
        </w:tc>
        <w:tc>
          <w:tcPr>
            <w:tcW w:w="2693" w:type="dxa"/>
          </w:tcPr>
          <w:p w:rsidR="0060492C" w:rsidRPr="009E139B" w:rsidRDefault="0060492C" w:rsidP="00677BA3"/>
        </w:tc>
      </w:tr>
    </w:tbl>
    <w:p w:rsidR="0060492C" w:rsidRPr="00854F84" w:rsidRDefault="0060492C" w:rsidP="0060492C">
      <w:pPr>
        <w:pStyle w:val="4"/>
      </w:pPr>
      <w:bookmarkStart w:id="196" w:name="_Ref515536989"/>
      <w:bookmarkStart w:id="197" w:name="Group"/>
      <w:bookmarkEnd w:id="188"/>
      <w:bookmarkEnd w:id="189"/>
      <w:r>
        <w:rPr>
          <w:lang w:val="en-US"/>
        </w:rPr>
        <w:lastRenderedPageBreak/>
        <w:t>Group</w:t>
      </w:r>
      <w:bookmarkEnd w:id="190"/>
      <w:bookmarkEnd w:id="196"/>
    </w:p>
    <w:bookmarkEnd w:id="197"/>
    <w:p w:rsidR="0060492C" w:rsidRPr="003C42D8" w:rsidRDefault="0060492C" w:rsidP="00E90687">
      <w:pPr>
        <w:ind w:firstLine="708"/>
      </w:pPr>
      <w:r>
        <w:t>Группа справочника</w:t>
      </w:r>
      <w:r w:rsidR="00197CDD">
        <w:t xml:space="preserve">. </w:t>
      </w:r>
      <w:r w:rsidR="003C42D8">
        <w:t xml:space="preserve">Элемент </w:t>
      </w:r>
      <w:r w:rsidR="003C42D8">
        <w:rPr>
          <w:lang w:val="en-US"/>
        </w:rPr>
        <w:t>Group</w:t>
      </w:r>
      <w:r w:rsidR="003C42D8" w:rsidRPr="003C42D8">
        <w:t xml:space="preserve"> </w:t>
      </w:r>
      <w:r w:rsidR="003C42D8">
        <w:t xml:space="preserve">создается вложенным в элемент </w:t>
      </w:r>
      <w:r w:rsidR="003C42D8">
        <w:rPr>
          <w:lang w:val="en-US"/>
        </w:rPr>
        <w:t>Parent</w:t>
      </w:r>
      <w:r w:rsidR="003C42D8" w:rsidRPr="003C42D8">
        <w:t xml:space="preserve">. </w:t>
      </w:r>
      <w:r w:rsidR="003C42D8">
        <w:t>Таким образом, иерархия строится из максимальной вложенности к началу элемента (</w:t>
      </w:r>
      <w:r w:rsidR="003C42D8">
        <w:rPr>
          <w:lang w:val="en-US"/>
        </w:rPr>
        <w:t>parent</w:t>
      </w:r>
      <w:r w:rsidR="003C42D8" w:rsidRPr="003C42D8">
        <w:t>-&gt;</w:t>
      </w:r>
      <w:r w:rsidR="003C42D8">
        <w:rPr>
          <w:lang w:val="en-US"/>
        </w:rPr>
        <w:t>parent</w:t>
      </w:r>
      <w:proofErr w:type="gramStart"/>
      <w:r w:rsidR="003C42D8" w:rsidRPr="003C42D8">
        <w:t>-&gt;…</w:t>
      </w:r>
      <w:proofErr w:type="gramEnd"/>
      <w:r w:rsidR="003C42D8" w:rsidRPr="003C42D8">
        <w:t>-&gt;</w:t>
      </w:r>
      <w:r w:rsidR="003C42D8">
        <w:rPr>
          <w:lang w:val="en-US"/>
        </w:rPr>
        <w:t>parent</w:t>
      </w:r>
      <w:r w:rsidR="003C42D8" w:rsidRPr="003C42D8">
        <w:t>-&gt;</w:t>
      </w:r>
      <w:r w:rsidR="003C42D8">
        <w:rPr>
          <w:lang w:val="en-US"/>
        </w:rPr>
        <w:t>group</w:t>
      </w:r>
      <w:r w:rsidR="003C42D8" w:rsidRPr="003C42D8">
        <w:t>-&gt;</w:t>
      </w:r>
      <w:r w:rsidR="003C42D8">
        <w:t xml:space="preserve">элемент, в который </w:t>
      </w:r>
      <w:r w:rsidR="003C42D8">
        <w:rPr>
          <w:lang w:val="en-US"/>
        </w:rPr>
        <w:t>group</w:t>
      </w:r>
      <w:r w:rsidR="003C42D8" w:rsidRPr="003C42D8">
        <w:t xml:space="preserve"> </w:t>
      </w:r>
      <w:r w:rsidR="003C42D8">
        <w:t>был вложен (к примеру, товар))</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60492C" w:rsidRPr="00210AA5" w:rsidTr="00677BA3">
        <w:tc>
          <w:tcPr>
            <w:tcW w:w="1702" w:type="dxa"/>
            <w:shd w:val="clear" w:color="auto" w:fill="D9D9D9" w:themeFill="background1" w:themeFillShade="D9"/>
          </w:tcPr>
          <w:p w:rsidR="0060492C" w:rsidRPr="00210AA5" w:rsidRDefault="0060492C" w:rsidP="00677BA3">
            <w:pPr>
              <w:ind w:left="34"/>
              <w:rPr>
                <w:b/>
              </w:rPr>
            </w:pPr>
            <w:r>
              <w:rPr>
                <w:b/>
              </w:rPr>
              <w:t>Поле</w:t>
            </w:r>
          </w:p>
        </w:tc>
        <w:tc>
          <w:tcPr>
            <w:tcW w:w="851" w:type="dxa"/>
            <w:shd w:val="clear" w:color="auto" w:fill="D9D9D9" w:themeFill="background1" w:themeFillShade="D9"/>
          </w:tcPr>
          <w:p w:rsidR="0060492C" w:rsidRPr="001B2F76" w:rsidRDefault="0060492C" w:rsidP="00677BA3">
            <w:pPr>
              <w:jc w:val="center"/>
              <w:rPr>
                <w:b/>
              </w:rPr>
            </w:pPr>
            <w:r>
              <w:rPr>
                <w:b/>
              </w:rPr>
              <w:t>Исп</w:t>
            </w:r>
            <w:r w:rsidRPr="001B2F76">
              <w:rPr>
                <w:b/>
              </w:rPr>
              <w:t>.</w:t>
            </w:r>
          </w:p>
        </w:tc>
        <w:tc>
          <w:tcPr>
            <w:tcW w:w="1950" w:type="dxa"/>
            <w:shd w:val="clear" w:color="auto" w:fill="D9D9D9" w:themeFill="background1" w:themeFillShade="D9"/>
          </w:tcPr>
          <w:p w:rsidR="0060492C" w:rsidRPr="00210AA5" w:rsidRDefault="0060492C" w:rsidP="00677BA3">
            <w:pPr>
              <w:jc w:val="center"/>
              <w:rPr>
                <w:b/>
              </w:rPr>
            </w:pPr>
            <w:r>
              <w:rPr>
                <w:b/>
              </w:rPr>
              <w:t>Тип значения</w:t>
            </w:r>
          </w:p>
        </w:tc>
        <w:tc>
          <w:tcPr>
            <w:tcW w:w="3578" w:type="dxa"/>
            <w:shd w:val="clear" w:color="auto" w:fill="D9D9D9" w:themeFill="background1" w:themeFillShade="D9"/>
          </w:tcPr>
          <w:p w:rsidR="0060492C" w:rsidRPr="00210AA5" w:rsidRDefault="0060492C" w:rsidP="00677BA3">
            <w:pPr>
              <w:rPr>
                <w:b/>
              </w:rPr>
            </w:pPr>
            <w:r>
              <w:rPr>
                <w:b/>
              </w:rPr>
              <w:t>Описание</w:t>
            </w:r>
          </w:p>
        </w:tc>
        <w:tc>
          <w:tcPr>
            <w:tcW w:w="2693" w:type="dxa"/>
            <w:shd w:val="clear" w:color="auto" w:fill="D9D9D9" w:themeFill="background1" w:themeFillShade="D9"/>
          </w:tcPr>
          <w:p w:rsidR="0060492C" w:rsidRPr="00210AA5" w:rsidRDefault="0060492C" w:rsidP="00677BA3">
            <w:pPr>
              <w:rPr>
                <w:b/>
              </w:rPr>
            </w:pPr>
            <w:r>
              <w:rPr>
                <w:b/>
              </w:rPr>
              <w:t>Комментарий</w:t>
            </w:r>
          </w:p>
        </w:tc>
      </w:tr>
      <w:tr w:rsidR="0060492C" w:rsidRPr="00CC49AA" w:rsidTr="00677BA3">
        <w:tc>
          <w:tcPr>
            <w:tcW w:w="1702" w:type="dxa"/>
          </w:tcPr>
          <w:p w:rsidR="0060492C" w:rsidRPr="00197CDD" w:rsidRDefault="0060492C" w:rsidP="00677BA3">
            <w:pPr>
              <w:ind w:left="34"/>
            </w:pPr>
            <w:r>
              <w:rPr>
                <w:lang w:val="en-US"/>
              </w:rPr>
              <w:t>ID</w:t>
            </w:r>
          </w:p>
        </w:tc>
        <w:tc>
          <w:tcPr>
            <w:tcW w:w="851" w:type="dxa"/>
          </w:tcPr>
          <w:p w:rsidR="0060492C" w:rsidRPr="001B2F76"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(50)</w:t>
            </w:r>
          </w:p>
        </w:tc>
        <w:tc>
          <w:tcPr>
            <w:tcW w:w="3578" w:type="dxa"/>
          </w:tcPr>
          <w:p w:rsidR="0060492C" w:rsidRPr="00A41ECB" w:rsidRDefault="0060492C" w:rsidP="00677BA3">
            <w:r>
              <w:t>Уникальный код группы</w:t>
            </w:r>
          </w:p>
        </w:tc>
        <w:tc>
          <w:tcPr>
            <w:tcW w:w="2693" w:type="dxa"/>
          </w:tcPr>
          <w:p w:rsidR="0060492C" w:rsidRPr="00210AA5" w:rsidRDefault="0060492C" w:rsidP="00677BA3"/>
        </w:tc>
      </w:tr>
      <w:tr w:rsidR="0060492C" w:rsidRPr="00CC49AA" w:rsidTr="00677BA3">
        <w:tc>
          <w:tcPr>
            <w:tcW w:w="1702" w:type="dxa"/>
          </w:tcPr>
          <w:p w:rsidR="0060492C" w:rsidRPr="00197CDD" w:rsidRDefault="0060492C" w:rsidP="00677BA3">
            <w:pPr>
              <w:ind w:left="34"/>
            </w:pPr>
            <w:r>
              <w:rPr>
                <w:lang w:val="en-US"/>
              </w:rPr>
              <w:t>Name</w:t>
            </w:r>
          </w:p>
        </w:tc>
        <w:tc>
          <w:tcPr>
            <w:tcW w:w="851" w:type="dxa"/>
          </w:tcPr>
          <w:p w:rsidR="0060492C" w:rsidRPr="00197CDD" w:rsidRDefault="0060492C" w:rsidP="00677BA3">
            <w:pPr>
              <w:jc w:val="center"/>
            </w:pPr>
            <w:r>
              <w:rPr>
                <w:lang w:val="en-US"/>
              </w:rPr>
              <w:t>MA</w:t>
            </w:r>
          </w:p>
        </w:tc>
        <w:tc>
          <w:tcPr>
            <w:tcW w:w="1950" w:type="dxa"/>
          </w:tcPr>
          <w:p w:rsidR="0060492C" w:rsidRPr="00197CDD" w:rsidRDefault="0060492C" w:rsidP="00677BA3">
            <w:pPr>
              <w:jc w:val="center"/>
            </w:pPr>
            <w:r>
              <w:rPr>
                <w:lang w:val="en-US"/>
              </w:rPr>
              <w:t>STR</w:t>
            </w:r>
            <w:r w:rsidRPr="00197CDD">
              <w:t>(150)</w:t>
            </w:r>
          </w:p>
        </w:tc>
        <w:tc>
          <w:tcPr>
            <w:tcW w:w="3578" w:type="dxa"/>
          </w:tcPr>
          <w:p w:rsidR="0060492C" w:rsidRPr="00416FCD" w:rsidRDefault="0060492C" w:rsidP="00677BA3">
            <w:r>
              <w:t>Наименование группы</w:t>
            </w:r>
          </w:p>
        </w:tc>
        <w:tc>
          <w:tcPr>
            <w:tcW w:w="2693" w:type="dxa"/>
          </w:tcPr>
          <w:p w:rsidR="0060492C" w:rsidRPr="00210AA5" w:rsidRDefault="0060492C" w:rsidP="00677BA3"/>
        </w:tc>
      </w:tr>
      <w:tr w:rsidR="0060492C" w:rsidRPr="00CC49AA" w:rsidTr="00677BA3">
        <w:tc>
          <w:tcPr>
            <w:tcW w:w="1702" w:type="dxa"/>
          </w:tcPr>
          <w:p w:rsidR="0060492C" w:rsidRPr="001B2F76" w:rsidRDefault="0060492C" w:rsidP="00677BA3">
            <w:pPr>
              <w:ind w:left="34"/>
            </w:pPr>
            <w:r>
              <w:rPr>
                <w:lang w:val="en-US"/>
              </w:rPr>
              <w:t>Parent</w:t>
            </w:r>
          </w:p>
        </w:tc>
        <w:tc>
          <w:tcPr>
            <w:tcW w:w="851" w:type="dxa"/>
          </w:tcPr>
          <w:p w:rsidR="0060492C" w:rsidRPr="001B2F76" w:rsidRDefault="0060492C" w:rsidP="00677BA3">
            <w:pPr>
              <w:jc w:val="center"/>
            </w:pPr>
            <w:r>
              <w:rPr>
                <w:lang w:val="en-US"/>
              </w:rPr>
              <w:t>NA</w:t>
            </w:r>
          </w:p>
        </w:tc>
        <w:tc>
          <w:tcPr>
            <w:tcW w:w="1950" w:type="dxa"/>
          </w:tcPr>
          <w:p w:rsidR="0060492C" w:rsidRPr="000A4884" w:rsidRDefault="00771AB9" w:rsidP="00771AB9">
            <w:pPr>
              <w:pStyle w:val="aff4"/>
              <w:rPr>
                <w:lang w:val="en-US"/>
              </w:rPr>
            </w:pPr>
            <w:r>
              <w:rPr>
                <w:lang w:val="en-US"/>
              </w:rPr>
              <w:fldChar w:fldCharType="begin"/>
            </w:r>
            <w:r>
              <w:rPr>
                <w:lang w:val="en-US"/>
              </w:rPr>
              <w:instrText xml:space="preserve"> REF _Ref515536989 \h  \* MERGEFORMAT </w:instrText>
            </w:r>
            <w:r>
              <w:rPr>
                <w:lang w:val="en-US"/>
              </w:rPr>
            </w:r>
            <w:r>
              <w:rPr>
                <w:lang w:val="en-US"/>
              </w:rPr>
              <w:fldChar w:fldCharType="separate"/>
            </w:r>
            <w:r>
              <w:rPr>
                <w:lang w:val="en-US"/>
              </w:rPr>
              <w:t>Group</w:t>
            </w:r>
            <w:r>
              <w:rPr>
                <w:lang w:val="en-US"/>
              </w:rPr>
              <w:fldChar w:fldCharType="end"/>
            </w:r>
          </w:p>
        </w:tc>
        <w:tc>
          <w:tcPr>
            <w:tcW w:w="3578" w:type="dxa"/>
          </w:tcPr>
          <w:p w:rsidR="0060492C" w:rsidRPr="00A41ECB" w:rsidRDefault="0060492C" w:rsidP="00677BA3">
            <w:r>
              <w:t>Вышестоящая группа</w:t>
            </w:r>
          </w:p>
        </w:tc>
        <w:tc>
          <w:tcPr>
            <w:tcW w:w="2693" w:type="dxa"/>
          </w:tcPr>
          <w:p w:rsidR="0060492C" w:rsidRPr="00210AA5" w:rsidRDefault="0060492C" w:rsidP="00677BA3"/>
        </w:tc>
      </w:tr>
    </w:tbl>
    <w:p w:rsidR="0060492C" w:rsidRPr="00F54098" w:rsidRDefault="0060492C" w:rsidP="0060492C">
      <w:pPr>
        <w:pStyle w:val="4"/>
      </w:pPr>
      <w:bookmarkStart w:id="198" w:name="_Ref515536501"/>
      <w:bookmarkStart w:id="199" w:name="Range"/>
      <w:bookmarkEnd w:id="191"/>
      <w:bookmarkEnd w:id="192"/>
      <w:r>
        <w:rPr>
          <w:lang w:val="en-US"/>
        </w:rPr>
        <w:t>Range</w:t>
      </w:r>
      <w:bookmarkEnd w:id="193"/>
      <w:bookmarkEnd w:id="198"/>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60492C" w:rsidRPr="00210AA5" w:rsidTr="00677BA3">
        <w:tc>
          <w:tcPr>
            <w:tcW w:w="2235" w:type="dxa"/>
          </w:tcPr>
          <w:bookmarkEnd w:id="199"/>
          <w:p w:rsidR="0060492C" w:rsidRPr="00210AA5" w:rsidRDefault="0060492C" w:rsidP="00677BA3">
            <w:pPr>
              <w:ind w:left="34"/>
              <w:rPr>
                <w:b/>
              </w:rPr>
            </w:pPr>
            <w:r>
              <w:rPr>
                <w:b/>
              </w:rPr>
              <w:t>Поле</w:t>
            </w:r>
          </w:p>
        </w:tc>
        <w:tc>
          <w:tcPr>
            <w:tcW w:w="743" w:type="dxa"/>
          </w:tcPr>
          <w:p w:rsidR="0060492C" w:rsidRPr="00BB7D56" w:rsidRDefault="0060492C" w:rsidP="00677BA3">
            <w:pPr>
              <w:jc w:val="center"/>
              <w:rPr>
                <w:b/>
              </w:rPr>
            </w:pPr>
            <w:r>
              <w:rPr>
                <w:b/>
              </w:rPr>
              <w:t>Исп.</w:t>
            </w:r>
          </w:p>
        </w:tc>
        <w:tc>
          <w:tcPr>
            <w:tcW w:w="1701" w:type="dxa"/>
          </w:tcPr>
          <w:p w:rsidR="0060492C" w:rsidRPr="00210AA5" w:rsidRDefault="0060492C" w:rsidP="00677BA3">
            <w:pPr>
              <w:jc w:val="center"/>
              <w:rPr>
                <w:b/>
              </w:rPr>
            </w:pPr>
            <w:r>
              <w:rPr>
                <w:b/>
              </w:rPr>
              <w:t>Тип значения</w:t>
            </w:r>
          </w:p>
        </w:tc>
        <w:tc>
          <w:tcPr>
            <w:tcW w:w="3402" w:type="dxa"/>
          </w:tcPr>
          <w:p w:rsidR="0060492C" w:rsidRPr="00210AA5" w:rsidRDefault="0060492C" w:rsidP="00677BA3">
            <w:pPr>
              <w:rPr>
                <w:b/>
              </w:rPr>
            </w:pPr>
            <w:r>
              <w:rPr>
                <w:b/>
              </w:rPr>
              <w:t>Описание</w:t>
            </w:r>
          </w:p>
        </w:tc>
        <w:tc>
          <w:tcPr>
            <w:tcW w:w="2693" w:type="dxa"/>
          </w:tcPr>
          <w:p w:rsidR="0060492C" w:rsidRPr="00210AA5" w:rsidRDefault="0060492C" w:rsidP="00677BA3">
            <w:pPr>
              <w:rPr>
                <w:b/>
              </w:rPr>
            </w:pPr>
            <w:r>
              <w:rPr>
                <w:b/>
              </w:rPr>
              <w:t>Комментарий</w:t>
            </w:r>
          </w:p>
        </w:tc>
      </w:tr>
      <w:tr w:rsidR="0060492C" w:rsidRPr="00CC49AA" w:rsidTr="00677BA3">
        <w:tc>
          <w:tcPr>
            <w:tcW w:w="2235" w:type="dxa"/>
          </w:tcPr>
          <w:p w:rsidR="0060492C" w:rsidRPr="00F54098" w:rsidRDefault="0060492C" w:rsidP="00677BA3">
            <w:pPr>
              <w:ind w:left="34"/>
            </w:pPr>
            <w:proofErr w:type="spellStart"/>
            <w:r>
              <w:rPr>
                <w:lang w:val="en-US"/>
              </w:rPr>
              <w:t>RangeStart</w:t>
            </w:r>
            <w:proofErr w:type="spellEnd"/>
          </w:p>
        </w:tc>
        <w:tc>
          <w:tcPr>
            <w:tcW w:w="743" w:type="dxa"/>
          </w:tcPr>
          <w:p w:rsidR="0060492C" w:rsidRPr="00F54098" w:rsidRDefault="0060492C" w:rsidP="00677BA3">
            <w:pPr>
              <w:jc w:val="center"/>
            </w:pPr>
            <w:r>
              <w:rPr>
                <w:lang w:val="en-US"/>
              </w:rPr>
              <w:t>MA</w:t>
            </w:r>
          </w:p>
        </w:tc>
        <w:tc>
          <w:tcPr>
            <w:tcW w:w="1701" w:type="dxa"/>
          </w:tcPr>
          <w:p w:rsidR="0060492C" w:rsidRPr="00F7766C" w:rsidRDefault="0060492C" w:rsidP="00677BA3">
            <w:pPr>
              <w:jc w:val="center"/>
            </w:pPr>
            <w:r>
              <w:rPr>
                <w:rStyle w:val="af0"/>
                <w:u w:val="none"/>
                <w:lang w:val="en-US"/>
              </w:rPr>
              <w:t>STR</w:t>
            </w:r>
            <w:r w:rsidRPr="004524DB">
              <w:rPr>
                <w:rStyle w:val="af0"/>
                <w:u w:val="none"/>
              </w:rPr>
              <w:t>(30)</w:t>
            </w:r>
          </w:p>
        </w:tc>
        <w:tc>
          <w:tcPr>
            <w:tcW w:w="3402" w:type="dxa"/>
          </w:tcPr>
          <w:p w:rsidR="0060492C" w:rsidRPr="008F17D3" w:rsidRDefault="0060492C" w:rsidP="00677BA3">
            <w:r>
              <w:t>Начало диапазона</w:t>
            </w:r>
          </w:p>
        </w:tc>
        <w:tc>
          <w:tcPr>
            <w:tcW w:w="2693" w:type="dxa"/>
          </w:tcPr>
          <w:p w:rsidR="0060492C" w:rsidRPr="00191C88"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tr w:rsidR="0060492C" w:rsidRPr="00CC49AA" w:rsidTr="00677BA3">
        <w:tc>
          <w:tcPr>
            <w:tcW w:w="2235" w:type="dxa"/>
          </w:tcPr>
          <w:p w:rsidR="0060492C" w:rsidRPr="001C0B83" w:rsidRDefault="0060492C" w:rsidP="00677BA3">
            <w:pPr>
              <w:ind w:left="34"/>
              <w:rPr>
                <w:lang w:val="en-US"/>
              </w:rPr>
            </w:pPr>
            <w:proofErr w:type="spellStart"/>
            <w:r>
              <w:rPr>
                <w:lang w:val="en-US"/>
              </w:rPr>
              <w:t>RangeFinish</w:t>
            </w:r>
            <w:proofErr w:type="spellEnd"/>
          </w:p>
        </w:tc>
        <w:tc>
          <w:tcPr>
            <w:tcW w:w="743" w:type="dxa"/>
          </w:tcPr>
          <w:p w:rsidR="0060492C" w:rsidRPr="007952F3" w:rsidRDefault="0060492C" w:rsidP="00677BA3">
            <w:pPr>
              <w:jc w:val="center"/>
              <w:rPr>
                <w:lang w:val="en-US"/>
              </w:rPr>
            </w:pPr>
            <w:r>
              <w:rPr>
                <w:lang w:val="en-US"/>
              </w:rPr>
              <w:t>MA</w:t>
            </w:r>
          </w:p>
        </w:tc>
        <w:tc>
          <w:tcPr>
            <w:tcW w:w="1701" w:type="dxa"/>
          </w:tcPr>
          <w:p w:rsidR="0060492C" w:rsidRDefault="0060492C" w:rsidP="00677BA3">
            <w:pPr>
              <w:jc w:val="center"/>
              <w:rPr>
                <w:lang w:val="en-US"/>
              </w:rPr>
            </w:pPr>
            <w:r>
              <w:rPr>
                <w:rStyle w:val="af0"/>
                <w:u w:val="none"/>
                <w:lang w:val="en-US"/>
              </w:rPr>
              <w:t>STR(30)</w:t>
            </w:r>
          </w:p>
        </w:tc>
        <w:tc>
          <w:tcPr>
            <w:tcW w:w="3402" w:type="dxa"/>
          </w:tcPr>
          <w:p w:rsidR="0060492C" w:rsidRPr="008F17D3" w:rsidRDefault="0060492C" w:rsidP="00677BA3">
            <w:r>
              <w:t>Конец диапазона</w:t>
            </w:r>
          </w:p>
        </w:tc>
        <w:tc>
          <w:tcPr>
            <w:tcW w:w="2693" w:type="dxa"/>
          </w:tcPr>
          <w:p w:rsidR="0060492C" w:rsidRDefault="0060492C" w:rsidP="00677BA3">
            <w:r>
              <w:t xml:space="preserve">Не более 30 значащих разрядов числа. Передавать </w:t>
            </w:r>
            <w:proofErr w:type="spellStart"/>
            <w:r>
              <w:rPr>
                <w:lang w:val="en-US"/>
              </w:rPr>
              <w:t>int</w:t>
            </w:r>
            <w:proofErr w:type="spellEnd"/>
            <w:r>
              <w:rPr>
                <w:lang w:val="en-US"/>
              </w:rPr>
              <w:t xml:space="preserve"> </w:t>
            </w:r>
            <w:r>
              <w:t>в строке.</w:t>
            </w:r>
          </w:p>
        </w:tc>
      </w:tr>
      <w:bookmarkEnd w:id="194"/>
      <w:bookmarkEnd w:id="195"/>
    </w:tbl>
    <w:p w:rsidR="005D5765" w:rsidRDefault="005D5765" w:rsidP="005D5765">
      <w:pPr>
        <w:rPr>
          <w:rFonts w:asciiTheme="majorHAnsi" w:eastAsiaTheme="majorEastAsia" w:hAnsiTheme="majorHAnsi" w:cstheme="majorBidi"/>
          <w:sz w:val="26"/>
          <w:szCs w:val="26"/>
        </w:rPr>
      </w:pPr>
    </w:p>
    <w:p w:rsidR="0023366A" w:rsidRPr="0023366A" w:rsidRDefault="0023366A" w:rsidP="0023366A">
      <w:bookmarkStart w:id="200" w:name="_getDeleteBarCodeRow"/>
      <w:bookmarkEnd w:id="200"/>
    </w:p>
    <w:p w:rsidR="007878FF" w:rsidRPr="007878FF" w:rsidRDefault="007878FF" w:rsidP="007878FF">
      <w:bookmarkStart w:id="201" w:name="_getDeleteBarCodeResponseRow"/>
      <w:bookmarkEnd w:id="201"/>
    </w:p>
    <w:p w:rsidR="0060492C" w:rsidRDefault="0011178B" w:rsidP="0060492C">
      <w:pPr>
        <w:pStyle w:val="3"/>
      </w:pPr>
      <w:r>
        <w:t>Документы</w:t>
      </w:r>
    </w:p>
    <w:p w:rsidR="0011178B" w:rsidRPr="0011178B" w:rsidRDefault="0011178B" w:rsidP="00E90687">
      <w:pPr>
        <w:ind w:firstLine="708"/>
      </w:pPr>
      <w:r>
        <w:t>Типы данных, используемые для создания документов</w:t>
      </w:r>
    </w:p>
    <w:p w:rsidR="0011178B" w:rsidRPr="00393E41" w:rsidRDefault="0011178B" w:rsidP="0011178B">
      <w:pPr>
        <w:pStyle w:val="4"/>
      </w:pPr>
      <w:bookmarkStart w:id="202" w:name="_Ref506556623"/>
      <w:bookmarkStart w:id="203" w:name="DeliveryInfo"/>
      <w:proofErr w:type="spellStart"/>
      <w:r>
        <w:rPr>
          <w:lang w:val="en-US"/>
        </w:rPr>
        <w:t>DeliveryInfo</w:t>
      </w:r>
      <w:bookmarkEnd w:id="202"/>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rPr>
          <w:cantSplit/>
        </w:trPr>
        <w:tc>
          <w:tcPr>
            <w:tcW w:w="1844" w:type="dxa"/>
            <w:shd w:val="clear" w:color="auto" w:fill="D9D9D9" w:themeFill="background1" w:themeFillShade="D9"/>
          </w:tcPr>
          <w:bookmarkEnd w:id="203"/>
          <w:p w:rsidR="0011178B" w:rsidRPr="00210AA5" w:rsidRDefault="0011178B" w:rsidP="00677BA3">
            <w:pPr>
              <w:ind w:left="34"/>
              <w:rPr>
                <w:b/>
              </w:rPr>
            </w:pPr>
            <w:r>
              <w:rPr>
                <w:b/>
              </w:rPr>
              <w:t>Поле</w:t>
            </w:r>
          </w:p>
        </w:tc>
        <w:tc>
          <w:tcPr>
            <w:tcW w:w="709" w:type="dxa"/>
            <w:shd w:val="clear" w:color="auto" w:fill="D9D9D9" w:themeFill="background1" w:themeFillShade="D9"/>
          </w:tcPr>
          <w:p w:rsidR="0011178B" w:rsidRPr="00BB7D56" w:rsidRDefault="0011178B" w:rsidP="00677BA3">
            <w:pPr>
              <w:jc w:val="center"/>
              <w:rPr>
                <w:b/>
              </w:rPr>
            </w:pPr>
            <w:r>
              <w:rPr>
                <w:b/>
              </w:rPr>
              <w:t>Исп.</w:t>
            </w:r>
          </w:p>
        </w:tc>
        <w:tc>
          <w:tcPr>
            <w:tcW w:w="1842" w:type="dxa"/>
            <w:shd w:val="clear" w:color="auto" w:fill="D9D9D9" w:themeFill="background1" w:themeFillShade="D9"/>
          </w:tcPr>
          <w:p w:rsidR="0011178B" w:rsidRPr="00210AA5" w:rsidRDefault="0011178B" w:rsidP="00677BA3">
            <w:pPr>
              <w:jc w:val="center"/>
              <w:rPr>
                <w:b/>
              </w:rPr>
            </w:pPr>
            <w:r>
              <w:rPr>
                <w:b/>
              </w:rPr>
              <w:t>Тип значения</w:t>
            </w:r>
          </w:p>
        </w:tc>
        <w:tc>
          <w:tcPr>
            <w:tcW w:w="3686"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Pr="00B452C4" w:rsidRDefault="0011178B" w:rsidP="00677BA3">
            <w:pPr>
              <w:ind w:left="34"/>
              <w:rPr>
                <w:lang w:val="en-US"/>
              </w:rPr>
            </w:pPr>
            <w:proofErr w:type="spellStart"/>
            <w:r>
              <w:rPr>
                <w:lang w:val="en-US"/>
              </w:rPr>
              <w:t>DeliveryType</w:t>
            </w:r>
            <w:proofErr w:type="spellEnd"/>
          </w:p>
        </w:tc>
        <w:tc>
          <w:tcPr>
            <w:tcW w:w="709" w:type="dxa"/>
          </w:tcPr>
          <w:p w:rsidR="0011178B" w:rsidRPr="007952F3" w:rsidRDefault="0011178B" w:rsidP="00677BA3">
            <w:pPr>
              <w:jc w:val="center"/>
              <w:rPr>
                <w:lang w:val="en-US"/>
              </w:rPr>
            </w:pPr>
            <w:r>
              <w:rPr>
                <w:lang w:val="en-US"/>
              </w:rPr>
              <w:t>NA</w:t>
            </w:r>
          </w:p>
        </w:tc>
        <w:tc>
          <w:tcPr>
            <w:tcW w:w="1842" w:type="dxa"/>
          </w:tcPr>
          <w:p w:rsidR="0011178B" w:rsidRPr="00E25665" w:rsidRDefault="0011178B" w:rsidP="00677BA3">
            <w:pPr>
              <w:jc w:val="center"/>
              <w:rPr>
                <w:lang w:val="en-US"/>
              </w:rPr>
            </w:pPr>
            <w:r>
              <w:rPr>
                <w:lang w:val="en-US"/>
              </w:rPr>
              <w:t>INT</w:t>
            </w:r>
          </w:p>
        </w:tc>
        <w:tc>
          <w:tcPr>
            <w:tcW w:w="3686" w:type="dxa"/>
          </w:tcPr>
          <w:p w:rsidR="0011178B" w:rsidRPr="00E25665" w:rsidRDefault="0011178B" w:rsidP="00677BA3">
            <w:r>
              <w:t>Способ доставки</w:t>
            </w:r>
          </w:p>
        </w:tc>
        <w:tc>
          <w:tcPr>
            <w:tcW w:w="2693" w:type="dxa"/>
          </w:tcPr>
          <w:p w:rsidR="0011178B" w:rsidRPr="00210AA5" w:rsidRDefault="0011178B" w:rsidP="00771AB9">
            <w:r>
              <w:t xml:space="preserve">См. справочник </w:t>
            </w:r>
            <w:r w:rsidRPr="00771AB9">
              <w:rPr>
                <w:rStyle w:val="af0"/>
                <w:u w:val="none"/>
              </w:rPr>
              <w:t>«</w:t>
            </w:r>
            <w:r w:rsidR="00771AB9" w:rsidRPr="00771AB9">
              <w:rPr>
                <w:rStyle w:val="aff5"/>
              </w:rPr>
              <w:fldChar w:fldCharType="begin"/>
            </w:r>
            <w:r w:rsidR="00771AB9" w:rsidRPr="00771AB9">
              <w:rPr>
                <w:rStyle w:val="aff5"/>
              </w:rPr>
              <w:instrText xml:space="preserve"> REF _Ref477460735 \h </w:instrText>
            </w:r>
            <w:r w:rsidR="00771AB9">
              <w:rPr>
                <w:rStyle w:val="aff5"/>
              </w:rPr>
              <w:instrText xml:space="preserve"> \* MERGEFORMAT </w:instrText>
            </w:r>
            <w:r w:rsidR="00771AB9" w:rsidRPr="00771AB9">
              <w:rPr>
                <w:rStyle w:val="aff5"/>
              </w:rPr>
            </w:r>
            <w:r w:rsidR="00771AB9" w:rsidRPr="00771AB9">
              <w:rPr>
                <w:rStyle w:val="aff5"/>
              </w:rPr>
              <w:fldChar w:fldCharType="separate"/>
            </w:r>
            <w:r w:rsidR="00771AB9" w:rsidRPr="00771AB9">
              <w:rPr>
                <w:rStyle w:val="aff5"/>
              </w:rPr>
              <w:t>Способы доставки</w:t>
            </w:r>
            <w:r w:rsidR="00771AB9" w:rsidRPr="00771AB9">
              <w:rPr>
                <w:rStyle w:val="aff5"/>
              </w:rPr>
              <w:fldChar w:fldCharType="end"/>
            </w:r>
            <w:r w:rsidRPr="00771AB9">
              <w:rPr>
                <w:rStyle w:val="af0"/>
                <w:u w:val="none"/>
              </w:rPr>
              <w:t>»</w:t>
            </w:r>
          </w:p>
        </w:tc>
      </w:tr>
      <w:tr w:rsidR="0011178B" w:rsidRPr="00CC49AA" w:rsidTr="00677BA3">
        <w:trPr>
          <w:cantSplit/>
        </w:trPr>
        <w:tc>
          <w:tcPr>
            <w:tcW w:w="1844" w:type="dxa"/>
          </w:tcPr>
          <w:p w:rsidR="0011178B" w:rsidRPr="008B710F" w:rsidRDefault="0011178B" w:rsidP="00677BA3">
            <w:pPr>
              <w:ind w:left="34"/>
            </w:pPr>
            <w:r>
              <w:rPr>
                <w:lang w:val="en-US"/>
              </w:rPr>
              <w:t>Route</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_Ref515534319 \h </w:instrText>
            </w:r>
            <w:r>
              <w:rPr>
                <w:rStyle w:val="af0"/>
              </w:rPr>
              <w:instrText xml:space="preserve"> \* MERGEFORMAT </w:instrText>
            </w:r>
            <w:r>
              <w:rPr>
                <w:rStyle w:val="af0"/>
              </w:rPr>
            </w:r>
            <w:r>
              <w:rPr>
                <w:rStyle w:val="af0"/>
              </w:rPr>
              <w:fldChar w:fldCharType="separate"/>
            </w:r>
            <w:r>
              <w:rPr>
                <w:lang w:val="en-US"/>
              </w:rPr>
              <w:t>Route</w:t>
            </w:r>
            <w:r>
              <w:rPr>
                <w:rStyle w:val="af0"/>
              </w:rPr>
              <w:fldChar w:fldCharType="end"/>
            </w:r>
          </w:p>
        </w:tc>
        <w:tc>
          <w:tcPr>
            <w:tcW w:w="3686" w:type="dxa"/>
          </w:tcPr>
          <w:p w:rsidR="0011178B" w:rsidRPr="00E25665" w:rsidRDefault="0011178B" w:rsidP="00677BA3">
            <w:r>
              <w:t>Маршрут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403BB9" w:rsidRDefault="0011178B" w:rsidP="00677BA3">
            <w:pPr>
              <w:ind w:left="34"/>
              <w:rPr>
                <w:lang w:val="en-US"/>
              </w:rPr>
            </w:pPr>
            <w:proofErr w:type="spellStart"/>
            <w:r>
              <w:rPr>
                <w:lang w:val="en-US"/>
              </w:rPr>
              <w:t>RouteDate</w:t>
            </w:r>
            <w:proofErr w:type="spellEnd"/>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DATE</w:t>
            </w:r>
          </w:p>
        </w:tc>
        <w:tc>
          <w:tcPr>
            <w:tcW w:w="3686" w:type="dxa"/>
          </w:tcPr>
          <w:p w:rsidR="0011178B" w:rsidRPr="00403BB9" w:rsidRDefault="0011178B" w:rsidP="00677BA3">
            <w:r>
              <w:t>Дата отгрузки по маршруту</w:t>
            </w:r>
          </w:p>
        </w:tc>
        <w:tc>
          <w:tcPr>
            <w:tcW w:w="2693" w:type="dxa"/>
          </w:tcPr>
          <w:p w:rsidR="0011178B" w:rsidRPr="00210AA5" w:rsidRDefault="0011178B" w:rsidP="00677BA3"/>
        </w:tc>
      </w:tr>
      <w:tr w:rsidR="0011178B" w:rsidRPr="00CC49AA" w:rsidTr="00677BA3">
        <w:trPr>
          <w:cantSplit/>
        </w:trPr>
        <w:tc>
          <w:tcPr>
            <w:tcW w:w="1844" w:type="dxa"/>
          </w:tcPr>
          <w:p w:rsidR="0011178B" w:rsidRPr="00534412" w:rsidRDefault="0011178B" w:rsidP="00677BA3">
            <w:pPr>
              <w:ind w:left="34"/>
              <w:rPr>
                <w:lang w:val="en-US"/>
              </w:rPr>
            </w:pPr>
            <w:r>
              <w:rPr>
                <w:lang w:val="en-US"/>
              </w:rPr>
              <w:t>Direction</w:t>
            </w:r>
          </w:p>
        </w:tc>
        <w:tc>
          <w:tcPr>
            <w:tcW w:w="709" w:type="dxa"/>
          </w:tcPr>
          <w:p w:rsidR="0011178B" w:rsidRDefault="0011178B" w:rsidP="00677BA3">
            <w:pPr>
              <w:jc w:val="center"/>
              <w:rPr>
                <w:lang w:val="en-US"/>
              </w:rPr>
            </w:pPr>
            <w:r>
              <w:rPr>
                <w:lang w:val="en-US"/>
              </w:rPr>
              <w:t>NA</w:t>
            </w:r>
          </w:p>
        </w:tc>
        <w:tc>
          <w:tcPr>
            <w:tcW w:w="1842" w:type="dxa"/>
          </w:tcPr>
          <w:p w:rsidR="0011178B" w:rsidRPr="00367110" w:rsidRDefault="0011178B" w:rsidP="00677BA3">
            <w:pPr>
              <w:jc w:val="center"/>
              <w:rPr>
                <w:rStyle w:val="af0"/>
                <w:u w:val="none"/>
                <w:lang w:val="en-US"/>
              </w:rPr>
            </w:pPr>
            <w:r w:rsidRPr="00367110">
              <w:rPr>
                <w:rStyle w:val="af0"/>
                <w:u w:val="none"/>
                <w:lang w:val="en-US"/>
              </w:rPr>
              <w:t>STR</w:t>
            </w:r>
          </w:p>
        </w:tc>
        <w:tc>
          <w:tcPr>
            <w:tcW w:w="3686" w:type="dxa"/>
          </w:tcPr>
          <w:p w:rsidR="0011178B" w:rsidRPr="00534412" w:rsidRDefault="0011178B" w:rsidP="00677BA3">
            <w:r>
              <w:t>Направление доставки</w:t>
            </w:r>
          </w:p>
        </w:tc>
        <w:tc>
          <w:tcPr>
            <w:tcW w:w="2693" w:type="dxa"/>
          </w:tcPr>
          <w:p w:rsidR="0011178B" w:rsidRPr="00A41622" w:rsidRDefault="0011178B" w:rsidP="00677BA3">
            <w:pPr>
              <w:rPr>
                <w:lang w:val="en-US"/>
              </w:rPr>
            </w:pPr>
          </w:p>
        </w:tc>
      </w:tr>
      <w:tr w:rsidR="0011178B" w:rsidRPr="00CC49AA" w:rsidTr="00677BA3">
        <w:trPr>
          <w:cantSplit/>
        </w:trPr>
        <w:tc>
          <w:tcPr>
            <w:tcW w:w="1844" w:type="dxa"/>
          </w:tcPr>
          <w:p w:rsidR="0011178B" w:rsidRPr="007F100F" w:rsidRDefault="0011178B" w:rsidP="00677BA3">
            <w:pPr>
              <w:ind w:left="34"/>
              <w:rPr>
                <w:lang w:val="en-US"/>
              </w:rPr>
            </w:pPr>
            <w:r>
              <w:rPr>
                <w:lang w:val="en-US"/>
              </w:rPr>
              <w:t>Client</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D8114D" w:rsidRDefault="00771AB9" w:rsidP="00771AB9">
            <w:pPr>
              <w:pStyle w:val="aff4"/>
              <w:rPr>
                <w:lang w:val="en-US"/>
              </w:rPr>
            </w:pPr>
            <w:r>
              <w:rPr>
                <w:rStyle w:val="af0"/>
              </w:rPr>
              <w:fldChar w:fldCharType="begin"/>
            </w:r>
            <w:r>
              <w:rPr>
                <w:lang w:val="en-US"/>
              </w:rPr>
              <w:instrText xml:space="preserve"> REF Client \h </w:instrText>
            </w:r>
            <w:r>
              <w:rPr>
                <w:rStyle w:val="af0"/>
              </w:rPr>
              <w:instrText xml:space="preserve"> \* MERGEFORMAT </w:instrText>
            </w:r>
            <w:r>
              <w:rPr>
                <w:rStyle w:val="af0"/>
              </w:rPr>
            </w:r>
            <w:r>
              <w:rPr>
                <w:rStyle w:val="af0"/>
              </w:rPr>
              <w:fldChar w:fldCharType="separate"/>
            </w:r>
            <w:r>
              <w:rPr>
                <w:lang w:val="en-US"/>
              </w:rPr>
              <w:t>Client</w:t>
            </w:r>
            <w:r>
              <w:rPr>
                <w:rStyle w:val="af0"/>
              </w:rPr>
              <w:fldChar w:fldCharType="end"/>
            </w:r>
          </w:p>
        </w:tc>
        <w:tc>
          <w:tcPr>
            <w:tcW w:w="3686" w:type="dxa"/>
          </w:tcPr>
          <w:p w:rsidR="0011178B" w:rsidRPr="00E25665" w:rsidRDefault="0011178B" w:rsidP="00677BA3">
            <w:r>
              <w:t>Получатель заказа</w:t>
            </w:r>
          </w:p>
        </w:tc>
        <w:tc>
          <w:tcPr>
            <w:tcW w:w="2693" w:type="dxa"/>
          </w:tcPr>
          <w:p w:rsidR="0011178B" w:rsidRPr="00210AA5" w:rsidRDefault="0011178B" w:rsidP="00677BA3"/>
        </w:tc>
      </w:tr>
      <w:tr w:rsidR="0011178B" w:rsidRPr="00CC49AA" w:rsidTr="00677BA3">
        <w:trPr>
          <w:cantSplit/>
        </w:trPr>
        <w:tc>
          <w:tcPr>
            <w:tcW w:w="1844" w:type="dxa"/>
          </w:tcPr>
          <w:p w:rsidR="0011178B" w:rsidRPr="00BB07AF" w:rsidRDefault="0011178B" w:rsidP="00677BA3">
            <w:pPr>
              <w:ind w:left="34"/>
              <w:rPr>
                <w:lang w:val="en-US"/>
              </w:rPr>
            </w:pPr>
            <w:r>
              <w:rPr>
                <w:lang w:val="en-US"/>
              </w:rPr>
              <w:t>Contractor</w:t>
            </w:r>
          </w:p>
        </w:tc>
        <w:tc>
          <w:tcPr>
            <w:tcW w:w="709" w:type="dxa"/>
          </w:tcPr>
          <w:p w:rsidR="0011178B" w:rsidRDefault="0011178B" w:rsidP="00677BA3">
            <w:pPr>
              <w:jc w:val="center"/>
              <w:rPr>
                <w:lang w:val="en-US"/>
              </w:rPr>
            </w:pPr>
            <w:r>
              <w:rPr>
                <w:lang w:val="en-US"/>
              </w:rPr>
              <w:t>NE</w:t>
            </w:r>
          </w:p>
        </w:tc>
        <w:tc>
          <w:tcPr>
            <w:tcW w:w="1842" w:type="dxa"/>
          </w:tcPr>
          <w:p w:rsidR="0011178B" w:rsidRDefault="00771AB9" w:rsidP="00771AB9">
            <w:pPr>
              <w:pStyle w:val="aff4"/>
              <w:rPr>
                <w:lang w:val="en-US"/>
              </w:rPr>
            </w:pPr>
            <w:r>
              <w:rPr>
                <w:rStyle w:val="af0"/>
              </w:rPr>
              <w:fldChar w:fldCharType="begin"/>
            </w:r>
            <w:r>
              <w:rPr>
                <w:lang w:val="en-US"/>
              </w:rPr>
              <w:instrText xml:space="preserve"> REF _Ref476948044 \h </w:instrText>
            </w:r>
            <w:r>
              <w:rPr>
                <w:rStyle w:val="af0"/>
              </w:rPr>
              <w:instrText xml:space="preserve"> \* MERGEFORMAT </w:instrText>
            </w:r>
            <w:r>
              <w:rPr>
                <w:rStyle w:val="af0"/>
              </w:rPr>
            </w:r>
            <w:r>
              <w:rPr>
                <w:rStyle w:val="af0"/>
              </w:rPr>
              <w:fldChar w:fldCharType="separate"/>
            </w:r>
            <w:r>
              <w:rPr>
                <w:lang w:val="en-US"/>
              </w:rPr>
              <w:t>Contractor</w:t>
            </w:r>
            <w:r>
              <w:rPr>
                <w:rStyle w:val="af0"/>
              </w:rPr>
              <w:fldChar w:fldCharType="end"/>
            </w:r>
          </w:p>
        </w:tc>
        <w:tc>
          <w:tcPr>
            <w:tcW w:w="3686" w:type="dxa"/>
          </w:tcPr>
          <w:p w:rsidR="0011178B" w:rsidRDefault="0011178B" w:rsidP="00677BA3">
            <w:r>
              <w:t>Контрагент -  грузополучатель</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Address</w:t>
            </w:r>
          </w:p>
        </w:tc>
        <w:tc>
          <w:tcPr>
            <w:tcW w:w="709" w:type="dxa"/>
          </w:tcPr>
          <w:p w:rsidR="0011178B" w:rsidRPr="00D572B4" w:rsidRDefault="0011178B" w:rsidP="00677BA3">
            <w:pPr>
              <w:jc w:val="center"/>
              <w:rPr>
                <w:lang w:val="en-US"/>
              </w:rPr>
            </w:pPr>
            <w:r>
              <w:rPr>
                <w:lang w:val="en-US"/>
              </w:rPr>
              <w:t>NE</w:t>
            </w:r>
          </w:p>
        </w:tc>
        <w:tc>
          <w:tcPr>
            <w:tcW w:w="1842" w:type="dxa"/>
          </w:tcPr>
          <w:p w:rsidR="0011178B" w:rsidRPr="00367110" w:rsidRDefault="00771AB9" w:rsidP="00771AB9">
            <w:pPr>
              <w:pStyle w:val="aff4"/>
              <w:rPr>
                <w:lang w:val="en-US"/>
              </w:rPr>
            </w:pPr>
            <w:r>
              <w:rPr>
                <w:rStyle w:val="af0"/>
              </w:rPr>
              <w:fldChar w:fldCharType="begin"/>
            </w:r>
            <w:r>
              <w:rPr>
                <w:lang w:val="en-US"/>
              </w:rPr>
              <w:instrText xml:space="preserve"> REF _Ref515537180 \h </w:instrText>
            </w:r>
            <w:r>
              <w:rPr>
                <w:rStyle w:val="af0"/>
              </w:rPr>
              <w:instrText xml:space="preserve"> \* MERGEFORMAT </w:instrText>
            </w:r>
            <w:r>
              <w:rPr>
                <w:rStyle w:val="af0"/>
              </w:rPr>
            </w:r>
            <w:r>
              <w:rPr>
                <w:rStyle w:val="af0"/>
              </w:rPr>
              <w:fldChar w:fldCharType="separate"/>
            </w:r>
            <w:r>
              <w:rPr>
                <w:lang w:val="en-US"/>
              </w:rPr>
              <w:t>Address</w:t>
            </w:r>
            <w:r>
              <w:rPr>
                <w:rStyle w:val="af0"/>
              </w:rPr>
              <w:fldChar w:fldCharType="end"/>
            </w:r>
          </w:p>
        </w:tc>
        <w:tc>
          <w:tcPr>
            <w:tcW w:w="3686" w:type="dxa"/>
          </w:tcPr>
          <w:p w:rsidR="0011178B" w:rsidRPr="00E25665" w:rsidRDefault="0011178B" w:rsidP="00677BA3">
            <w:r>
              <w:t>Адрес доставки</w:t>
            </w:r>
          </w:p>
        </w:tc>
        <w:tc>
          <w:tcPr>
            <w:tcW w:w="2693" w:type="dxa"/>
          </w:tcPr>
          <w:p w:rsidR="0011178B" w:rsidRPr="00210AA5" w:rsidRDefault="0011178B" w:rsidP="00677BA3"/>
        </w:tc>
      </w:tr>
      <w:tr w:rsidR="0011178B" w:rsidRPr="00CC49AA" w:rsidTr="00677BA3">
        <w:trPr>
          <w:cantSplit/>
        </w:trPr>
        <w:tc>
          <w:tcPr>
            <w:tcW w:w="1844" w:type="dxa"/>
          </w:tcPr>
          <w:p w:rsidR="0011178B" w:rsidRPr="00723CF5" w:rsidRDefault="0011178B" w:rsidP="00677BA3">
            <w:pPr>
              <w:ind w:left="34"/>
              <w:rPr>
                <w:lang w:val="en-US"/>
              </w:rPr>
            </w:pPr>
            <w:r>
              <w:rPr>
                <w:lang w:val="en-US"/>
              </w:rPr>
              <w:t>Comment</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D8114D" w:rsidRDefault="0011178B" w:rsidP="00677BA3">
            <w:pPr>
              <w:jc w:val="center"/>
              <w:rPr>
                <w:lang w:val="en-US"/>
              </w:rPr>
            </w:pPr>
            <w:r>
              <w:rPr>
                <w:lang w:val="en-US"/>
              </w:rPr>
              <w:t>STR</w:t>
            </w:r>
          </w:p>
        </w:tc>
        <w:tc>
          <w:tcPr>
            <w:tcW w:w="3686" w:type="dxa"/>
          </w:tcPr>
          <w:p w:rsidR="0011178B" w:rsidRPr="00E25665" w:rsidRDefault="0011178B" w:rsidP="00677BA3">
            <w:r>
              <w:t>Комментарий</w:t>
            </w:r>
          </w:p>
        </w:tc>
        <w:tc>
          <w:tcPr>
            <w:tcW w:w="2693" w:type="dxa"/>
          </w:tcPr>
          <w:p w:rsidR="0011178B" w:rsidRPr="00210AA5" w:rsidRDefault="0011178B" w:rsidP="00677BA3"/>
        </w:tc>
      </w:tr>
      <w:tr w:rsidR="0011178B" w:rsidRPr="00CC49AA" w:rsidTr="00677BA3">
        <w:trPr>
          <w:cantSplit/>
        </w:trPr>
        <w:tc>
          <w:tcPr>
            <w:tcW w:w="1844" w:type="dxa"/>
          </w:tcPr>
          <w:p w:rsidR="0011178B" w:rsidRPr="008B710F" w:rsidRDefault="0011178B" w:rsidP="00677BA3">
            <w:pPr>
              <w:ind w:left="34"/>
            </w:pPr>
            <w:r>
              <w:rPr>
                <w:lang w:val="en-US"/>
              </w:rPr>
              <w:t>Delivery</w:t>
            </w:r>
          </w:p>
        </w:tc>
        <w:tc>
          <w:tcPr>
            <w:tcW w:w="709" w:type="dxa"/>
          </w:tcPr>
          <w:p w:rsidR="0011178B" w:rsidRPr="00D572B4" w:rsidRDefault="0011178B" w:rsidP="00677BA3">
            <w:pPr>
              <w:jc w:val="center"/>
              <w:rPr>
                <w:lang w:val="en-US"/>
              </w:rPr>
            </w:pPr>
            <w:r>
              <w:rPr>
                <w:lang w:val="en-US"/>
              </w:rPr>
              <w:t>NA</w:t>
            </w:r>
          </w:p>
        </w:tc>
        <w:tc>
          <w:tcPr>
            <w:tcW w:w="1842" w:type="dxa"/>
          </w:tcPr>
          <w:p w:rsidR="0011178B" w:rsidRPr="00723CF5" w:rsidRDefault="0011178B" w:rsidP="00677BA3">
            <w:pPr>
              <w:jc w:val="center"/>
              <w:rPr>
                <w:lang w:val="en-US"/>
              </w:rPr>
            </w:pPr>
            <w:r>
              <w:rPr>
                <w:lang w:val="en-US"/>
              </w:rPr>
              <w:t>STR</w:t>
            </w:r>
          </w:p>
        </w:tc>
        <w:tc>
          <w:tcPr>
            <w:tcW w:w="3686" w:type="dxa"/>
          </w:tcPr>
          <w:p w:rsidR="0011178B" w:rsidRPr="00723CF5" w:rsidRDefault="0011178B" w:rsidP="00677BA3">
            <w:pPr>
              <w:rPr>
                <w:lang w:val="en-US"/>
              </w:rPr>
            </w:pPr>
            <w:r>
              <w:t>Транспортная компания</w:t>
            </w:r>
          </w:p>
        </w:tc>
        <w:tc>
          <w:tcPr>
            <w:tcW w:w="2693" w:type="dxa"/>
          </w:tcPr>
          <w:p w:rsidR="0011178B" w:rsidRPr="00210AA5" w:rsidRDefault="0011178B" w:rsidP="00677BA3"/>
        </w:tc>
      </w:tr>
    </w:tbl>
    <w:p w:rsidR="0011178B" w:rsidRPr="00B463FC" w:rsidRDefault="0011178B" w:rsidP="0011178B">
      <w:pPr>
        <w:pStyle w:val="4"/>
      </w:pPr>
      <w:bookmarkStart w:id="204" w:name="_Ref477460919"/>
      <w:bookmarkStart w:id="205" w:name="DeliveryOptions"/>
      <w:proofErr w:type="spellStart"/>
      <w:r>
        <w:rPr>
          <w:lang w:val="en-US"/>
        </w:rPr>
        <w:t>DeliveryOptions</w:t>
      </w:r>
      <w:bookmarkEnd w:id="204"/>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3686"/>
        <w:gridCol w:w="2693"/>
      </w:tblGrid>
      <w:tr w:rsidR="0011178B" w:rsidRPr="00210AA5" w:rsidTr="00677BA3">
        <w:tc>
          <w:tcPr>
            <w:tcW w:w="1844" w:type="dxa"/>
          </w:tcPr>
          <w:bookmarkEnd w:id="205"/>
          <w:p w:rsidR="0011178B" w:rsidRPr="00210AA5" w:rsidRDefault="0011178B" w:rsidP="00677BA3">
            <w:pPr>
              <w:ind w:left="34"/>
              <w:rPr>
                <w:b/>
              </w:rPr>
            </w:pPr>
            <w:r>
              <w:rPr>
                <w:b/>
              </w:rPr>
              <w:t>Поле</w:t>
            </w:r>
          </w:p>
        </w:tc>
        <w:tc>
          <w:tcPr>
            <w:tcW w:w="709" w:type="dxa"/>
          </w:tcPr>
          <w:p w:rsidR="0011178B" w:rsidRPr="00BB7D56" w:rsidRDefault="0011178B" w:rsidP="00677BA3">
            <w:pPr>
              <w:jc w:val="center"/>
              <w:rPr>
                <w:b/>
              </w:rPr>
            </w:pPr>
            <w:r>
              <w:rPr>
                <w:b/>
              </w:rPr>
              <w:t>Исп.</w:t>
            </w:r>
          </w:p>
        </w:tc>
        <w:tc>
          <w:tcPr>
            <w:tcW w:w="1842" w:type="dxa"/>
          </w:tcPr>
          <w:p w:rsidR="0011178B" w:rsidRPr="00210AA5" w:rsidRDefault="0011178B" w:rsidP="00677BA3">
            <w:pPr>
              <w:jc w:val="center"/>
              <w:rPr>
                <w:b/>
              </w:rPr>
            </w:pPr>
            <w:r>
              <w:rPr>
                <w:b/>
              </w:rPr>
              <w:t>Тип значения</w:t>
            </w:r>
          </w:p>
        </w:tc>
        <w:tc>
          <w:tcPr>
            <w:tcW w:w="3686"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1844" w:type="dxa"/>
          </w:tcPr>
          <w:p w:rsidR="0011178B" w:rsidRPr="009D7AD9" w:rsidRDefault="0011178B" w:rsidP="00677BA3">
            <w:pPr>
              <w:ind w:left="34"/>
              <w:rPr>
                <w:lang w:val="en-US"/>
              </w:rPr>
            </w:pPr>
          </w:p>
        </w:tc>
        <w:tc>
          <w:tcPr>
            <w:tcW w:w="709" w:type="dxa"/>
          </w:tcPr>
          <w:p w:rsidR="0011178B" w:rsidRPr="007952F3" w:rsidRDefault="0011178B" w:rsidP="00677BA3">
            <w:pPr>
              <w:jc w:val="center"/>
              <w:rPr>
                <w:lang w:val="en-US"/>
              </w:rPr>
            </w:pPr>
          </w:p>
        </w:tc>
        <w:tc>
          <w:tcPr>
            <w:tcW w:w="1842" w:type="dxa"/>
          </w:tcPr>
          <w:p w:rsidR="0011178B" w:rsidRPr="00E25665" w:rsidRDefault="0011178B" w:rsidP="00677BA3">
            <w:pPr>
              <w:jc w:val="center"/>
              <w:rPr>
                <w:lang w:val="en-US"/>
              </w:rPr>
            </w:pPr>
          </w:p>
        </w:tc>
        <w:tc>
          <w:tcPr>
            <w:tcW w:w="3686" w:type="dxa"/>
          </w:tcPr>
          <w:p w:rsidR="0011178B" w:rsidRPr="00E25665" w:rsidRDefault="0011178B" w:rsidP="00677BA3"/>
        </w:tc>
        <w:tc>
          <w:tcPr>
            <w:tcW w:w="2693" w:type="dxa"/>
          </w:tcPr>
          <w:p w:rsidR="0011178B" w:rsidRPr="002F6C80" w:rsidRDefault="0011178B" w:rsidP="00677BA3">
            <w:r>
              <w:t>Не используются</w:t>
            </w:r>
          </w:p>
        </w:tc>
      </w:tr>
    </w:tbl>
    <w:p w:rsidR="0011178B" w:rsidRPr="004C67DA" w:rsidRDefault="0011178B" w:rsidP="0011178B">
      <w:pPr>
        <w:pStyle w:val="4"/>
      </w:pPr>
      <w:bookmarkStart w:id="206" w:name="_Ref506556521"/>
      <w:bookmarkStart w:id="207" w:name="Reservation"/>
      <w:r>
        <w:rPr>
          <w:lang w:val="en-US"/>
        </w:rPr>
        <w:t>Reservation</w:t>
      </w:r>
      <w:bookmarkEnd w:id="206"/>
    </w:p>
    <w:bookmarkEnd w:id="207"/>
    <w:p w:rsidR="0011178B" w:rsidRPr="00F06E88" w:rsidRDefault="0011178B" w:rsidP="00E90687">
      <w:pPr>
        <w:ind w:firstLine="708"/>
      </w:pPr>
      <w:r>
        <w:t>Описание резервирования товара за грузополучателем, заказом или строкой заказа</w:t>
      </w:r>
    </w:p>
    <w:tbl>
      <w:tblPr>
        <w:tblStyle w:val="af4"/>
        <w:tblW w:w="10774" w:type="dxa"/>
        <w:tblInd w:w="-318" w:type="dxa"/>
        <w:tblLayout w:type="fixed"/>
        <w:tblLook w:val="04A0" w:firstRow="1" w:lastRow="0" w:firstColumn="1" w:lastColumn="0" w:noHBand="0" w:noVBand="1"/>
      </w:tblPr>
      <w:tblGrid>
        <w:gridCol w:w="2235"/>
        <w:gridCol w:w="743"/>
        <w:gridCol w:w="1593"/>
        <w:gridCol w:w="2764"/>
        <w:gridCol w:w="3439"/>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593" w:type="dxa"/>
          </w:tcPr>
          <w:p w:rsidR="0011178B" w:rsidRPr="00210AA5" w:rsidRDefault="0011178B" w:rsidP="00677BA3">
            <w:pPr>
              <w:jc w:val="center"/>
              <w:rPr>
                <w:b/>
              </w:rPr>
            </w:pPr>
            <w:r>
              <w:rPr>
                <w:b/>
              </w:rPr>
              <w:t>Тип значения</w:t>
            </w:r>
          </w:p>
        </w:tc>
        <w:tc>
          <w:tcPr>
            <w:tcW w:w="2764"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Default="0011178B" w:rsidP="00677BA3">
            <w:pPr>
              <w:ind w:left="284"/>
              <w:rPr>
                <w:lang w:val="en-US"/>
              </w:rPr>
            </w:pPr>
            <w:proofErr w:type="spellStart"/>
            <w:r>
              <w:rPr>
                <w:lang w:val="en-US"/>
              </w:rPr>
              <w:t>ReservationID</w:t>
            </w:r>
            <w:proofErr w:type="spellEnd"/>
          </w:p>
        </w:tc>
        <w:tc>
          <w:tcPr>
            <w:tcW w:w="743" w:type="dxa"/>
          </w:tcPr>
          <w:p w:rsidR="0011178B" w:rsidRPr="009C0B48"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STR(</w:t>
            </w:r>
            <w:r>
              <w:t>50)</w:t>
            </w:r>
          </w:p>
        </w:tc>
        <w:tc>
          <w:tcPr>
            <w:tcW w:w="2764" w:type="dxa"/>
          </w:tcPr>
          <w:p w:rsidR="0011178B" w:rsidRPr="0063493A" w:rsidRDefault="0011178B" w:rsidP="00677BA3">
            <w:r>
              <w:t>Уникальный код резерва</w:t>
            </w:r>
          </w:p>
        </w:tc>
        <w:tc>
          <w:tcPr>
            <w:tcW w:w="3439" w:type="dxa"/>
          </w:tcPr>
          <w:p w:rsidR="0011178B" w:rsidRPr="009C0B48" w:rsidRDefault="0011178B" w:rsidP="001D680F"/>
        </w:tc>
      </w:tr>
      <w:tr w:rsidR="0011178B" w:rsidRPr="00CC49AA" w:rsidTr="00677BA3">
        <w:tc>
          <w:tcPr>
            <w:tcW w:w="2235" w:type="dxa"/>
          </w:tcPr>
          <w:p w:rsidR="0011178B" w:rsidRPr="009C0B48" w:rsidRDefault="0011178B" w:rsidP="00677BA3">
            <w:pPr>
              <w:ind w:left="284"/>
            </w:pPr>
            <w:proofErr w:type="spellStart"/>
            <w:r>
              <w:rPr>
                <w:lang w:val="en-US"/>
              </w:rPr>
              <w:lastRenderedPageBreak/>
              <w:t>ReservationLevel</w:t>
            </w:r>
            <w:proofErr w:type="spellEnd"/>
          </w:p>
        </w:tc>
        <w:tc>
          <w:tcPr>
            <w:tcW w:w="743" w:type="dxa"/>
          </w:tcPr>
          <w:p w:rsidR="0011178B" w:rsidRDefault="0011178B" w:rsidP="00677BA3">
            <w:pPr>
              <w:jc w:val="center"/>
              <w:rPr>
                <w:lang w:val="en-US"/>
              </w:rPr>
            </w:pPr>
            <w:r>
              <w:rPr>
                <w:lang w:val="en-US"/>
              </w:rPr>
              <w:t>NA</w:t>
            </w:r>
          </w:p>
        </w:tc>
        <w:tc>
          <w:tcPr>
            <w:tcW w:w="1593" w:type="dxa"/>
          </w:tcPr>
          <w:p w:rsidR="0011178B" w:rsidRPr="009C0B48" w:rsidRDefault="0011178B" w:rsidP="00677BA3">
            <w:pPr>
              <w:jc w:val="center"/>
              <w:rPr>
                <w:lang w:val="en-US"/>
              </w:rPr>
            </w:pPr>
            <w:r>
              <w:rPr>
                <w:lang w:val="en-US"/>
              </w:rPr>
              <w:t>INT</w:t>
            </w:r>
          </w:p>
        </w:tc>
        <w:tc>
          <w:tcPr>
            <w:tcW w:w="2764" w:type="dxa"/>
          </w:tcPr>
          <w:p w:rsidR="0011178B" w:rsidRPr="0063493A" w:rsidRDefault="0011178B" w:rsidP="00677BA3">
            <w:r>
              <w:t>Уровень резервирования</w:t>
            </w:r>
          </w:p>
        </w:tc>
        <w:tc>
          <w:tcPr>
            <w:tcW w:w="3439" w:type="dxa"/>
          </w:tcPr>
          <w:p w:rsidR="0011178B" w:rsidRDefault="0011178B"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_Ref515537208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Уровни резервирования</w:t>
            </w:r>
            <w:r w:rsidR="001D680F" w:rsidRPr="001D680F">
              <w:rPr>
                <w:rStyle w:val="aff5"/>
              </w:rPr>
              <w:fldChar w:fldCharType="end"/>
            </w:r>
            <w:r w:rsidRPr="001D680F">
              <w:rPr>
                <w:rStyle w:val="af0"/>
                <w:u w:val="none"/>
              </w:rPr>
              <w:t>»</w:t>
            </w:r>
          </w:p>
        </w:tc>
      </w:tr>
      <w:tr w:rsidR="00A96A99" w:rsidRPr="00CC49AA" w:rsidTr="00677BA3">
        <w:tc>
          <w:tcPr>
            <w:tcW w:w="2235" w:type="dxa"/>
          </w:tcPr>
          <w:p w:rsidR="00A96A99" w:rsidRDefault="00A96A99" w:rsidP="00677BA3">
            <w:pPr>
              <w:ind w:left="284"/>
              <w:rPr>
                <w:lang w:val="en-US"/>
              </w:rPr>
            </w:pPr>
            <w:proofErr w:type="spellStart"/>
            <w:r w:rsidRPr="00A96A99">
              <w:rPr>
                <w:lang w:val="en-US"/>
              </w:rPr>
              <w:t>ObjectID</w:t>
            </w:r>
            <w:proofErr w:type="spellEnd"/>
          </w:p>
        </w:tc>
        <w:tc>
          <w:tcPr>
            <w:tcW w:w="743" w:type="dxa"/>
          </w:tcPr>
          <w:p w:rsidR="00A96A99" w:rsidRDefault="00A96A99" w:rsidP="00677BA3">
            <w:pPr>
              <w:jc w:val="center"/>
              <w:rPr>
                <w:lang w:val="en-US"/>
              </w:rPr>
            </w:pPr>
            <w:r>
              <w:rPr>
                <w:lang w:val="en-US"/>
              </w:rPr>
              <w:t>NA</w:t>
            </w:r>
          </w:p>
        </w:tc>
        <w:tc>
          <w:tcPr>
            <w:tcW w:w="1593" w:type="dxa"/>
          </w:tcPr>
          <w:p w:rsidR="00A96A99" w:rsidRDefault="00A96A99" w:rsidP="00677BA3">
            <w:pPr>
              <w:jc w:val="center"/>
              <w:rPr>
                <w:lang w:val="en-US"/>
              </w:rPr>
            </w:pPr>
            <w:r>
              <w:rPr>
                <w:lang w:val="en-US"/>
              </w:rPr>
              <w:t>STR</w:t>
            </w:r>
          </w:p>
        </w:tc>
        <w:tc>
          <w:tcPr>
            <w:tcW w:w="2764" w:type="dxa"/>
          </w:tcPr>
          <w:p w:rsidR="00A96A99" w:rsidRPr="00A96A99" w:rsidRDefault="00A96A99" w:rsidP="00677BA3">
            <w:r>
              <w:rPr>
                <w:lang w:val="en-US"/>
              </w:rPr>
              <w:t xml:space="preserve">GUID </w:t>
            </w:r>
            <w:r>
              <w:t>объекта резерва</w:t>
            </w:r>
          </w:p>
        </w:tc>
        <w:tc>
          <w:tcPr>
            <w:tcW w:w="3439" w:type="dxa"/>
          </w:tcPr>
          <w:p w:rsidR="00A96A99" w:rsidRDefault="00A96A99" w:rsidP="001D680F"/>
        </w:tc>
      </w:tr>
    </w:tbl>
    <w:p w:rsidR="0011178B" w:rsidRPr="002C4F62" w:rsidRDefault="0011178B" w:rsidP="0011178B">
      <w:pPr>
        <w:pStyle w:val="4"/>
      </w:pPr>
      <w:bookmarkStart w:id="208" w:name="_Ref506556707"/>
      <w:bookmarkStart w:id="209" w:name="Requirement"/>
      <w:bookmarkStart w:id="210" w:name="_Ref477176486"/>
      <w:r>
        <w:rPr>
          <w:lang w:val="en-US"/>
        </w:rPr>
        <w:t>Requirement</w:t>
      </w:r>
      <w:bookmarkEnd w:id="208"/>
      <w:bookmarkEnd w:id="209"/>
      <w:r w:rsidRPr="002C4F62">
        <w:tab/>
      </w:r>
    </w:p>
    <w:p w:rsidR="0011178B" w:rsidRPr="001B2F76" w:rsidRDefault="0011178B" w:rsidP="00E90687">
      <w:pPr>
        <w:ind w:firstLine="708"/>
      </w:pPr>
      <w:r>
        <w:t xml:space="preserve">Особое требование к свойствам партий/качества/упаковки в строках заказов (См. справочник </w:t>
      </w:r>
      <w:r w:rsidRPr="00177584">
        <w:rPr>
          <w:rStyle w:val="af0"/>
          <w:u w:val="none"/>
        </w:rPr>
        <w:t>«</w:t>
      </w:r>
      <w:r w:rsidR="001D680F" w:rsidRPr="001D680F">
        <w:rPr>
          <w:rStyle w:val="aff5"/>
        </w:rPr>
        <w:fldChar w:fldCharType="begin"/>
      </w:r>
      <w:r w:rsidR="001D680F" w:rsidRPr="001D680F">
        <w:rPr>
          <w:rStyle w:val="aff5"/>
        </w:rPr>
        <w:instrText xml:space="preserve"> REF _Ref494807950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требований</w:t>
      </w:r>
      <w:r w:rsidR="001D680F" w:rsidRPr="001D680F">
        <w:rPr>
          <w:rStyle w:val="aff5"/>
        </w:rPr>
        <w:fldChar w:fldCharType="end"/>
      </w:r>
      <w:r w:rsidRPr="00177584">
        <w:rPr>
          <w:rStyle w:val="af0"/>
          <w:u w:val="none"/>
        </w:rPr>
        <w:t>»</w:t>
      </w:r>
      <w:r w:rsidRPr="00177584">
        <w:rPr>
          <w:rStyle w:val="af5"/>
          <w:color w:val="auto"/>
          <w:u w:val="none"/>
        </w:rPr>
        <w:t>)</w:t>
      </w:r>
      <w:r>
        <w:t>.</w:t>
      </w:r>
    </w:p>
    <w:tbl>
      <w:tblPr>
        <w:tblStyle w:val="af4"/>
        <w:tblW w:w="10774" w:type="dxa"/>
        <w:tblInd w:w="-318" w:type="dxa"/>
        <w:tblLayout w:type="fixed"/>
        <w:tblLook w:val="04A0" w:firstRow="1" w:lastRow="0" w:firstColumn="1" w:lastColumn="0" w:noHBand="0" w:noVBand="1"/>
      </w:tblPr>
      <w:tblGrid>
        <w:gridCol w:w="1702"/>
        <w:gridCol w:w="851"/>
        <w:gridCol w:w="1950"/>
        <w:gridCol w:w="3578"/>
        <w:gridCol w:w="2693"/>
      </w:tblGrid>
      <w:tr w:rsidR="0011178B" w:rsidRPr="00210AA5" w:rsidTr="00677BA3">
        <w:tc>
          <w:tcPr>
            <w:tcW w:w="1702" w:type="dxa"/>
            <w:shd w:val="clear" w:color="auto" w:fill="D9D9D9" w:themeFill="background1" w:themeFillShade="D9"/>
          </w:tcPr>
          <w:p w:rsidR="0011178B" w:rsidRPr="00210AA5" w:rsidRDefault="0011178B" w:rsidP="00677BA3">
            <w:pPr>
              <w:ind w:left="34"/>
              <w:rPr>
                <w:b/>
              </w:rPr>
            </w:pPr>
            <w:r>
              <w:rPr>
                <w:b/>
              </w:rPr>
              <w:t>Поле</w:t>
            </w:r>
          </w:p>
        </w:tc>
        <w:tc>
          <w:tcPr>
            <w:tcW w:w="851" w:type="dxa"/>
            <w:shd w:val="clear" w:color="auto" w:fill="D9D9D9" w:themeFill="background1" w:themeFillShade="D9"/>
          </w:tcPr>
          <w:p w:rsidR="0011178B" w:rsidRPr="001B2F76" w:rsidRDefault="0011178B" w:rsidP="00677BA3">
            <w:pPr>
              <w:jc w:val="center"/>
              <w:rPr>
                <w:b/>
              </w:rPr>
            </w:pPr>
            <w:r>
              <w:rPr>
                <w:b/>
              </w:rPr>
              <w:t>Исп</w:t>
            </w:r>
            <w:r w:rsidRPr="001B2F76">
              <w:rPr>
                <w:b/>
              </w:rPr>
              <w:t>.</w:t>
            </w:r>
          </w:p>
        </w:tc>
        <w:tc>
          <w:tcPr>
            <w:tcW w:w="1950" w:type="dxa"/>
            <w:shd w:val="clear" w:color="auto" w:fill="D9D9D9" w:themeFill="background1" w:themeFillShade="D9"/>
          </w:tcPr>
          <w:p w:rsidR="0011178B" w:rsidRPr="00210AA5" w:rsidRDefault="0011178B" w:rsidP="00677BA3">
            <w:pPr>
              <w:jc w:val="center"/>
              <w:rPr>
                <w:b/>
              </w:rPr>
            </w:pPr>
            <w:r>
              <w:rPr>
                <w:b/>
              </w:rPr>
              <w:t>Тип значения</w:t>
            </w:r>
          </w:p>
        </w:tc>
        <w:tc>
          <w:tcPr>
            <w:tcW w:w="3578" w:type="dxa"/>
            <w:shd w:val="clear" w:color="auto" w:fill="D9D9D9" w:themeFill="background1" w:themeFillShade="D9"/>
          </w:tcPr>
          <w:p w:rsidR="0011178B" w:rsidRPr="00210AA5" w:rsidRDefault="0011178B" w:rsidP="00677BA3">
            <w:pPr>
              <w:rPr>
                <w:b/>
              </w:rPr>
            </w:pPr>
            <w:r>
              <w:rPr>
                <w:b/>
              </w:rPr>
              <w:t>Описание</w:t>
            </w:r>
          </w:p>
        </w:tc>
        <w:tc>
          <w:tcPr>
            <w:tcW w:w="2693" w:type="dxa"/>
            <w:shd w:val="clear" w:color="auto" w:fill="D9D9D9" w:themeFill="background1" w:themeFillShade="D9"/>
          </w:tcPr>
          <w:p w:rsidR="0011178B" w:rsidRPr="00210AA5" w:rsidRDefault="0011178B" w:rsidP="00677BA3">
            <w:pPr>
              <w:rPr>
                <w:b/>
              </w:rPr>
            </w:pPr>
            <w:r>
              <w:rPr>
                <w:b/>
              </w:rPr>
              <w:t>Комментарий</w:t>
            </w:r>
          </w:p>
        </w:tc>
      </w:tr>
      <w:tr w:rsidR="0011178B" w:rsidRPr="00CC49AA" w:rsidTr="00677BA3">
        <w:tc>
          <w:tcPr>
            <w:tcW w:w="1702" w:type="dxa"/>
          </w:tcPr>
          <w:p w:rsidR="0011178B" w:rsidRPr="001B2F76" w:rsidRDefault="0011178B" w:rsidP="00677BA3">
            <w:pPr>
              <w:ind w:left="34"/>
            </w:pPr>
            <w:r>
              <w:rPr>
                <w:lang w:val="en-US"/>
              </w:rPr>
              <w:t>Key</w:t>
            </w:r>
          </w:p>
        </w:tc>
        <w:tc>
          <w:tcPr>
            <w:tcW w:w="851" w:type="dxa"/>
          </w:tcPr>
          <w:p w:rsidR="0011178B" w:rsidRPr="001B2F76"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rsidRPr="00F8221A">
              <w:t>(15)</w:t>
            </w:r>
          </w:p>
        </w:tc>
        <w:tc>
          <w:tcPr>
            <w:tcW w:w="3578" w:type="dxa"/>
          </w:tcPr>
          <w:p w:rsidR="0011178B" w:rsidRPr="00F8221A" w:rsidRDefault="0011178B" w:rsidP="00677BA3">
            <w:r>
              <w:t>Ключ фильтра требования</w:t>
            </w:r>
          </w:p>
        </w:tc>
        <w:tc>
          <w:tcPr>
            <w:tcW w:w="2693" w:type="dxa"/>
          </w:tcPr>
          <w:p w:rsidR="0011178B" w:rsidRPr="00210AA5" w:rsidRDefault="0011178B" w:rsidP="00677BA3"/>
        </w:tc>
      </w:tr>
      <w:tr w:rsidR="0011178B" w:rsidRPr="00CC49AA" w:rsidTr="00677BA3">
        <w:tc>
          <w:tcPr>
            <w:tcW w:w="1702" w:type="dxa"/>
          </w:tcPr>
          <w:p w:rsidR="0011178B" w:rsidRPr="00F8221A" w:rsidRDefault="0011178B" w:rsidP="00677BA3">
            <w:pPr>
              <w:ind w:left="34"/>
            </w:pPr>
            <w:r>
              <w:rPr>
                <w:lang w:val="en-US"/>
              </w:rPr>
              <w:t>Name</w:t>
            </w:r>
          </w:p>
        </w:tc>
        <w:tc>
          <w:tcPr>
            <w:tcW w:w="851" w:type="dxa"/>
          </w:tcPr>
          <w:p w:rsidR="0011178B" w:rsidRPr="00F8221A" w:rsidRDefault="0011178B" w:rsidP="00677BA3">
            <w:pPr>
              <w:jc w:val="center"/>
            </w:pPr>
            <w:r>
              <w:rPr>
                <w:lang w:val="en-US"/>
              </w:rPr>
              <w:t>MA</w:t>
            </w:r>
          </w:p>
        </w:tc>
        <w:tc>
          <w:tcPr>
            <w:tcW w:w="1950" w:type="dxa"/>
          </w:tcPr>
          <w:p w:rsidR="0011178B" w:rsidRPr="00F8221A" w:rsidRDefault="0011178B" w:rsidP="00677BA3">
            <w:pPr>
              <w:jc w:val="center"/>
            </w:pPr>
            <w:r>
              <w:rPr>
                <w:lang w:val="en-US"/>
              </w:rPr>
              <w:t>STR</w:t>
            </w:r>
            <w:r>
              <w:t>(</w:t>
            </w:r>
            <w:r w:rsidRPr="00F8221A">
              <w:t>50)</w:t>
            </w:r>
          </w:p>
        </w:tc>
        <w:tc>
          <w:tcPr>
            <w:tcW w:w="3578" w:type="dxa"/>
          </w:tcPr>
          <w:p w:rsidR="0011178B" w:rsidRPr="00416FCD" w:rsidRDefault="0011178B" w:rsidP="00677BA3">
            <w:r>
              <w:t>Название фильтра</w:t>
            </w:r>
          </w:p>
        </w:tc>
        <w:tc>
          <w:tcPr>
            <w:tcW w:w="2693" w:type="dxa"/>
          </w:tcPr>
          <w:p w:rsidR="0011178B" w:rsidRPr="00210AA5" w:rsidRDefault="0011178B" w:rsidP="00677BA3"/>
        </w:tc>
      </w:tr>
      <w:tr w:rsidR="0011178B" w:rsidRPr="00CC49AA" w:rsidTr="00677BA3">
        <w:tc>
          <w:tcPr>
            <w:tcW w:w="1702" w:type="dxa"/>
          </w:tcPr>
          <w:p w:rsidR="0011178B" w:rsidRPr="001B2F76" w:rsidRDefault="0011178B" w:rsidP="00677BA3">
            <w:pPr>
              <w:ind w:left="34"/>
            </w:pPr>
            <w:r>
              <w:rPr>
                <w:lang w:val="en-US"/>
              </w:rPr>
              <w:t>Value</w:t>
            </w:r>
          </w:p>
        </w:tc>
        <w:tc>
          <w:tcPr>
            <w:tcW w:w="851" w:type="dxa"/>
          </w:tcPr>
          <w:p w:rsidR="0011178B" w:rsidRPr="001B2F76" w:rsidRDefault="0011178B" w:rsidP="00677BA3">
            <w:pPr>
              <w:jc w:val="center"/>
            </w:pPr>
            <w:r>
              <w:rPr>
                <w:lang w:val="en-US"/>
              </w:rPr>
              <w:t>MA</w:t>
            </w:r>
          </w:p>
        </w:tc>
        <w:tc>
          <w:tcPr>
            <w:tcW w:w="1950" w:type="dxa"/>
          </w:tcPr>
          <w:p w:rsidR="0011178B" w:rsidRPr="001B2F76" w:rsidRDefault="0011178B" w:rsidP="00677BA3">
            <w:pPr>
              <w:jc w:val="center"/>
            </w:pPr>
            <w:r>
              <w:rPr>
                <w:lang w:val="en-US"/>
              </w:rPr>
              <w:t>ANY</w:t>
            </w:r>
          </w:p>
        </w:tc>
        <w:tc>
          <w:tcPr>
            <w:tcW w:w="3578" w:type="dxa"/>
          </w:tcPr>
          <w:p w:rsidR="0011178B" w:rsidRPr="000E5440" w:rsidRDefault="0011178B" w:rsidP="00677BA3">
            <w:r>
              <w:t>Значение фильтра</w:t>
            </w:r>
          </w:p>
        </w:tc>
        <w:tc>
          <w:tcPr>
            <w:tcW w:w="2693" w:type="dxa"/>
          </w:tcPr>
          <w:p w:rsidR="0011178B" w:rsidRPr="00210AA5" w:rsidRDefault="0011178B" w:rsidP="00677BA3"/>
        </w:tc>
      </w:tr>
      <w:bookmarkEnd w:id="210"/>
    </w:tbl>
    <w:p w:rsidR="0011178B" w:rsidRPr="0011178B" w:rsidRDefault="0011178B" w:rsidP="0011178B">
      <w:pPr>
        <w:rPr>
          <w:rFonts w:asciiTheme="majorHAnsi" w:eastAsiaTheme="majorEastAsia" w:hAnsiTheme="majorHAnsi" w:cstheme="majorBidi"/>
          <w:sz w:val="26"/>
          <w:szCs w:val="26"/>
          <w:lang w:val="en-US"/>
        </w:rPr>
      </w:pPr>
    </w:p>
    <w:p w:rsidR="0011178B" w:rsidRDefault="0011178B" w:rsidP="0011178B">
      <w:pPr>
        <w:pStyle w:val="3"/>
      </w:pPr>
      <w:r>
        <w:t>Самостоятельные справочники</w:t>
      </w:r>
    </w:p>
    <w:p w:rsidR="0011178B" w:rsidRPr="0011178B" w:rsidRDefault="0011178B" w:rsidP="00E90687">
      <w:pPr>
        <w:ind w:firstLine="708"/>
      </w:pPr>
      <w:r>
        <w:t>Типы данных, используемые для создания элементов самостоятельных справочников</w:t>
      </w:r>
    </w:p>
    <w:p w:rsidR="0011178B" w:rsidRDefault="0011178B" w:rsidP="0011178B">
      <w:pPr>
        <w:pStyle w:val="4"/>
      </w:pPr>
      <w:bookmarkStart w:id="211" w:name="_Ref477460760"/>
      <w:bookmarkStart w:id="212" w:name="_Ref477269389"/>
      <w:r>
        <w:t>Контрагенты</w:t>
      </w:r>
    </w:p>
    <w:p w:rsidR="0011178B" w:rsidRPr="0018502B" w:rsidRDefault="0011178B" w:rsidP="0011178B">
      <w:pPr>
        <w:pStyle w:val="5"/>
      </w:pPr>
      <w:bookmarkStart w:id="213" w:name="Client"/>
      <w:bookmarkStart w:id="214" w:name="_GoBack"/>
      <w:bookmarkEnd w:id="214"/>
      <w:r>
        <w:rPr>
          <w:lang w:val="en-US"/>
        </w:rPr>
        <w:t>Client</w:t>
      </w:r>
      <w:bookmarkEnd w:id="211"/>
      <w:bookmarkEnd w:id="213"/>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ClientID</w:t>
            </w:r>
            <w:proofErr w:type="spellEnd"/>
          </w:p>
        </w:tc>
        <w:tc>
          <w:tcPr>
            <w:tcW w:w="743" w:type="dxa"/>
          </w:tcPr>
          <w:p w:rsidR="0011178B" w:rsidRPr="0018502B" w:rsidRDefault="0011178B" w:rsidP="00677BA3">
            <w:pPr>
              <w:jc w:val="center"/>
            </w:pPr>
            <w:r>
              <w:rPr>
                <w:lang w:val="en-US"/>
              </w:rPr>
              <w:t>NA</w:t>
            </w:r>
          </w:p>
        </w:tc>
        <w:tc>
          <w:tcPr>
            <w:tcW w:w="1843" w:type="dxa"/>
          </w:tcPr>
          <w:p w:rsidR="0011178B" w:rsidRPr="0018502B" w:rsidRDefault="0011178B" w:rsidP="00677BA3">
            <w:pPr>
              <w:jc w:val="center"/>
            </w:pPr>
            <w:r>
              <w:rPr>
                <w:lang w:val="en-US"/>
              </w:rPr>
              <w:t>STR(36)</w:t>
            </w:r>
          </w:p>
        </w:tc>
        <w:tc>
          <w:tcPr>
            <w:tcW w:w="3260" w:type="dxa"/>
          </w:tcPr>
          <w:p w:rsidR="0011178B" w:rsidRPr="0018502B" w:rsidRDefault="0011178B" w:rsidP="00677BA3">
            <w:r>
              <w:t>Уникальный идентификатор</w:t>
            </w:r>
            <w:r w:rsidRPr="0018502B">
              <w:t xml:space="preserve"> </w:t>
            </w:r>
            <w:r>
              <w:t>клиента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ClientName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Phone</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Номер телефона клиента</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34"/>
              <w:rPr>
                <w:lang w:val="en-US"/>
              </w:rPr>
            </w:pPr>
            <w:r>
              <w:rPr>
                <w:lang w:val="en-US"/>
              </w:rPr>
              <w:t>Email</w:t>
            </w:r>
          </w:p>
        </w:tc>
        <w:tc>
          <w:tcPr>
            <w:tcW w:w="743" w:type="dxa"/>
          </w:tcPr>
          <w:p w:rsidR="0011178B" w:rsidRPr="007952F3" w:rsidRDefault="0011178B" w:rsidP="00677BA3">
            <w:pPr>
              <w:jc w:val="center"/>
              <w:rPr>
                <w:lang w:val="en-US"/>
              </w:rPr>
            </w:pPr>
            <w:r>
              <w:rPr>
                <w:lang w:val="en-US"/>
              </w:rPr>
              <w:t>NA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Электронный адрес клиента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1D680F">
            <w:r>
              <w:t xml:space="preserve">Дополнительные свойства клиента (См.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u w:val="none"/>
              </w:rPr>
              <w:t>»</w:t>
            </w:r>
            <w:r w:rsidRPr="009C5D7D">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677BA3">
            <w:pPr>
              <w:ind w:left="34"/>
              <w:rPr>
                <w:lang w:val="en-US"/>
              </w:rPr>
            </w:pPr>
            <w:r>
              <w:rPr>
                <w:lang w:val="en-US"/>
              </w:rPr>
              <w:t>Group</w:t>
            </w:r>
          </w:p>
        </w:tc>
        <w:tc>
          <w:tcPr>
            <w:tcW w:w="743" w:type="dxa"/>
          </w:tcPr>
          <w:p w:rsidR="003D3D5A" w:rsidRDefault="003D3D5A" w:rsidP="00677BA3">
            <w:pPr>
              <w:jc w:val="center"/>
              <w:rPr>
                <w:lang w:val="en-US"/>
              </w:rPr>
            </w:pPr>
            <w:r>
              <w:rPr>
                <w:lang w:val="en-US"/>
              </w:rPr>
              <w:t>NE</w:t>
            </w:r>
          </w:p>
        </w:tc>
        <w:tc>
          <w:tcPr>
            <w:tcW w:w="1843" w:type="dxa"/>
          </w:tcPr>
          <w:p w:rsidR="003D3D5A" w:rsidRPr="003D3D5A" w:rsidRDefault="00BF48B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677BA3">
            <w:r>
              <w:t>Группа в иерархии справочника</w:t>
            </w:r>
          </w:p>
        </w:tc>
        <w:tc>
          <w:tcPr>
            <w:tcW w:w="2693" w:type="dxa"/>
          </w:tcPr>
          <w:p w:rsidR="003D3D5A" w:rsidRPr="00F5569E" w:rsidRDefault="003D3D5A" w:rsidP="00677BA3"/>
        </w:tc>
      </w:tr>
      <w:tr w:rsidR="003D3D5A" w:rsidRPr="00CC49AA" w:rsidTr="00677BA3">
        <w:tc>
          <w:tcPr>
            <w:tcW w:w="2235" w:type="dxa"/>
          </w:tcPr>
          <w:p w:rsidR="003D3D5A" w:rsidRDefault="003D3D5A" w:rsidP="00677BA3">
            <w:pPr>
              <w:ind w:left="34"/>
              <w:rPr>
                <w:lang w:val="en-US"/>
              </w:rPr>
            </w:pPr>
            <w:proofErr w:type="spellStart"/>
            <w:r>
              <w:rPr>
                <w:lang w:val="en-US"/>
              </w:rPr>
              <w:t>codeCIS</w:t>
            </w:r>
            <w:proofErr w:type="spellEnd"/>
          </w:p>
        </w:tc>
        <w:tc>
          <w:tcPr>
            <w:tcW w:w="743" w:type="dxa"/>
          </w:tcPr>
          <w:p w:rsidR="003D3D5A" w:rsidRDefault="003D3D5A" w:rsidP="00677BA3">
            <w:pPr>
              <w:jc w:val="center"/>
              <w:rPr>
                <w:lang w:val="en-US"/>
              </w:rPr>
            </w:pPr>
            <w:r>
              <w:rPr>
                <w:lang w:val="en-US"/>
              </w:rPr>
              <w:t>NA</w:t>
            </w:r>
          </w:p>
        </w:tc>
        <w:tc>
          <w:tcPr>
            <w:tcW w:w="1843" w:type="dxa"/>
          </w:tcPr>
          <w:p w:rsidR="003D3D5A" w:rsidRPr="001D680F" w:rsidRDefault="003D3D5A" w:rsidP="00677BA3">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677BA3">
            <w:r>
              <w:t>Код из КИС. Записывается в поле Код КИС</w:t>
            </w:r>
          </w:p>
        </w:tc>
        <w:tc>
          <w:tcPr>
            <w:tcW w:w="2693" w:type="dxa"/>
          </w:tcPr>
          <w:p w:rsidR="003D3D5A" w:rsidRPr="00F5569E" w:rsidRDefault="003D3D5A" w:rsidP="00677BA3"/>
        </w:tc>
      </w:tr>
      <w:tr w:rsidR="00C700FB" w:rsidRPr="00CC49AA" w:rsidTr="00677BA3">
        <w:tc>
          <w:tcPr>
            <w:tcW w:w="2235" w:type="dxa"/>
          </w:tcPr>
          <w:p w:rsidR="00C700FB" w:rsidRDefault="00C700FB" w:rsidP="00677BA3">
            <w:pPr>
              <w:ind w:left="34"/>
              <w:rPr>
                <w:lang w:val="en-US"/>
              </w:rPr>
            </w:pPr>
            <w:proofErr w:type="spellStart"/>
            <w:r w:rsidRPr="00C700FB">
              <w:rPr>
                <w:lang w:val="en-US"/>
              </w:rPr>
              <w:t>АctualАddress</w:t>
            </w:r>
            <w:proofErr w:type="spellEnd"/>
          </w:p>
        </w:tc>
        <w:tc>
          <w:tcPr>
            <w:tcW w:w="743" w:type="dxa"/>
          </w:tcPr>
          <w:p w:rsidR="00C700FB" w:rsidRDefault="00C700FB" w:rsidP="00677BA3">
            <w:pPr>
              <w:jc w:val="center"/>
              <w:rPr>
                <w:lang w:val="en-US"/>
              </w:rPr>
            </w:pPr>
            <w:r>
              <w:rPr>
                <w:lang w:val="en-US"/>
              </w:rPr>
              <w:t>NA</w:t>
            </w:r>
          </w:p>
        </w:tc>
        <w:tc>
          <w:tcPr>
            <w:tcW w:w="1843" w:type="dxa"/>
          </w:tcPr>
          <w:p w:rsidR="00C700FB" w:rsidRPr="001D680F" w:rsidRDefault="00C700FB" w:rsidP="00677BA3">
            <w:pPr>
              <w:jc w:val="center"/>
              <w:rPr>
                <w:rStyle w:val="af0"/>
                <w:u w:val="none"/>
                <w:lang w:val="en-US"/>
              </w:rPr>
            </w:pPr>
            <w:r>
              <w:rPr>
                <w:rStyle w:val="af0"/>
                <w:u w:val="none"/>
                <w:lang w:val="en-US"/>
              </w:rPr>
              <w:t>STR</w:t>
            </w:r>
          </w:p>
        </w:tc>
        <w:tc>
          <w:tcPr>
            <w:tcW w:w="3260" w:type="dxa"/>
          </w:tcPr>
          <w:p w:rsidR="00C700FB" w:rsidRPr="00C700FB" w:rsidRDefault="00C700FB" w:rsidP="00677BA3">
            <w:pPr>
              <w:rPr>
                <w:lang w:val="en-US"/>
              </w:rPr>
            </w:pPr>
            <w:r>
              <w:t>Фактический адрес клиента</w:t>
            </w:r>
          </w:p>
        </w:tc>
        <w:tc>
          <w:tcPr>
            <w:tcW w:w="2693" w:type="dxa"/>
          </w:tcPr>
          <w:p w:rsidR="00C700FB" w:rsidRPr="00F5569E" w:rsidRDefault="00C700FB" w:rsidP="00677BA3"/>
        </w:tc>
      </w:tr>
    </w:tbl>
    <w:p w:rsidR="0011178B" w:rsidRPr="0018502B" w:rsidRDefault="0011178B" w:rsidP="0011178B">
      <w:pPr>
        <w:pStyle w:val="5"/>
      </w:pPr>
      <w:bookmarkStart w:id="215" w:name="_Ref476948044"/>
      <w:bookmarkStart w:id="216" w:name="Contractor"/>
      <w:bookmarkStart w:id="217" w:name="_Ref477460766"/>
      <w:r>
        <w:rPr>
          <w:lang w:val="en-US"/>
        </w:rPr>
        <w:t>Contractor</w:t>
      </w:r>
      <w:bookmarkEnd w:id="215"/>
      <w:bookmarkEnd w:id="216"/>
      <w:r w:rsidRPr="0018502B">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18502B" w:rsidRDefault="0011178B" w:rsidP="00677BA3">
            <w:pPr>
              <w:ind w:left="34"/>
            </w:pPr>
            <w:proofErr w:type="spellStart"/>
            <w:r>
              <w:rPr>
                <w:lang w:val="en-US"/>
              </w:rPr>
              <w:t>ContractorID</w:t>
            </w:r>
            <w:proofErr w:type="spellEnd"/>
          </w:p>
        </w:tc>
        <w:tc>
          <w:tcPr>
            <w:tcW w:w="743" w:type="dxa"/>
          </w:tcPr>
          <w:p w:rsidR="0011178B" w:rsidRPr="0018502B" w:rsidRDefault="0011178B" w:rsidP="00677BA3">
            <w:pPr>
              <w:jc w:val="center"/>
            </w:pPr>
            <w:r>
              <w:rPr>
                <w:lang w:val="en-US"/>
              </w:rPr>
              <w:t>MA</w:t>
            </w:r>
          </w:p>
        </w:tc>
        <w:tc>
          <w:tcPr>
            <w:tcW w:w="1843" w:type="dxa"/>
          </w:tcPr>
          <w:p w:rsidR="0011178B" w:rsidRPr="0018502B" w:rsidRDefault="0011178B" w:rsidP="00677BA3">
            <w:pPr>
              <w:jc w:val="center"/>
            </w:pPr>
            <w:r>
              <w:rPr>
                <w:lang w:val="en-US"/>
              </w:rPr>
              <w:t>STR</w:t>
            </w:r>
            <w:r w:rsidRPr="003D3D5A">
              <w:t>(36)</w:t>
            </w:r>
          </w:p>
        </w:tc>
        <w:tc>
          <w:tcPr>
            <w:tcW w:w="3260" w:type="dxa"/>
          </w:tcPr>
          <w:p w:rsidR="0011178B" w:rsidRPr="0018502B" w:rsidRDefault="0011178B" w:rsidP="00677BA3">
            <w:r>
              <w:t>Уникальный идентификатор</w:t>
            </w:r>
            <w:r w:rsidRPr="0018502B">
              <w:t xml:space="preserve"> </w:t>
            </w:r>
            <w:r>
              <w:t>контрагента</w:t>
            </w:r>
          </w:p>
        </w:tc>
        <w:tc>
          <w:tcPr>
            <w:tcW w:w="2693" w:type="dxa"/>
          </w:tcPr>
          <w:p w:rsidR="0011178B" w:rsidRPr="00210AA5" w:rsidRDefault="0011178B" w:rsidP="0080700C">
            <w:r>
              <w:rPr>
                <w:lang w:val="en-US"/>
              </w:rPr>
              <w:t>GUID</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ContractorName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Default="0011178B" w:rsidP="00677BA3">
            <w:pPr>
              <w:jc w:val="center"/>
              <w:rPr>
                <w:lang w:val="en-US"/>
              </w:rPr>
            </w:pPr>
            <w:r>
              <w:rPr>
                <w:lang w:val="en-US"/>
              </w:rPr>
              <w:t>STR</w:t>
            </w:r>
          </w:p>
        </w:tc>
        <w:tc>
          <w:tcPr>
            <w:tcW w:w="3260" w:type="dxa"/>
          </w:tcPr>
          <w:p w:rsidR="0011178B" w:rsidRPr="0018502B" w:rsidRDefault="0011178B" w:rsidP="00677BA3">
            <w:r>
              <w:t>Наименование контрагента</w:t>
            </w:r>
          </w:p>
        </w:tc>
        <w:tc>
          <w:tcPr>
            <w:tcW w:w="2693" w:type="dxa"/>
          </w:tcPr>
          <w:p w:rsidR="0011178B" w:rsidRDefault="0011178B" w:rsidP="00677BA3"/>
        </w:tc>
      </w:tr>
      <w:tr w:rsidR="0011178B" w:rsidRPr="00CC49AA" w:rsidTr="00677BA3">
        <w:tc>
          <w:tcPr>
            <w:tcW w:w="2235" w:type="dxa"/>
          </w:tcPr>
          <w:p w:rsidR="0011178B" w:rsidRPr="001B2F76" w:rsidRDefault="0011178B" w:rsidP="00677BA3">
            <w:pPr>
              <w:ind w:left="34"/>
              <w:rPr>
                <w:lang w:val="en-US"/>
              </w:rPr>
            </w:pPr>
            <w:proofErr w:type="spellStart"/>
            <w:r>
              <w:rPr>
                <w:lang w:val="en-US"/>
              </w:rPr>
              <w:t>AddProperties</w:t>
            </w:r>
            <w:proofErr w:type="spellEnd"/>
          </w:p>
        </w:tc>
        <w:tc>
          <w:tcPr>
            <w:tcW w:w="743" w:type="dxa"/>
          </w:tcPr>
          <w:p w:rsidR="0011178B" w:rsidRDefault="0011178B" w:rsidP="00677BA3">
            <w:pPr>
              <w:jc w:val="center"/>
              <w:rPr>
                <w:lang w:val="en-US"/>
              </w:rPr>
            </w:pPr>
            <w:r>
              <w:rPr>
                <w:lang w:val="en-US"/>
              </w:rPr>
              <w:t>NE*</w:t>
            </w:r>
          </w:p>
        </w:tc>
        <w:tc>
          <w:tcPr>
            <w:tcW w:w="1843" w:type="dxa"/>
          </w:tcPr>
          <w:p w:rsidR="0011178B" w:rsidRPr="00367110" w:rsidRDefault="001D680F" w:rsidP="001D680F">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3260" w:type="dxa"/>
          </w:tcPr>
          <w:p w:rsidR="0011178B" w:rsidRPr="001B2F76" w:rsidRDefault="0011178B" w:rsidP="00677BA3">
            <w:r>
              <w:t xml:space="preserve">Дополнительные свойства контрагента (См. справочник </w:t>
            </w:r>
            <w:r w:rsidRPr="001D680F">
              <w:rPr>
                <w:rStyle w:val="af0"/>
              </w:rPr>
              <w:t>«</w:t>
            </w:r>
            <w:r w:rsidR="001D680F" w:rsidRPr="001D680F">
              <w:rPr>
                <w:rStyle w:val="aff5"/>
              </w:rPr>
              <w:fldChar w:fldCharType="begin"/>
            </w:r>
            <w:r w:rsidR="001D680F" w:rsidRPr="001D680F">
              <w:rPr>
                <w:rStyle w:val="aff5"/>
              </w:rPr>
              <w:instrText xml:space="preserve"> REF _Ref477176504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Дополнительные свойства объектов</w:t>
            </w:r>
            <w:r w:rsidR="001D680F" w:rsidRPr="001D680F">
              <w:rPr>
                <w:rStyle w:val="aff5"/>
              </w:rPr>
              <w:fldChar w:fldCharType="end"/>
            </w:r>
            <w:r w:rsidRPr="001D680F">
              <w:rPr>
                <w:rStyle w:val="af0"/>
              </w:rPr>
              <w:t>»</w:t>
            </w:r>
            <w:r w:rsidRPr="001D680F">
              <w:rPr>
                <w:rStyle w:val="af5"/>
                <w:color w:val="auto"/>
              </w:rPr>
              <w:t>)</w:t>
            </w:r>
          </w:p>
        </w:tc>
        <w:tc>
          <w:tcPr>
            <w:tcW w:w="2693" w:type="dxa"/>
          </w:tcPr>
          <w:p w:rsidR="0011178B" w:rsidRPr="00F5569E"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843" w:type="dxa"/>
          </w:tcPr>
          <w:p w:rsidR="003D3D5A" w:rsidRPr="003D3D5A" w:rsidRDefault="00BF48B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260"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843"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260"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11178B" w:rsidRDefault="0011178B" w:rsidP="0011178B">
      <w:pPr>
        <w:pStyle w:val="5"/>
        <w:rPr>
          <w:lang w:val="en-US"/>
        </w:rPr>
      </w:pPr>
      <w:bookmarkStart w:id="218" w:name="_CargoUnit"/>
      <w:bookmarkStart w:id="219" w:name="_Ref477470692"/>
      <w:bookmarkStart w:id="220" w:name="Provider"/>
      <w:bookmarkEnd w:id="217"/>
      <w:bookmarkEnd w:id="218"/>
      <w:r>
        <w:rPr>
          <w:lang w:val="en-US"/>
        </w:rPr>
        <w:lastRenderedPageBreak/>
        <w:t>Provider</w:t>
      </w:r>
      <w:bookmarkEnd w:id="219"/>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0"/>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3D3D5A">
            <w:pPr>
              <w:rPr>
                <w:lang w:val="en-US"/>
              </w:rPr>
            </w:pPr>
            <w:proofErr w:type="spellStart"/>
            <w:r>
              <w:rPr>
                <w:lang w:val="en-US"/>
              </w:rPr>
              <w:t>ProviderID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12EAF" w:rsidRDefault="0011178B" w:rsidP="00677BA3">
            <w:pPr>
              <w:jc w:val="center"/>
              <w:rPr>
                <w:lang w:val="en-US"/>
              </w:rPr>
            </w:pPr>
            <w:r>
              <w:rPr>
                <w:lang w:val="en-US"/>
              </w:rPr>
              <w:t>STR(36)</w:t>
            </w:r>
          </w:p>
        </w:tc>
        <w:tc>
          <w:tcPr>
            <w:tcW w:w="3402" w:type="dxa"/>
          </w:tcPr>
          <w:p w:rsidR="0011178B" w:rsidRPr="00E12EAF" w:rsidRDefault="0011178B" w:rsidP="00677BA3">
            <w:r>
              <w:t>Уникальный идентификатор поставщика</w:t>
            </w:r>
          </w:p>
        </w:tc>
        <w:tc>
          <w:tcPr>
            <w:tcW w:w="2693" w:type="dxa"/>
          </w:tcPr>
          <w:p w:rsidR="0011178B" w:rsidRPr="00210AA5" w:rsidRDefault="0080700C" w:rsidP="0080700C">
            <w:r>
              <w:rPr>
                <w:lang w:val="en-US"/>
              </w:rPr>
              <w:t>GUID</w:t>
            </w:r>
          </w:p>
        </w:tc>
      </w:tr>
      <w:tr w:rsidR="0011178B" w:rsidRPr="00CC49AA" w:rsidTr="00677BA3">
        <w:tc>
          <w:tcPr>
            <w:tcW w:w="2235" w:type="dxa"/>
          </w:tcPr>
          <w:p w:rsidR="0011178B" w:rsidRPr="001C0B83" w:rsidRDefault="0011178B" w:rsidP="003D3D5A">
            <w:pPr>
              <w:rPr>
                <w:lang w:val="en-US"/>
              </w:rPr>
            </w:pPr>
            <w:proofErr w:type="spellStart"/>
            <w:r>
              <w:rPr>
                <w:lang w:val="en-US"/>
              </w:rPr>
              <w:t>ProviderName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STR(150)</w:t>
            </w:r>
          </w:p>
        </w:tc>
        <w:tc>
          <w:tcPr>
            <w:tcW w:w="3402" w:type="dxa"/>
          </w:tcPr>
          <w:p w:rsidR="0011178B" w:rsidRPr="001C0B83" w:rsidRDefault="0011178B" w:rsidP="00677BA3">
            <w:r>
              <w:t>Наименование поставщика</w:t>
            </w:r>
          </w:p>
        </w:tc>
        <w:tc>
          <w:tcPr>
            <w:tcW w:w="2693" w:type="dxa"/>
          </w:tcPr>
          <w:p w:rsidR="0011178B" w:rsidRDefault="0011178B" w:rsidP="00677BA3"/>
        </w:tc>
      </w:tr>
      <w:tr w:rsidR="003D3D5A" w:rsidRPr="00CC49AA" w:rsidTr="00677BA3">
        <w:tc>
          <w:tcPr>
            <w:tcW w:w="2235" w:type="dxa"/>
          </w:tcPr>
          <w:p w:rsidR="003D3D5A" w:rsidRPr="003D3D5A" w:rsidRDefault="003D3D5A" w:rsidP="003D3D5A">
            <w:pPr>
              <w:ind w:left="34"/>
              <w:rPr>
                <w:lang w:val="en-US"/>
              </w:rPr>
            </w:pPr>
            <w:r>
              <w:rPr>
                <w:lang w:val="en-US"/>
              </w:rPr>
              <w:t>Group</w:t>
            </w:r>
          </w:p>
        </w:tc>
        <w:tc>
          <w:tcPr>
            <w:tcW w:w="743" w:type="dxa"/>
          </w:tcPr>
          <w:p w:rsidR="003D3D5A" w:rsidRDefault="003D3D5A" w:rsidP="003D3D5A">
            <w:pPr>
              <w:jc w:val="center"/>
              <w:rPr>
                <w:lang w:val="en-US"/>
              </w:rPr>
            </w:pPr>
            <w:r>
              <w:rPr>
                <w:lang w:val="en-US"/>
              </w:rPr>
              <w:t>NE</w:t>
            </w:r>
          </w:p>
        </w:tc>
        <w:tc>
          <w:tcPr>
            <w:tcW w:w="1701" w:type="dxa"/>
          </w:tcPr>
          <w:p w:rsidR="003D3D5A" w:rsidRPr="003D3D5A" w:rsidRDefault="00BF48B0" w:rsidP="003D3D5A">
            <w:pPr>
              <w:pStyle w:val="aff4"/>
              <w:rPr>
                <w:rStyle w:val="af0"/>
              </w:rPr>
            </w:pPr>
            <w:hyperlink w:anchor="Group" w:history="1">
              <w:proofErr w:type="spellStart"/>
              <w:r w:rsidR="003D3D5A" w:rsidRPr="003D3D5A">
                <w:rPr>
                  <w:rStyle w:val="af5"/>
                  <w:color w:val="00B0F0"/>
                </w:rPr>
                <w:t>Group</w:t>
              </w:r>
              <w:proofErr w:type="spellEnd"/>
            </w:hyperlink>
          </w:p>
        </w:tc>
        <w:tc>
          <w:tcPr>
            <w:tcW w:w="3402" w:type="dxa"/>
          </w:tcPr>
          <w:p w:rsidR="003D3D5A" w:rsidRPr="003D3D5A" w:rsidRDefault="003D3D5A" w:rsidP="003D3D5A">
            <w:r>
              <w:t>Группа в иерархии справочника</w:t>
            </w:r>
          </w:p>
        </w:tc>
        <w:tc>
          <w:tcPr>
            <w:tcW w:w="2693" w:type="dxa"/>
          </w:tcPr>
          <w:p w:rsidR="003D3D5A" w:rsidRPr="00F5569E" w:rsidRDefault="003D3D5A" w:rsidP="003D3D5A"/>
        </w:tc>
      </w:tr>
      <w:tr w:rsidR="003D3D5A" w:rsidRPr="00CC49AA" w:rsidTr="00677BA3">
        <w:tc>
          <w:tcPr>
            <w:tcW w:w="2235" w:type="dxa"/>
          </w:tcPr>
          <w:p w:rsidR="003D3D5A" w:rsidRDefault="003D3D5A" w:rsidP="003D3D5A">
            <w:pPr>
              <w:ind w:left="34"/>
              <w:rPr>
                <w:lang w:val="en-US"/>
              </w:rPr>
            </w:pPr>
            <w:proofErr w:type="spellStart"/>
            <w:r>
              <w:rPr>
                <w:lang w:val="en-US"/>
              </w:rPr>
              <w:t>codeCIS</w:t>
            </w:r>
            <w:proofErr w:type="spellEnd"/>
          </w:p>
        </w:tc>
        <w:tc>
          <w:tcPr>
            <w:tcW w:w="743" w:type="dxa"/>
          </w:tcPr>
          <w:p w:rsidR="003D3D5A" w:rsidRDefault="003D3D5A" w:rsidP="003D3D5A">
            <w:pPr>
              <w:jc w:val="center"/>
              <w:rPr>
                <w:lang w:val="en-US"/>
              </w:rPr>
            </w:pPr>
            <w:r>
              <w:rPr>
                <w:lang w:val="en-US"/>
              </w:rPr>
              <w:t>NA</w:t>
            </w:r>
          </w:p>
        </w:tc>
        <w:tc>
          <w:tcPr>
            <w:tcW w:w="1701" w:type="dxa"/>
          </w:tcPr>
          <w:p w:rsidR="003D3D5A" w:rsidRPr="001D680F" w:rsidRDefault="003D3D5A" w:rsidP="003D3D5A">
            <w:pPr>
              <w:jc w:val="center"/>
              <w:rPr>
                <w:rStyle w:val="af0"/>
                <w:u w:val="none"/>
                <w:lang w:val="en-US"/>
              </w:rPr>
            </w:pPr>
            <w:r w:rsidRPr="001D680F">
              <w:rPr>
                <w:rStyle w:val="af0"/>
                <w:u w:val="none"/>
                <w:lang w:val="en-US"/>
              </w:rPr>
              <w:t>STR</w:t>
            </w:r>
            <w:r w:rsidR="00CC75CD" w:rsidRPr="001D680F">
              <w:rPr>
                <w:rStyle w:val="af0"/>
                <w:u w:val="none"/>
                <w:lang w:val="en-US"/>
              </w:rPr>
              <w:t>(30)</w:t>
            </w:r>
          </w:p>
        </w:tc>
        <w:tc>
          <w:tcPr>
            <w:tcW w:w="3402" w:type="dxa"/>
          </w:tcPr>
          <w:p w:rsidR="003D3D5A" w:rsidRDefault="003D3D5A" w:rsidP="003D3D5A">
            <w:r>
              <w:t>Код из КИС. Записывается в поле Код КИС</w:t>
            </w:r>
          </w:p>
        </w:tc>
        <w:tc>
          <w:tcPr>
            <w:tcW w:w="2693" w:type="dxa"/>
          </w:tcPr>
          <w:p w:rsidR="003D3D5A" w:rsidRPr="00F5569E" w:rsidRDefault="003D3D5A" w:rsidP="003D3D5A"/>
        </w:tc>
      </w:tr>
    </w:tbl>
    <w:p w:rsidR="005D5765" w:rsidRPr="003D3D5A" w:rsidRDefault="005D5765" w:rsidP="005D5765">
      <w:pPr>
        <w:rPr>
          <w:rFonts w:asciiTheme="majorHAnsi" w:eastAsiaTheme="majorEastAsia" w:hAnsiTheme="majorHAnsi" w:cstheme="majorBidi"/>
          <w:sz w:val="26"/>
          <w:szCs w:val="26"/>
        </w:rPr>
      </w:pPr>
      <w:r w:rsidRPr="003D3D5A">
        <w:br w:type="page"/>
      </w:r>
    </w:p>
    <w:p w:rsidR="0011178B" w:rsidRPr="001002A9" w:rsidRDefault="0011178B" w:rsidP="0011178B">
      <w:pPr>
        <w:pStyle w:val="3"/>
        <w:rPr>
          <w:lang w:val="en-US"/>
        </w:rPr>
      </w:pPr>
      <w:bookmarkStart w:id="221" w:name="_Ref515539455"/>
      <w:bookmarkStart w:id="222" w:name="CargoUnit"/>
      <w:proofErr w:type="spellStart"/>
      <w:r>
        <w:rPr>
          <w:lang w:val="en-US"/>
        </w:rPr>
        <w:lastRenderedPageBreak/>
        <w:t>CargoUnit</w:t>
      </w:r>
      <w:bookmarkEnd w:id="212"/>
      <w:bookmarkEnd w:id="221"/>
      <w:proofErr w:type="spellEnd"/>
    </w:p>
    <w:tbl>
      <w:tblPr>
        <w:tblStyle w:val="af4"/>
        <w:tblW w:w="10774" w:type="dxa"/>
        <w:tblInd w:w="-318" w:type="dxa"/>
        <w:tblLayout w:type="fixed"/>
        <w:tblLook w:val="04A0" w:firstRow="1" w:lastRow="0" w:firstColumn="1" w:lastColumn="0" w:noHBand="0" w:noVBand="1"/>
      </w:tblPr>
      <w:tblGrid>
        <w:gridCol w:w="1844"/>
        <w:gridCol w:w="709"/>
        <w:gridCol w:w="1842"/>
        <w:gridCol w:w="2940"/>
        <w:gridCol w:w="3439"/>
      </w:tblGrid>
      <w:tr w:rsidR="0011178B" w:rsidRPr="00210AA5" w:rsidTr="00677BA3">
        <w:trPr>
          <w:cantSplit/>
        </w:trPr>
        <w:tc>
          <w:tcPr>
            <w:tcW w:w="1844" w:type="dxa"/>
          </w:tcPr>
          <w:bookmarkEnd w:id="222"/>
          <w:p w:rsidR="0011178B" w:rsidRPr="00210AA5" w:rsidRDefault="0011178B" w:rsidP="00677BA3">
            <w:pPr>
              <w:ind w:left="34"/>
              <w:rPr>
                <w:b/>
              </w:rPr>
            </w:pPr>
            <w:r>
              <w:rPr>
                <w:b/>
              </w:rPr>
              <w:t>Поле</w:t>
            </w:r>
          </w:p>
        </w:tc>
        <w:tc>
          <w:tcPr>
            <w:tcW w:w="709" w:type="dxa"/>
          </w:tcPr>
          <w:p w:rsidR="0011178B" w:rsidRPr="00993C58" w:rsidRDefault="0011178B" w:rsidP="00677BA3">
            <w:pPr>
              <w:jc w:val="center"/>
              <w:rPr>
                <w:b/>
                <w:lang w:val="en-US"/>
              </w:rPr>
            </w:pPr>
            <w:proofErr w:type="spellStart"/>
            <w:r>
              <w:rPr>
                <w:b/>
              </w:rPr>
              <w:t>Исп</w:t>
            </w:r>
            <w:proofErr w:type="spellEnd"/>
            <w:r>
              <w:rPr>
                <w:b/>
                <w:lang w:val="en-US"/>
              </w:rPr>
              <w:t>.</w:t>
            </w:r>
          </w:p>
        </w:tc>
        <w:tc>
          <w:tcPr>
            <w:tcW w:w="1842" w:type="dxa"/>
          </w:tcPr>
          <w:p w:rsidR="0011178B" w:rsidRPr="00210AA5" w:rsidRDefault="0011178B" w:rsidP="00677BA3">
            <w:pPr>
              <w:jc w:val="center"/>
              <w:rPr>
                <w:b/>
              </w:rPr>
            </w:pPr>
            <w:r>
              <w:rPr>
                <w:b/>
              </w:rPr>
              <w:t>Тип значения</w:t>
            </w:r>
          </w:p>
        </w:tc>
        <w:tc>
          <w:tcPr>
            <w:tcW w:w="2940" w:type="dxa"/>
          </w:tcPr>
          <w:p w:rsidR="0011178B" w:rsidRPr="00210AA5" w:rsidRDefault="0011178B" w:rsidP="00677BA3">
            <w:pPr>
              <w:rPr>
                <w:b/>
              </w:rPr>
            </w:pPr>
            <w:r>
              <w:rPr>
                <w:b/>
              </w:rPr>
              <w:t>Описание</w:t>
            </w:r>
          </w:p>
        </w:tc>
        <w:tc>
          <w:tcPr>
            <w:tcW w:w="3439" w:type="dxa"/>
          </w:tcPr>
          <w:p w:rsidR="0011178B" w:rsidRPr="00210AA5" w:rsidRDefault="0011178B" w:rsidP="00677BA3">
            <w:pPr>
              <w:rPr>
                <w:b/>
              </w:rPr>
            </w:pPr>
            <w:r>
              <w:rPr>
                <w:b/>
              </w:rPr>
              <w:t>Комментарий</w:t>
            </w:r>
          </w:p>
        </w:tc>
      </w:tr>
      <w:tr w:rsidR="0011178B" w:rsidRPr="00CC49AA" w:rsidTr="00677BA3">
        <w:trPr>
          <w:cantSplit/>
        </w:trPr>
        <w:tc>
          <w:tcPr>
            <w:tcW w:w="1844" w:type="dxa"/>
          </w:tcPr>
          <w:p w:rsidR="0011178B" w:rsidRDefault="0011178B" w:rsidP="00677BA3">
            <w:pPr>
              <w:ind w:left="34"/>
              <w:rPr>
                <w:lang w:val="en-US"/>
              </w:rPr>
            </w:pPr>
            <w:proofErr w:type="spellStart"/>
            <w:r>
              <w:rPr>
                <w:lang w:val="en-US"/>
              </w:rPr>
              <w:t>InvoiceNum</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w:t>
            </w:r>
          </w:p>
        </w:tc>
        <w:tc>
          <w:tcPr>
            <w:tcW w:w="2940" w:type="dxa"/>
          </w:tcPr>
          <w:p w:rsidR="0011178B" w:rsidRDefault="0011178B" w:rsidP="00677BA3">
            <w:r>
              <w:t>Номер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216592" w:rsidRDefault="0011178B" w:rsidP="00677BA3">
            <w:pPr>
              <w:ind w:left="34"/>
              <w:rPr>
                <w:lang w:val="en-US"/>
              </w:rPr>
            </w:pPr>
            <w:proofErr w:type="spellStart"/>
            <w:r>
              <w:rPr>
                <w:lang w:val="en-US"/>
              </w:rPr>
              <w:t>InvoiceDate</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Pr="00216592" w:rsidRDefault="0011178B" w:rsidP="00677BA3">
            <w:pPr>
              <w:jc w:val="center"/>
              <w:rPr>
                <w:lang w:val="en-US"/>
              </w:rPr>
            </w:pPr>
            <w:r>
              <w:rPr>
                <w:lang w:val="en-US"/>
              </w:rPr>
              <w:t>DATE</w:t>
            </w:r>
          </w:p>
        </w:tc>
        <w:tc>
          <w:tcPr>
            <w:tcW w:w="2940" w:type="dxa"/>
          </w:tcPr>
          <w:p w:rsidR="0011178B" w:rsidRDefault="0011178B" w:rsidP="00677BA3">
            <w:r>
              <w:t>Дата инвойса или ТТН</w:t>
            </w:r>
          </w:p>
        </w:tc>
        <w:tc>
          <w:tcPr>
            <w:tcW w:w="3439" w:type="dxa"/>
          </w:tcPr>
          <w:p w:rsidR="0011178B" w:rsidRDefault="0011178B" w:rsidP="00677BA3"/>
        </w:tc>
      </w:tr>
      <w:tr w:rsidR="0011178B" w:rsidRPr="00CC49AA" w:rsidTr="00677BA3">
        <w:trPr>
          <w:cantSplit/>
        </w:trPr>
        <w:tc>
          <w:tcPr>
            <w:tcW w:w="1844" w:type="dxa"/>
          </w:tcPr>
          <w:p w:rsidR="0011178B" w:rsidRPr="00FC2530" w:rsidRDefault="0011178B" w:rsidP="00677BA3">
            <w:pPr>
              <w:ind w:left="34"/>
              <w:rPr>
                <w:lang w:val="en-US"/>
              </w:rPr>
            </w:pPr>
            <w:proofErr w:type="spellStart"/>
            <w:r>
              <w:rPr>
                <w:lang w:val="en-US"/>
              </w:rPr>
              <w:t>CargoID</w:t>
            </w:r>
            <w:proofErr w:type="spellEnd"/>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STR(50)</w:t>
            </w:r>
          </w:p>
        </w:tc>
        <w:tc>
          <w:tcPr>
            <w:tcW w:w="2940" w:type="dxa"/>
          </w:tcPr>
          <w:p w:rsidR="0011178B" w:rsidRDefault="0011178B" w:rsidP="00677BA3">
            <w:r>
              <w:t xml:space="preserve">Идентификатор </w:t>
            </w:r>
            <w:proofErr w:type="spellStart"/>
            <w:r>
              <w:t>грузоместа</w:t>
            </w:r>
            <w:proofErr w:type="spellEnd"/>
          </w:p>
        </w:tc>
        <w:tc>
          <w:tcPr>
            <w:tcW w:w="3439" w:type="dxa"/>
          </w:tcPr>
          <w:p w:rsidR="0011178B" w:rsidRPr="002D5F6B" w:rsidRDefault="0011178B" w:rsidP="00677BA3"/>
        </w:tc>
      </w:tr>
      <w:tr w:rsidR="0011178B" w:rsidRPr="00CC49AA" w:rsidTr="00677BA3">
        <w:trPr>
          <w:cantSplit/>
        </w:trPr>
        <w:tc>
          <w:tcPr>
            <w:tcW w:w="1844" w:type="dxa"/>
          </w:tcPr>
          <w:p w:rsidR="0011178B" w:rsidRPr="00FC2530" w:rsidRDefault="0011178B" w:rsidP="00677BA3">
            <w:pPr>
              <w:ind w:left="34"/>
            </w:pPr>
            <w:proofErr w:type="spellStart"/>
            <w:r>
              <w:rPr>
                <w:lang w:val="en-US"/>
              </w:rPr>
              <w:t>UnitsQnt</w:t>
            </w:r>
            <w:proofErr w:type="spellEnd"/>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INT</w:t>
            </w:r>
          </w:p>
        </w:tc>
        <w:tc>
          <w:tcPr>
            <w:tcW w:w="2940" w:type="dxa"/>
          </w:tcPr>
          <w:p w:rsidR="0011178B" w:rsidRPr="001002A9" w:rsidRDefault="0011178B" w:rsidP="00677BA3">
            <w:r>
              <w:t>Количество</w:t>
            </w:r>
            <w:r w:rsidRPr="00FC2530">
              <w:t xml:space="preserve"> </w:t>
            </w:r>
            <w:proofErr w:type="spellStart"/>
            <w:r>
              <w:t>грузомест</w:t>
            </w:r>
            <w:proofErr w:type="spellEnd"/>
          </w:p>
        </w:tc>
        <w:tc>
          <w:tcPr>
            <w:tcW w:w="3439" w:type="dxa"/>
          </w:tcPr>
          <w:p w:rsidR="0011178B" w:rsidRPr="00210AA5" w:rsidRDefault="0011178B" w:rsidP="00677BA3">
            <w:r>
              <w:t>При индивидуальной маркировке всегда 1</w:t>
            </w:r>
          </w:p>
        </w:tc>
      </w:tr>
      <w:tr w:rsidR="0011178B" w:rsidRPr="00CC49AA" w:rsidTr="00677BA3">
        <w:trPr>
          <w:cantSplit/>
        </w:trPr>
        <w:tc>
          <w:tcPr>
            <w:tcW w:w="1844" w:type="dxa"/>
          </w:tcPr>
          <w:p w:rsidR="0011178B" w:rsidRPr="00FC2530" w:rsidRDefault="0011178B" w:rsidP="00677BA3">
            <w:pPr>
              <w:ind w:left="34"/>
            </w:pPr>
            <w:r>
              <w:rPr>
                <w:lang w:val="en-US"/>
              </w:rPr>
              <w:t>Weight</w:t>
            </w:r>
          </w:p>
        </w:tc>
        <w:tc>
          <w:tcPr>
            <w:tcW w:w="709" w:type="dxa"/>
          </w:tcPr>
          <w:p w:rsidR="0011178B" w:rsidRPr="00FC2530" w:rsidRDefault="0011178B" w:rsidP="00677BA3">
            <w:pPr>
              <w:jc w:val="center"/>
            </w:pPr>
            <w:r>
              <w:rPr>
                <w:lang w:val="en-US"/>
              </w:rPr>
              <w:t>MA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Вес (кг)</w:t>
            </w:r>
          </w:p>
        </w:tc>
        <w:tc>
          <w:tcPr>
            <w:tcW w:w="3439" w:type="dxa"/>
          </w:tcPr>
          <w:p w:rsidR="0011178B" w:rsidRPr="009E139B" w:rsidRDefault="0011178B" w:rsidP="00677BA3">
            <w:r>
              <w:t xml:space="preserve">Общий вес поставки или индивидуальный вес каждого </w:t>
            </w:r>
            <w:proofErr w:type="spellStart"/>
            <w:r>
              <w:t>грузоместа</w:t>
            </w:r>
            <w:proofErr w:type="spellEnd"/>
            <w:r w:rsidRPr="009E139B">
              <w:t>.</w:t>
            </w:r>
          </w:p>
        </w:tc>
      </w:tr>
      <w:tr w:rsidR="0011178B" w:rsidRPr="00CC49AA" w:rsidTr="00677BA3">
        <w:trPr>
          <w:cantSplit/>
        </w:trPr>
        <w:tc>
          <w:tcPr>
            <w:tcW w:w="1844" w:type="dxa"/>
          </w:tcPr>
          <w:p w:rsidR="0011178B" w:rsidRDefault="0011178B" w:rsidP="00677BA3">
            <w:pPr>
              <w:ind w:left="34"/>
              <w:rPr>
                <w:lang w:val="en-US"/>
              </w:rPr>
            </w:pPr>
            <w:r>
              <w:rPr>
                <w:lang w:val="en-US"/>
              </w:rPr>
              <w:t>Volume</w:t>
            </w:r>
          </w:p>
        </w:tc>
        <w:tc>
          <w:tcPr>
            <w:tcW w:w="709" w:type="dxa"/>
          </w:tcPr>
          <w:p w:rsidR="0011178B" w:rsidRDefault="0011178B" w:rsidP="00677BA3">
            <w:pPr>
              <w:jc w:val="center"/>
              <w:rPr>
                <w:lang w:val="en-US"/>
              </w:rPr>
            </w:pPr>
            <w:r>
              <w:rPr>
                <w:lang w:val="en-US"/>
              </w:rPr>
              <w:t>NA</w:t>
            </w:r>
          </w:p>
        </w:tc>
        <w:tc>
          <w:tcPr>
            <w:tcW w:w="1842" w:type="dxa"/>
          </w:tcPr>
          <w:p w:rsidR="0011178B" w:rsidRDefault="0011178B" w:rsidP="00677BA3">
            <w:pPr>
              <w:jc w:val="center"/>
              <w:rPr>
                <w:lang w:val="en-US"/>
              </w:rPr>
            </w:pPr>
            <w:r>
              <w:rPr>
                <w:lang w:val="en-US"/>
              </w:rPr>
              <w:t>DEC</w:t>
            </w:r>
          </w:p>
        </w:tc>
        <w:tc>
          <w:tcPr>
            <w:tcW w:w="2940" w:type="dxa"/>
          </w:tcPr>
          <w:p w:rsidR="0011178B" w:rsidRPr="00130B14" w:rsidRDefault="0011178B" w:rsidP="00677BA3">
            <w:r>
              <w:t xml:space="preserve">Объем </w:t>
            </w:r>
            <w:proofErr w:type="spellStart"/>
            <w:r>
              <w:t>грузомест</w:t>
            </w:r>
            <w:proofErr w:type="spellEnd"/>
            <w:r w:rsidRPr="00130B14">
              <w:t xml:space="preserve"> (</w:t>
            </w:r>
            <w:r>
              <w:t>м. куб)</w:t>
            </w:r>
          </w:p>
        </w:tc>
        <w:tc>
          <w:tcPr>
            <w:tcW w:w="3439" w:type="dxa"/>
          </w:tcPr>
          <w:p w:rsidR="0011178B" w:rsidRDefault="0011178B" w:rsidP="00677BA3">
            <w:r>
              <w:t xml:space="preserve">Общий объем поставки или индивидуальный объем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130B14" w:rsidRDefault="0011178B" w:rsidP="00677BA3">
            <w:pPr>
              <w:ind w:left="34"/>
            </w:pPr>
            <w:r>
              <w:rPr>
                <w:lang w:val="en-US"/>
              </w:rPr>
              <w:t>Price</w:t>
            </w:r>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Стоимость</w:t>
            </w:r>
          </w:p>
        </w:tc>
        <w:tc>
          <w:tcPr>
            <w:tcW w:w="3439" w:type="dxa"/>
          </w:tcPr>
          <w:p w:rsidR="0011178B" w:rsidRPr="009E139B" w:rsidRDefault="0011178B" w:rsidP="00677BA3">
            <w:r>
              <w:t xml:space="preserve">Общая стоимость поставки или каждого </w:t>
            </w:r>
            <w:proofErr w:type="spellStart"/>
            <w:r>
              <w:t>грузоместа</w:t>
            </w:r>
            <w:proofErr w:type="spellEnd"/>
            <w:r w:rsidRPr="009E139B">
              <w:t>.</w:t>
            </w:r>
          </w:p>
        </w:tc>
      </w:tr>
      <w:tr w:rsidR="0011178B" w:rsidRPr="00CC49AA" w:rsidTr="00677BA3">
        <w:trPr>
          <w:cantSplit/>
        </w:trPr>
        <w:tc>
          <w:tcPr>
            <w:tcW w:w="1844" w:type="dxa"/>
          </w:tcPr>
          <w:p w:rsidR="0011178B" w:rsidRPr="00FC2530" w:rsidRDefault="0011178B" w:rsidP="00677BA3">
            <w:pPr>
              <w:ind w:left="34"/>
            </w:pPr>
            <w:proofErr w:type="spellStart"/>
            <w:r>
              <w:rPr>
                <w:lang w:val="en-US"/>
              </w:rPr>
              <w:t>InsurancePrice</w:t>
            </w:r>
            <w:proofErr w:type="spellEnd"/>
          </w:p>
        </w:tc>
        <w:tc>
          <w:tcPr>
            <w:tcW w:w="709" w:type="dxa"/>
          </w:tcPr>
          <w:p w:rsidR="0011178B" w:rsidRPr="00FC2530" w:rsidRDefault="0011178B" w:rsidP="00677BA3">
            <w:pPr>
              <w:jc w:val="center"/>
            </w:pPr>
            <w:r>
              <w:rPr>
                <w:lang w:val="en-US"/>
              </w:rPr>
              <w:t>NA</w:t>
            </w:r>
          </w:p>
        </w:tc>
        <w:tc>
          <w:tcPr>
            <w:tcW w:w="1842" w:type="dxa"/>
          </w:tcPr>
          <w:p w:rsidR="0011178B" w:rsidRPr="00FC2530" w:rsidRDefault="0011178B" w:rsidP="00677BA3">
            <w:pPr>
              <w:jc w:val="center"/>
            </w:pPr>
            <w:r>
              <w:rPr>
                <w:lang w:val="en-US"/>
              </w:rPr>
              <w:t>DEC</w:t>
            </w:r>
          </w:p>
        </w:tc>
        <w:tc>
          <w:tcPr>
            <w:tcW w:w="2940" w:type="dxa"/>
          </w:tcPr>
          <w:p w:rsidR="0011178B" w:rsidRPr="005B6F5C" w:rsidRDefault="0011178B" w:rsidP="00677BA3">
            <w:r>
              <w:t>Страховая стоимость</w:t>
            </w:r>
          </w:p>
        </w:tc>
        <w:tc>
          <w:tcPr>
            <w:tcW w:w="3439" w:type="dxa"/>
          </w:tcPr>
          <w:p w:rsidR="0011178B" w:rsidRPr="009E139B" w:rsidRDefault="0011178B" w:rsidP="00677BA3">
            <w:r>
              <w:t xml:space="preserve">Страховая стоимость поставки или каждого </w:t>
            </w:r>
            <w:proofErr w:type="spellStart"/>
            <w:r>
              <w:t>грузоместа</w:t>
            </w:r>
            <w:proofErr w:type="spellEnd"/>
          </w:p>
        </w:tc>
      </w:tr>
    </w:tbl>
    <w:p w:rsidR="0011178B" w:rsidRPr="00982683" w:rsidRDefault="0011178B" w:rsidP="0011178B">
      <w:pPr>
        <w:pStyle w:val="3"/>
        <w:rPr>
          <w:lang w:val="en-US"/>
        </w:rPr>
      </w:pPr>
      <w:bookmarkStart w:id="223" w:name="_Ref477340566"/>
      <w:bookmarkStart w:id="224" w:name="_Ref506547695"/>
      <w:bookmarkStart w:id="225" w:name="Owner"/>
      <w:bookmarkStart w:id="226" w:name="_Ref476948219"/>
      <w:bookmarkStart w:id="227" w:name="_Ref494807706"/>
      <w:bookmarkStart w:id="228" w:name="_Ref477470683"/>
      <w:bookmarkStart w:id="229" w:name="_Ref478991870"/>
      <w:r>
        <w:rPr>
          <w:lang w:val="en-US"/>
        </w:rPr>
        <w:t>Owner</w:t>
      </w:r>
      <w:bookmarkEnd w:id="223"/>
      <w:bookmarkEnd w:id="224"/>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25"/>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OwnerID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E25665" w:rsidRDefault="0011178B" w:rsidP="00677BA3">
            <w:pPr>
              <w:jc w:val="center"/>
              <w:rPr>
                <w:lang w:val="en-US"/>
              </w:rPr>
            </w:pPr>
            <w:r>
              <w:rPr>
                <w:lang w:val="en-US"/>
              </w:rPr>
              <w:t>INT</w:t>
            </w:r>
          </w:p>
        </w:tc>
        <w:tc>
          <w:tcPr>
            <w:tcW w:w="3402" w:type="dxa"/>
          </w:tcPr>
          <w:p w:rsidR="0011178B" w:rsidRPr="00E12EAF" w:rsidRDefault="0011178B" w:rsidP="00677BA3">
            <w:r>
              <w:t>Уникальный код собственника</w:t>
            </w:r>
          </w:p>
        </w:tc>
        <w:tc>
          <w:tcPr>
            <w:tcW w:w="2693" w:type="dxa"/>
          </w:tcPr>
          <w:p w:rsidR="0011178B" w:rsidRPr="00210AA5" w:rsidRDefault="0011178B" w:rsidP="00677BA3"/>
        </w:tc>
      </w:tr>
      <w:tr w:rsidR="0011178B" w:rsidRPr="00CC49AA" w:rsidTr="00677BA3">
        <w:tc>
          <w:tcPr>
            <w:tcW w:w="2235" w:type="dxa"/>
          </w:tcPr>
          <w:p w:rsidR="0011178B" w:rsidRPr="001C0B83" w:rsidRDefault="0011178B" w:rsidP="00677BA3">
            <w:pPr>
              <w:ind w:left="34"/>
              <w:rPr>
                <w:lang w:val="en-US"/>
              </w:rPr>
            </w:pPr>
            <w:proofErr w:type="spellStart"/>
            <w:r>
              <w:rPr>
                <w:lang w:val="en-US"/>
              </w:rPr>
              <w:t>OwnerName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STR(1</w:t>
            </w:r>
            <w:r>
              <w:t>0</w:t>
            </w:r>
            <w:r>
              <w:rPr>
                <w:lang w:val="en-US"/>
              </w:rPr>
              <w:t>0)</w:t>
            </w:r>
          </w:p>
        </w:tc>
        <w:tc>
          <w:tcPr>
            <w:tcW w:w="3402" w:type="dxa"/>
          </w:tcPr>
          <w:p w:rsidR="0011178B" w:rsidRPr="001C0B83" w:rsidRDefault="0011178B" w:rsidP="00677BA3">
            <w:r>
              <w:t>Наименование собственника</w:t>
            </w:r>
          </w:p>
        </w:tc>
        <w:tc>
          <w:tcPr>
            <w:tcW w:w="2693" w:type="dxa"/>
          </w:tcPr>
          <w:p w:rsidR="0011178B" w:rsidRDefault="0011178B" w:rsidP="00677BA3"/>
        </w:tc>
      </w:tr>
    </w:tbl>
    <w:p w:rsidR="0011178B" w:rsidRDefault="0011178B" w:rsidP="0011178B">
      <w:pPr>
        <w:pStyle w:val="3"/>
        <w:rPr>
          <w:lang w:val="en-US"/>
        </w:rPr>
      </w:pPr>
      <w:bookmarkStart w:id="230" w:name="_Ref515534319"/>
      <w:bookmarkStart w:id="231" w:name="Route"/>
      <w:r>
        <w:rPr>
          <w:lang w:val="en-US"/>
        </w:rPr>
        <w:t>Route</w:t>
      </w:r>
      <w:bookmarkEnd w:id="226"/>
      <w:bookmarkEnd w:id="230"/>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bookmarkEnd w:id="231"/>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5D5765">
            <w:pPr>
              <w:rPr>
                <w:lang w:val="en-US"/>
              </w:rPr>
            </w:pPr>
            <w:proofErr w:type="spellStart"/>
            <w:r>
              <w:rPr>
                <w:lang w:val="en-US"/>
              </w:rPr>
              <w:t>RouteID</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25665" w:rsidRDefault="0011178B" w:rsidP="00677BA3">
            <w:pPr>
              <w:jc w:val="center"/>
              <w:rPr>
                <w:lang w:val="en-US"/>
              </w:rPr>
            </w:pPr>
            <w:r>
              <w:rPr>
                <w:lang w:val="en-US"/>
              </w:rPr>
              <w:t>STR(</w:t>
            </w:r>
            <w:r>
              <w:t>36</w:t>
            </w:r>
            <w:r>
              <w:rPr>
                <w:lang w:val="en-US"/>
              </w:rPr>
              <w:t>)</w:t>
            </w:r>
          </w:p>
        </w:tc>
        <w:tc>
          <w:tcPr>
            <w:tcW w:w="3260" w:type="dxa"/>
          </w:tcPr>
          <w:p w:rsidR="0011178B" w:rsidRPr="001C0B83" w:rsidRDefault="0011178B" w:rsidP="00677BA3">
            <w:r>
              <w:t>Уникальный идентификатор маршрута</w:t>
            </w:r>
          </w:p>
        </w:tc>
        <w:tc>
          <w:tcPr>
            <w:tcW w:w="2693" w:type="dxa"/>
          </w:tcPr>
          <w:p w:rsidR="0011178B" w:rsidRPr="00210AA5" w:rsidRDefault="0011178B" w:rsidP="00677BA3">
            <w:r>
              <w:rPr>
                <w:lang w:val="en-US"/>
              </w:rPr>
              <w:t>GUID</w:t>
            </w:r>
            <w:r w:rsidRPr="0042238F">
              <w:t xml:space="preserve"> </w:t>
            </w:r>
            <w:r>
              <w:t xml:space="preserve">ссылки маршрута из </w:t>
            </w:r>
            <w:r w:rsidR="002561BC">
              <w:t>КИС</w:t>
            </w:r>
          </w:p>
        </w:tc>
      </w:tr>
      <w:tr w:rsidR="0011178B" w:rsidRPr="00CC49AA" w:rsidTr="00677BA3">
        <w:tc>
          <w:tcPr>
            <w:tcW w:w="2235" w:type="dxa"/>
          </w:tcPr>
          <w:p w:rsidR="0011178B" w:rsidRPr="001C0B83" w:rsidRDefault="0011178B" w:rsidP="005D5765">
            <w:pPr>
              <w:rPr>
                <w:lang w:val="en-US"/>
              </w:rPr>
            </w:pPr>
            <w:proofErr w:type="spellStart"/>
            <w:r>
              <w:rPr>
                <w:lang w:val="en-US"/>
              </w:rPr>
              <w:t>RouteName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Наименование маршрута</w:t>
            </w:r>
          </w:p>
        </w:tc>
        <w:tc>
          <w:tcPr>
            <w:tcW w:w="2693" w:type="dxa"/>
          </w:tcPr>
          <w:p w:rsidR="0011178B" w:rsidRDefault="0011178B" w:rsidP="00677BA3"/>
        </w:tc>
      </w:tr>
    </w:tbl>
    <w:p w:rsidR="0011178B" w:rsidRDefault="0011178B" w:rsidP="0011178B">
      <w:pPr>
        <w:pStyle w:val="3"/>
        <w:rPr>
          <w:lang w:val="en-US"/>
        </w:rPr>
      </w:pPr>
      <w:bookmarkStart w:id="232" w:name="_Ref515534335"/>
      <w:bookmarkStart w:id="233" w:name="Stock"/>
      <w:bookmarkEnd w:id="227"/>
      <w:r>
        <w:rPr>
          <w:lang w:val="en-US"/>
        </w:rPr>
        <w:t>Stock</w:t>
      </w:r>
      <w:bookmarkEnd w:id="228"/>
      <w:bookmarkEnd w:id="232"/>
    </w:p>
    <w:tbl>
      <w:tblPr>
        <w:tblStyle w:val="af4"/>
        <w:tblW w:w="10774" w:type="dxa"/>
        <w:tblInd w:w="-318" w:type="dxa"/>
        <w:tblLayout w:type="fixed"/>
        <w:tblLook w:val="04A0" w:firstRow="1" w:lastRow="0" w:firstColumn="1" w:lastColumn="0" w:noHBand="0" w:noVBand="1"/>
      </w:tblPr>
      <w:tblGrid>
        <w:gridCol w:w="2235"/>
        <w:gridCol w:w="743"/>
        <w:gridCol w:w="1701"/>
        <w:gridCol w:w="3402"/>
        <w:gridCol w:w="2693"/>
      </w:tblGrid>
      <w:tr w:rsidR="0011178B" w:rsidRPr="00210AA5" w:rsidTr="00677BA3">
        <w:tc>
          <w:tcPr>
            <w:tcW w:w="2235" w:type="dxa"/>
          </w:tcPr>
          <w:bookmarkEnd w:id="233"/>
          <w:p w:rsidR="0011178B" w:rsidRPr="00210AA5" w:rsidRDefault="0011178B" w:rsidP="00677BA3">
            <w:pPr>
              <w:ind w:left="34"/>
              <w:rPr>
                <w:b/>
              </w:rPr>
            </w:pPr>
            <w:r>
              <w:rPr>
                <w:b/>
              </w:rPr>
              <w:t>Поле</w:t>
            </w:r>
          </w:p>
        </w:tc>
        <w:tc>
          <w:tcPr>
            <w:tcW w:w="743" w:type="dxa"/>
          </w:tcPr>
          <w:p w:rsidR="0011178B" w:rsidRPr="00BB7D56" w:rsidRDefault="0011178B" w:rsidP="00677BA3">
            <w:pPr>
              <w:jc w:val="center"/>
              <w:rPr>
                <w:b/>
              </w:rPr>
            </w:pPr>
            <w:r>
              <w:rPr>
                <w:b/>
              </w:rPr>
              <w:t>Исп.</w:t>
            </w:r>
          </w:p>
        </w:tc>
        <w:tc>
          <w:tcPr>
            <w:tcW w:w="1701" w:type="dxa"/>
          </w:tcPr>
          <w:p w:rsidR="0011178B" w:rsidRPr="00210AA5" w:rsidRDefault="0011178B" w:rsidP="00677BA3">
            <w:pPr>
              <w:jc w:val="center"/>
              <w:rPr>
                <w:b/>
              </w:rPr>
            </w:pPr>
            <w:r>
              <w:rPr>
                <w:b/>
              </w:rPr>
              <w:t>Тип значения</w:t>
            </w:r>
          </w:p>
        </w:tc>
        <w:tc>
          <w:tcPr>
            <w:tcW w:w="3402"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E25665" w:rsidRDefault="0011178B" w:rsidP="00677BA3">
            <w:pPr>
              <w:ind w:left="34"/>
              <w:rPr>
                <w:lang w:val="en-US"/>
              </w:rPr>
            </w:pPr>
            <w:proofErr w:type="spellStart"/>
            <w:r>
              <w:rPr>
                <w:lang w:val="en-US"/>
              </w:rPr>
              <w:t>StockID</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Pr="008E19C2" w:rsidRDefault="0011178B" w:rsidP="00677BA3">
            <w:pPr>
              <w:jc w:val="center"/>
              <w:rPr>
                <w:lang w:val="en-US"/>
              </w:rPr>
            </w:pPr>
            <w:r>
              <w:rPr>
                <w:lang w:val="en-US"/>
              </w:rPr>
              <w:t>STR(36)</w:t>
            </w:r>
          </w:p>
        </w:tc>
        <w:tc>
          <w:tcPr>
            <w:tcW w:w="3402" w:type="dxa"/>
          </w:tcPr>
          <w:p w:rsidR="0011178B" w:rsidRPr="0072620B" w:rsidRDefault="0011178B" w:rsidP="00677BA3">
            <w:r>
              <w:t>Уникальный</w:t>
            </w:r>
            <w:r w:rsidRPr="008E19C2">
              <w:t xml:space="preserve"> </w:t>
            </w:r>
            <w:r>
              <w:t>идентификатор или целочисленный (</w:t>
            </w:r>
            <w:proofErr w:type="spellStart"/>
            <w:r>
              <w:rPr>
                <w:lang w:val="en-US"/>
              </w:rPr>
              <w:t>int</w:t>
            </w:r>
            <w:proofErr w:type="spellEnd"/>
            <w:r w:rsidRPr="008E19C2">
              <w:t>)</w:t>
            </w:r>
            <w:r>
              <w:t xml:space="preserve"> код склада</w:t>
            </w:r>
          </w:p>
        </w:tc>
        <w:tc>
          <w:tcPr>
            <w:tcW w:w="2693" w:type="dxa"/>
          </w:tcPr>
          <w:p w:rsidR="004524DB" w:rsidRDefault="0011178B" w:rsidP="00677BA3">
            <w:r>
              <w:t xml:space="preserve">В случае передачи </w:t>
            </w:r>
            <w:r>
              <w:rPr>
                <w:lang w:val="en-US"/>
              </w:rPr>
              <w:t>GUID</w:t>
            </w:r>
            <w:r w:rsidRPr="008E19C2">
              <w:t>, создается скла</w:t>
            </w:r>
            <w:r>
              <w:t>д</w:t>
            </w:r>
            <w:r w:rsidR="004524DB">
              <w:t xml:space="preserve"> со следующим порядковым кодом.</w:t>
            </w:r>
          </w:p>
          <w:p w:rsidR="0011178B" w:rsidRPr="008E19C2" w:rsidRDefault="0011178B" w:rsidP="00677BA3">
            <w:r>
              <w:t xml:space="preserve">В случае передачи целочисленного кода, объект определяется и перезаписывается по коду в справочнике Склады </w:t>
            </w:r>
            <w:r>
              <w:rPr>
                <w:lang w:val="en-US"/>
              </w:rPr>
              <w:t>WMS</w:t>
            </w:r>
            <w:r w:rsidRPr="008E19C2">
              <w:t>-</w:t>
            </w:r>
            <w:r>
              <w:t>системы</w:t>
            </w:r>
          </w:p>
        </w:tc>
      </w:tr>
      <w:tr w:rsidR="0011178B" w:rsidRPr="00CC49AA" w:rsidTr="00677BA3">
        <w:tc>
          <w:tcPr>
            <w:tcW w:w="2235" w:type="dxa"/>
          </w:tcPr>
          <w:p w:rsidR="0011178B" w:rsidRPr="001C0B83" w:rsidRDefault="0011178B" w:rsidP="00677BA3">
            <w:pPr>
              <w:ind w:left="34"/>
              <w:rPr>
                <w:lang w:val="en-US"/>
              </w:rPr>
            </w:pPr>
            <w:proofErr w:type="spellStart"/>
            <w:r>
              <w:rPr>
                <w:lang w:val="en-US"/>
              </w:rPr>
              <w:t>StockName</w:t>
            </w:r>
            <w:proofErr w:type="spellEnd"/>
          </w:p>
        </w:tc>
        <w:tc>
          <w:tcPr>
            <w:tcW w:w="743" w:type="dxa"/>
          </w:tcPr>
          <w:p w:rsidR="0011178B" w:rsidRPr="007952F3" w:rsidRDefault="0011178B" w:rsidP="00677BA3">
            <w:pPr>
              <w:jc w:val="center"/>
              <w:rPr>
                <w:lang w:val="en-US"/>
              </w:rPr>
            </w:pPr>
            <w:r>
              <w:rPr>
                <w:lang w:val="en-US"/>
              </w:rPr>
              <w:t>MA</w:t>
            </w:r>
          </w:p>
        </w:tc>
        <w:tc>
          <w:tcPr>
            <w:tcW w:w="1701" w:type="dxa"/>
          </w:tcPr>
          <w:p w:rsidR="0011178B" w:rsidRDefault="0011178B" w:rsidP="00677BA3">
            <w:pPr>
              <w:jc w:val="center"/>
              <w:rPr>
                <w:lang w:val="en-US"/>
              </w:rPr>
            </w:pPr>
            <w:r>
              <w:rPr>
                <w:lang w:val="en-US"/>
              </w:rPr>
              <w:t>STR(50)</w:t>
            </w:r>
          </w:p>
        </w:tc>
        <w:tc>
          <w:tcPr>
            <w:tcW w:w="3402" w:type="dxa"/>
          </w:tcPr>
          <w:p w:rsidR="0011178B" w:rsidRPr="001C0B83" w:rsidRDefault="0011178B" w:rsidP="00677BA3">
            <w:r>
              <w:t>Название склада</w:t>
            </w:r>
          </w:p>
        </w:tc>
        <w:tc>
          <w:tcPr>
            <w:tcW w:w="2693" w:type="dxa"/>
          </w:tcPr>
          <w:p w:rsidR="0011178B" w:rsidRDefault="0011178B" w:rsidP="00677BA3"/>
        </w:tc>
      </w:tr>
    </w:tbl>
    <w:p w:rsidR="005D5765" w:rsidRDefault="005D5765" w:rsidP="005D5765">
      <w:pPr>
        <w:rPr>
          <w:rFonts w:asciiTheme="majorHAnsi" w:eastAsiaTheme="majorEastAsia" w:hAnsiTheme="majorHAnsi" w:cstheme="majorBidi"/>
          <w:sz w:val="26"/>
          <w:szCs w:val="26"/>
          <w:lang w:val="en-US"/>
        </w:rPr>
      </w:pPr>
      <w:r>
        <w:rPr>
          <w:lang w:val="en-US"/>
        </w:rPr>
        <w:br w:type="page"/>
      </w:r>
    </w:p>
    <w:p w:rsidR="0011178B" w:rsidRPr="00AB1D3D" w:rsidRDefault="0011178B" w:rsidP="0011178B">
      <w:pPr>
        <w:pStyle w:val="3"/>
      </w:pPr>
      <w:bookmarkStart w:id="234" w:name="Driver"/>
      <w:r>
        <w:rPr>
          <w:lang w:val="en-US"/>
        </w:rPr>
        <w:lastRenderedPageBreak/>
        <w:t>Driver</w:t>
      </w:r>
      <w:bookmarkEnd w:id="229"/>
      <w:bookmarkEnd w:id="234"/>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DriverID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AB1D3D" w:rsidRDefault="0011178B" w:rsidP="00677BA3">
            <w:r>
              <w:t>Уникальный идентификатор водителя</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w:t>
            </w:r>
            <w:r>
              <w:t xml:space="preserve"> Ф</w:t>
            </w:r>
            <w:r w:rsidR="004524DB">
              <w:t>изические</w:t>
            </w:r>
            <w:r w:rsidR="004524DB" w:rsidRPr="004524DB">
              <w:t xml:space="preserve"> </w:t>
            </w:r>
            <w:r w:rsidR="004524DB">
              <w:t>л</w:t>
            </w:r>
            <w:r w:rsidR="002561BC">
              <w:t>иц</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proofErr w:type="spellStart"/>
            <w:r>
              <w:rPr>
                <w:lang w:val="en-US"/>
              </w:rPr>
              <w:t>DriverName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ФИО водителя</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proofErr w:type="spellStart"/>
            <w:r>
              <w:rPr>
                <w:lang w:val="en-US"/>
              </w:rPr>
              <w:t>BarCode</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r>
              <w:t>Штрих код водителя</w:t>
            </w:r>
          </w:p>
        </w:tc>
        <w:tc>
          <w:tcPr>
            <w:tcW w:w="2693" w:type="dxa"/>
          </w:tcPr>
          <w:p w:rsidR="0011178B" w:rsidRDefault="0011178B" w:rsidP="00677BA3"/>
        </w:tc>
      </w:tr>
    </w:tbl>
    <w:p w:rsidR="0011178B" w:rsidRPr="00AB1D3D" w:rsidRDefault="0011178B" w:rsidP="0011178B">
      <w:pPr>
        <w:pStyle w:val="3"/>
      </w:pPr>
      <w:bookmarkStart w:id="235" w:name="_Ref479018917"/>
      <w:bookmarkStart w:id="236" w:name="Vehicle"/>
      <w:r>
        <w:rPr>
          <w:lang w:val="en-US"/>
        </w:rPr>
        <w:t>Vehicle</w:t>
      </w:r>
      <w:bookmarkEnd w:id="235"/>
      <w:bookmarkEnd w:id="236"/>
      <w:r w:rsidRPr="00AB1D3D">
        <w:tab/>
      </w:r>
    </w:p>
    <w:tbl>
      <w:tblPr>
        <w:tblStyle w:val="af4"/>
        <w:tblW w:w="10774" w:type="dxa"/>
        <w:tblInd w:w="-318" w:type="dxa"/>
        <w:tblLayout w:type="fixed"/>
        <w:tblLook w:val="04A0" w:firstRow="1" w:lastRow="0" w:firstColumn="1" w:lastColumn="0" w:noHBand="0" w:noVBand="1"/>
      </w:tblPr>
      <w:tblGrid>
        <w:gridCol w:w="2235"/>
        <w:gridCol w:w="743"/>
        <w:gridCol w:w="1843"/>
        <w:gridCol w:w="3260"/>
        <w:gridCol w:w="2693"/>
      </w:tblGrid>
      <w:tr w:rsidR="0011178B" w:rsidRPr="00210AA5" w:rsidTr="00677BA3">
        <w:tc>
          <w:tcPr>
            <w:tcW w:w="2235" w:type="dxa"/>
          </w:tcPr>
          <w:p w:rsidR="0011178B" w:rsidRPr="00210AA5" w:rsidRDefault="0011178B" w:rsidP="00677BA3">
            <w:pPr>
              <w:ind w:left="284"/>
              <w:rPr>
                <w:b/>
              </w:rPr>
            </w:pPr>
            <w:r>
              <w:rPr>
                <w:b/>
              </w:rPr>
              <w:t>Поле</w:t>
            </w:r>
          </w:p>
        </w:tc>
        <w:tc>
          <w:tcPr>
            <w:tcW w:w="743" w:type="dxa"/>
          </w:tcPr>
          <w:p w:rsidR="0011178B" w:rsidRPr="00BB7D56" w:rsidRDefault="0011178B" w:rsidP="00677BA3">
            <w:pPr>
              <w:jc w:val="center"/>
              <w:rPr>
                <w:b/>
              </w:rPr>
            </w:pPr>
            <w:r>
              <w:rPr>
                <w:b/>
              </w:rPr>
              <w:t>Исп.</w:t>
            </w:r>
          </w:p>
        </w:tc>
        <w:tc>
          <w:tcPr>
            <w:tcW w:w="1843" w:type="dxa"/>
          </w:tcPr>
          <w:p w:rsidR="0011178B" w:rsidRPr="00210AA5" w:rsidRDefault="0011178B" w:rsidP="00677BA3">
            <w:pPr>
              <w:jc w:val="center"/>
              <w:rPr>
                <w:b/>
              </w:rPr>
            </w:pPr>
            <w:r>
              <w:rPr>
                <w:b/>
              </w:rPr>
              <w:t>Тип значения</w:t>
            </w:r>
          </w:p>
        </w:tc>
        <w:tc>
          <w:tcPr>
            <w:tcW w:w="3260" w:type="dxa"/>
          </w:tcPr>
          <w:p w:rsidR="0011178B" w:rsidRPr="00210AA5" w:rsidRDefault="0011178B" w:rsidP="00677BA3">
            <w:pPr>
              <w:rPr>
                <w:b/>
              </w:rPr>
            </w:pPr>
            <w:r>
              <w:rPr>
                <w:b/>
              </w:rPr>
              <w:t>Описание</w:t>
            </w:r>
          </w:p>
        </w:tc>
        <w:tc>
          <w:tcPr>
            <w:tcW w:w="2693" w:type="dxa"/>
          </w:tcPr>
          <w:p w:rsidR="0011178B" w:rsidRPr="00210AA5" w:rsidRDefault="0011178B" w:rsidP="00677BA3">
            <w:pPr>
              <w:rPr>
                <w:b/>
              </w:rPr>
            </w:pPr>
            <w:r>
              <w:rPr>
                <w:b/>
              </w:rPr>
              <w:t>Комментарий</w:t>
            </w:r>
          </w:p>
        </w:tc>
      </w:tr>
      <w:tr w:rsidR="0011178B" w:rsidRPr="00CC49AA" w:rsidTr="00677BA3">
        <w:tc>
          <w:tcPr>
            <w:tcW w:w="2235" w:type="dxa"/>
          </w:tcPr>
          <w:p w:rsidR="0011178B" w:rsidRPr="00AB1D3D" w:rsidRDefault="0011178B" w:rsidP="00677BA3">
            <w:pPr>
              <w:ind w:left="284"/>
            </w:pPr>
            <w:proofErr w:type="spellStart"/>
            <w:r>
              <w:rPr>
                <w:lang w:val="en-US"/>
              </w:rPr>
              <w:t>VehicleID</w:t>
            </w:r>
            <w:proofErr w:type="spellEnd"/>
          </w:p>
        </w:tc>
        <w:tc>
          <w:tcPr>
            <w:tcW w:w="743" w:type="dxa"/>
          </w:tcPr>
          <w:p w:rsidR="0011178B" w:rsidRPr="00AB1D3D" w:rsidRDefault="0011178B" w:rsidP="00677BA3">
            <w:pPr>
              <w:jc w:val="center"/>
            </w:pPr>
            <w:r>
              <w:rPr>
                <w:lang w:val="en-US"/>
              </w:rPr>
              <w:t>MA</w:t>
            </w:r>
          </w:p>
        </w:tc>
        <w:tc>
          <w:tcPr>
            <w:tcW w:w="1843" w:type="dxa"/>
          </w:tcPr>
          <w:p w:rsidR="0011178B" w:rsidRPr="00AB1D3D" w:rsidRDefault="0011178B" w:rsidP="00677BA3">
            <w:pPr>
              <w:jc w:val="center"/>
            </w:pPr>
            <w:r>
              <w:rPr>
                <w:lang w:val="en-US"/>
              </w:rPr>
              <w:t>STR</w:t>
            </w:r>
            <w:r w:rsidRPr="00AB1D3D">
              <w:t>(</w:t>
            </w:r>
            <w:r>
              <w:t>36</w:t>
            </w:r>
            <w:r w:rsidRPr="00AB1D3D">
              <w:t>)</w:t>
            </w:r>
          </w:p>
        </w:tc>
        <w:tc>
          <w:tcPr>
            <w:tcW w:w="3260" w:type="dxa"/>
          </w:tcPr>
          <w:p w:rsidR="0011178B" w:rsidRPr="0042238F" w:rsidRDefault="0011178B" w:rsidP="00677BA3">
            <w:r>
              <w:t>Уникальный идентификатор транспортного средства</w:t>
            </w:r>
          </w:p>
        </w:tc>
        <w:tc>
          <w:tcPr>
            <w:tcW w:w="2693" w:type="dxa"/>
          </w:tcPr>
          <w:p w:rsidR="0011178B" w:rsidRPr="00210AA5" w:rsidRDefault="0011178B" w:rsidP="004524DB">
            <w:r>
              <w:rPr>
                <w:lang w:val="en-US"/>
              </w:rPr>
              <w:t>GUID</w:t>
            </w:r>
            <w:r w:rsidRPr="00AB1D3D">
              <w:t xml:space="preserve"> </w:t>
            </w:r>
            <w:r>
              <w:t>ссылки</w:t>
            </w:r>
            <w:r w:rsidR="004524DB">
              <w:t xml:space="preserve"> на элемент справочника </w:t>
            </w:r>
            <w:r>
              <w:t>Т</w:t>
            </w:r>
            <w:r w:rsidR="004524DB">
              <w:t>ранспортны</w:t>
            </w:r>
            <w:r w:rsidR="002561BC">
              <w:t>е</w:t>
            </w:r>
            <w:r w:rsidR="004524DB">
              <w:t xml:space="preserve"> с</w:t>
            </w:r>
            <w:r w:rsidR="002561BC">
              <w:t>редств</w:t>
            </w:r>
            <w:r w:rsidR="004524DB">
              <w:t>а</w:t>
            </w:r>
            <w:r>
              <w:t xml:space="preserve"> из </w:t>
            </w:r>
            <w:r w:rsidR="002561BC">
              <w:t>КИС</w:t>
            </w:r>
          </w:p>
        </w:tc>
      </w:tr>
      <w:tr w:rsidR="0011178B" w:rsidRPr="00CC49AA" w:rsidTr="00677BA3">
        <w:tc>
          <w:tcPr>
            <w:tcW w:w="2235" w:type="dxa"/>
          </w:tcPr>
          <w:p w:rsidR="0011178B" w:rsidRPr="001C0B83" w:rsidRDefault="0011178B" w:rsidP="00677BA3">
            <w:pPr>
              <w:ind w:left="284"/>
              <w:rPr>
                <w:lang w:val="en-US"/>
              </w:rPr>
            </w:pPr>
            <w:r>
              <w:rPr>
                <w:lang w:val="en-US"/>
              </w:rPr>
              <w:t>Model</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(150)</w:t>
            </w:r>
          </w:p>
        </w:tc>
        <w:tc>
          <w:tcPr>
            <w:tcW w:w="3260" w:type="dxa"/>
          </w:tcPr>
          <w:p w:rsidR="0011178B" w:rsidRPr="001C0B83" w:rsidRDefault="0011178B" w:rsidP="00677BA3">
            <w:r>
              <w:t>Модель ТС</w:t>
            </w:r>
          </w:p>
        </w:tc>
        <w:tc>
          <w:tcPr>
            <w:tcW w:w="2693" w:type="dxa"/>
          </w:tcPr>
          <w:p w:rsidR="0011178B" w:rsidRDefault="0011178B" w:rsidP="00677BA3"/>
        </w:tc>
      </w:tr>
      <w:tr w:rsidR="0011178B" w:rsidRPr="00CC49AA" w:rsidTr="00677BA3">
        <w:tc>
          <w:tcPr>
            <w:tcW w:w="2235" w:type="dxa"/>
          </w:tcPr>
          <w:p w:rsidR="0011178B" w:rsidRPr="001C0B83" w:rsidRDefault="0011178B" w:rsidP="00677BA3">
            <w:pPr>
              <w:ind w:left="284"/>
              <w:rPr>
                <w:lang w:val="en-US"/>
              </w:rPr>
            </w:pPr>
            <w:r>
              <w:rPr>
                <w:lang w:val="en-US"/>
              </w:rPr>
              <w:t>Plate</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STR</w:t>
            </w:r>
            <w:r>
              <w:t>(25)</w:t>
            </w:r>
          </w:p>
        </w:tc>
        <w:tc>
          <w:tcPr>
            <w:tcW w:w="3260" w:type="dxa"/>
          </w:tcPr>
          <w:p w:rsidR="0011178B" w:rsidRPr="001C0B83" w:rsidRDefault="0011178B" w:rsidP="00677BA3">
            <w:proofErr w:type="spellStart"/>
            <w:r>
              <w:t>Госномер</w:t>
            </w:r>
            <w:proofErr w:type="spellEnd"/>
            <w:r>
              <w:t xml:space="preserve"> ТС</w:t>
            </w:r>
          </w:p>
        </w:tc>
        <w:tc>
          <w:tcPr>
            <w:tcW w:w="2693" w:type="dxa"/>
          </w:tcPr>
          <w:p w:rsidR="0011178B" w:rsidRDefault="0011178B" w:rsidP="00677BA3"/>
        </w:tc>
      </w:tr>
      <w:tr w:rsidR="0011178B" w:rsidRPr="00CC49AA" w:rsidTr="00677BA3">
        <w:tc>
          <w:tcPr>
            <w:tcW w:w="2235" w:type="dxa"/>
          </w:tcPr>
          <w:p w:rsidR="0011178B" w:rsidRPr="007D1C9E" w:rsidRDefault="0011178B" w:rsidP="00677BA3">
            <w:pPr>
              <w:ind w:left="284"/>
              <w:rPr>
                <w:lang w:val="en-US"/>
              </w:rPr>
            </w:pPr>
            <w:r>
              <w:rPr>
                <w:lang w:val="en-US"/>
              </w:rPr>
              <w:t>C</w:t>
            </w:r>
            <w:r w:rsidRPr="007D1C9E">
              <w:rPr>
                <w:lang w:val="en-US"/>
              </w:rPr>
              <w:t>arrying</w:t>
            </w:r>
          </w:p>
        </w:tc>
        <w:tc>
          <w:tcPr>
            <w:tcW w:w="743" w:type="dxa"/>
          </w:tcPr>
          <w:p w:rsidR="0011178B" w:rsidRPr="007952F3" w:rsidRDefault="0011178B" w:rsidP="00677BA3">
            <w:pPr>
              <w:jc w:val="center"/>
              <w:rPr>
                <w:lang w:val="en-US"/>
              </w:rPr>
            </w:pPr>
            <w:r>
              <w:rPr>
                <w:lang w:val="en-US"/>
              </w:rPr>
              <w:t>MA</w:t>
            </w:r>
          </w:p>
        </w:tc>
        <w:tc>
          <w:tcPr>
            <w:tcW w:w="1843" w:type="dxa"/>
          </w:tcPr>
          <w:p w:rsidR="0011178B" w:rsidRPr="007D1C9E" w:rsidRDefault="0011178B" w:rsidP="00677BA3">
            <w:pPr>
              <w:jc w:val="center"/>
              <w:rPr>
                <w:lang w:val="en-US"/>
              </w:rPr>
            </w:pPr>
            <w:r>
              <w:rPr>
                <w:lang w:val="en-US"/>
              </w:rPr>
              <w:t>DEC</w:t>
            </w:r>
          </w:p>
        </w:tc>
        <w:tc>
          <w:tcPr>
            <w:tcW w:w="3260" w:type="dxa"/>
          </w:tcPr>
          <w:p w:rsidR="0011178B" w:rsidRPr="007D1C9E" w:rsidRDefault="0011178B" w:rsidP="00677BA3">
            <w:r>
              <w:t>Грузоподъемность(кг)</w:t>
            </w:r>
          </w:p>
        </w:tc>
        <w:tc>
          <w:tcPr>
            <w:tcW w:w="2693" w:type="dxa"/>
          </w:tcPr>
          <w:p w:rsidR="0011178B" w:rsidRDefault="0011178B" w:rsidP="00677BA3"/>
        </w:tc>
      </w:tr>
      <w:tr w:rsidR="0011178B" w:rsidRPr="00CC49AA" w:rsidTr="00677BA3">
        <w:tc>
          <w:tcPr>
            <w:tcW w:w="2235" w:type="dxa"/>
          </w:tcPr>
          <w:p w:rsidR="0011178B" w:rsidRPr="00D037C0" w:rsidRDefault="0011178B" w:rsidP="00677BA3">
            <w:pPr>
              <w:ind w:left="284"/>
            </w:pPr>
            <w:r>
              <w:rPr>
                <w:lang w:val="en-US"/>
              </w:rPr>
              <w:t>C</w:t>
            </w:r>
            <w:proofErr w:type="spellStart"/>
            <w:r w:rsidRPr="007D1C9E">
              <w:t>apacity</w:t>
            </w:r>
            <w:proofErr w:type="spellEnd"/>
          </w:p>
        </w:tc>
        <w:tc>
          <w:tcPr>
            <w:tcW w:w="743" w:type="dxa"/>
          </w:tcPr>
          <w:p w:rsidR="0011178B" w:rsidRPr="007952F3" w:rsidRDefault="0011178B" w:rsidP="00677BA3">
            <w:pPr>
              <w:jc w:val="center"/>
              <w:rPr>
                <w:lang w:val="en-US"/>
              </w:rPr>
            </w:pPr>
            <w:r>
              <w:rPr>
                <w:lang w:val="en-US"/>
              </w:rPr>
              <w:t>MA</w:t>
            </w:r>
          </w:p>
        </w:tc>
        <w:tc>
          <w:tcPr>
            <w:tcW w:w="1843" w:type="dxa"/>
          </w:tcPr>
          <w:p w:rsidR="0011178B" w:rsidRPr="00E12EAF" w:rsidRDefault="0011178B" w:rsidP="00677BA3">
            <w:pPr>
              <w:jc w:val="center"/>
            </w:pPr>
            <w:r>
              <w:rPr>
                <w:lang w:val="en-US"/>
              </w:rPr>
              <w:t>DEC</w:t>
            </w:r>
          </w:p>
        </w:tc>
        <w:tc>
          <w:tcPr>
            <w:tcW w:w="3260" w:type="dxa"/>
          </w:tcPr>
          <w:p w:rsidR="0011178B" w:rsidRPr="001C0B83" w:rsidRDefault="0011178B" w:rsidP="00677BA3">
            <w:r>
              <w:t>Вместимость (куб. м)</w:t>
            </w:r>
          </w:p>
        </w:tc>
        <w:tc>
          <w:tcPr>
            <w:tcW w:w="2693" w:type="dxa"/>
          </w:tcPr>
          <w:p w:rsidR="0011178B" w:rsidRDefault="0011178B" w:rsidP="00677BA3"/>
        </w:tc>
      </w:tr>
      <w:tr w:rsidR="00547E2A" w:rsidRPr="00CC49AA" w:rsidTr="00677BA3">
        <w:tc>
          <w:tcPr>
            <w:tcW w:w="2235" w:type="dxa"/>
          </w:tcPr>
          <w:p w:rsidR="00547E2A" w:rsidRDefault="00547E2A" w:rsidP="00677BA3">
            <w:pPr>
              <w:ind w:left="284"/>
              <w:rPr>
                <w:lang w:val="en-US"/>
              </w:rPr>
            </w:pPr>
            <w:proofErr w:type="spellStart"/>
            <w:r w:rsidRPr="00547E2A">
              <w:rPr>
                <w:lang w:val="en-US"/>
              </w:rPr>
              <w:t>TrailerNum</w:t>
            </w:r>
            <w:proofErr w:type="spellEnd"/>
          </w:p>
        </w:tc>
        <w:tc>
          <w:tcPr>
            <w:tcW w:w="743" w:type="dxa"/>
          </w:tcPr>
          <w:p w:rsidR="00547E2A" w:rsidRDefault="00547E2A" w:rsidP="00677BA3">
            <w:pPr>
              <w:jc w:val="center"/>
              <w:rPr>
                <w:lang w:val="en-US"/>
              </w:rPr>
            </w:pPr>
            <w:r>
              <w:rPr>
                <w:lang w:val="en-US"/>
              </w:rPr>
              <w:t>NA</w:t>
            </w:r>
          </w:p>
        </w:tc>
        <w:tc>
          <w:tcPr>
            <w:tcW w:w="1843" w:type="dxa"/>
          </w:tcPr>
          <w:p w:rsidR="00547E2A" w:rsidRDefault="00547E2A" w:rsidP="00677BA3">
            <w:pPr>
              <w:jc w:val="center"/>
              <w:rPr>
                <w:lang w:val="en-US"/>
              </w:rPr>
            </w:pPr>
            <w:r>
              <w:rPr>
                <w:lang w:val="en-US"/>
              </w:rPr>
              <w:t>STR</w:t>
            </w:r>
          </w:p>
        </w:tc>
        <w:tc>
          <w:tcPr>
            <w:tcW w:w="3260" w:type="dxa"/>
          </w:tcPr>
          <w:p w:rsidR="00547E2A" w:rsidRDefault="00547E2A" w:rsidP="00677BA3">
            <w:r>
              <w:t>Номер прицепа</w:t>
            </w:r>
          </w:p>
        </w:tc>
        <w:tc>
          <w:tcPr>
            <w:tcW w:w="2693" w:type="dxa"/>
          </w:tcPr>
          <w:p w:rsidR="00547E2A" w:rsidRDefault="00547E2A" w:rsidP="00677BA3"/>
        </w:tc>
      </w:tr>
    </w:tbl>
    <w:p w:rsidR="005D5765" w:rsidRDefault="005D5765" w:rsidP="005D5765">
      <w:pPr>
        <w:rPr>
          <w:rFonts w:asciiTheme="majorHAnsi" w:eastAsiaTheme="majorEastAsia" w:hAnsiTheme="majorHAnsi" w:cstheme="majorBidi"/>
          <w:sz w:val="28"/>
          <w:szCs w:val="28"/>
        </w:rPr>
      </w:pPr>
    </w:p>
    <w:p w:rsidR="00E12EAF" w:rsidRPr="008A4445" w:rsidRDefault="00B512F1" w:rsidP="00E12EAF">
      <w:pPr>
        <w:pStyle w:val="2"/>
      </w:pPr>
      <w:r>
        <w:t>Заказы</w:t>
      </w:r>
    </w:p>
    <w:p w:rsidR="00A41622" w:rsidRPr="00A14852" w:rsidRDefault="00A41622" w:rsidP="00A41622">
      <w:pPr>
        <w:pStyle w:val="3"/>
      </w:pPr>
      <w:bookmarkStart w:id="237" w:name="_Ref476948422"/>
      <w:bookmarkStart w:id="238" w:name="OrderLink"/>
      <w:bookmarkStart w:id="239" w:name="_Ref477460437"/>
      <w:proofErr w:type="spellStart"/>
      <w:r>
        <w:rPr>
          <w:lang w:val="en-US"/>
        </w:rPr>
        <w:t>OrderLink</w:t>
      </w:r>
      <w:bookmarkEnd w:id="237"/>
      <w:proofErr w:type="spellEnd"/>
    </w:p>
    <w:bookmarkEnd w:id="238"/>
    <w:p w:rsidR="00A41622" w:rsidRPr="001E028F" w:rsidRDefault="00A41622" w:rsidP="00E90687">
      <w:pPr>
        <w:ind w:firstLine="708"/>
      </w:pPr>
      <w:r>
        <w:t>Ссылка на существующий в системе заказ</w:t>
      </w:r>
    </w:p>
    <w:tbl>
      <w:tblPr>
        <w:tblStyle w:val="af4"/>
        <w:tblW w:w="10774" w:type="dxa"/>
        <w:tblInd w:w="-318" w:type="dxa"/>
        <w:tblLayout w:type="fixed"/>
        <w:tblLook w:val="04A0" w:firstRow="1" w:lastRow="0" w:firstColumn="1" w:lastColumn="0" w:noHBand="0" w:noVBand="1"/>
      </w:tblPr>
      <w:tblGrid>
        <w:gridCol w:w="2235"/>
        <w:gridCol w:w="743"/>
        <w:gridCol w:w="1843"/>
        <w:gridCol w:w="2764"/>
        <w:gridCol w:w="3189"/>
      </w:tblGrid>
      <w:tr w:rsidR="00A41622" w:rsidRPr="00210AA5" w:rsidTr="00A41622">
        <w:tc>
          <w:tcPr>
            <w:tcW w:w="2235" w:type="dxa"/>
          </w:tcPr>
          <w:p w:rsidR="00A41622" w:rsidRPr="00210AA5" w:rsidRDefault="00A41622" w:rsidP="00A41622">
            <w:pPr>
              <w:ind w:left="284"/>
              <w:rPr>
                <w:b/>
              </w:rPr>
            </w:pPr>
            <w:r>
              <w:rPr>
                <w:b/>
              </w:rPr>
              <w:t>Поле</w:t>
            </w:r>
          </w:p>
        </w:tc>
        <w:tc>
          <w:tcPr>
            <w:tcW w:w="743" w:type="dxa"/>
          </w:tcPr>
          <w:p w:rsidR="00A41622" w:rsidRPr="00BB7D56" w:rsidRDefault="00A41622" w:rsidP="00A41622">
            <w:pPr>
              <w:jc w:val="center"/>
              <w:rPr>
                <w:b/>
              </w:rPr>
            </w:pPr>
            <w:r>
              <w:rPr>
                <w:b/>
              </w:rPr>
              <w:t>Исп.</w:t>
            </w:r>
          </w:p>
        </w:tc>
        <w:tc>
          <w:tcPr>
            <w:tcW w:w="1843" w:type="dxa"/>
          </w:tcPr>
          <w:p w:rsidR="00A41622" w:rsidRPr="00210AA5" w:rsidRDefault="00A41622" w:rsidP="00A41622">
            <w:pPr>
              <w:jc w:val="center"/>
              <w:rPr>
                <w:b/>
              </w:rPr>
            </w:pPr>
            <w:r>
              <w:rPr>
                <w:b/>
              </w:rPr>
              <w:t>Тип значения</w:t>
            </w:r>
          </w:p>
        </w:tc>
        <w:tc>
          <w:tcPr>
            <w:tcW w:w="2764" w:type="dxa"/>
          </w:tcPr>
          <w:p w:rsidR="00A41622" w:rsidRPr="00210AA5" w:rsidRDefault="00A41622" w:rsidP="00A41622">
            <w:pPr>
              <w:rPr>
                <w:b/>
              </w:rPr>
            </w:pPr>
            <w:r>
              <w:rPr>
                <w:b/>
              </w:rPr>
              <w:t>Описание</w:t>
            </w:r>
          </w:p>
        </w:tc>
        <w:tc>
          <w:tcPr>
            <w:tcW w:w="3189" w:type="dxa"/>
          </w:tcPr>
          <w:p w:rsidR="00A41622" w:rsidRPr="00210AA5" w:rsidRDefault="00A41622" w:rsidP="00A41622">
            <w:pPr>
              <w:rPr>
                <w:b/>
              </w:rPr>
            </w:pPr>
            <w:r>
              <w:rPr>
                <w:b/>
              </w:rPr>
              <w:t>Комментарий</w:t>
            </w:r>
          </w:p>
        </w:tc>
      </w:tr>
      <w:tr w:rsidR="00A41622" w:rsidRPr="00CC49AA" w:rsidTr="00A41622">
        <w:tc>
          <w:tcPr>
            <w:tcW w:w="2235" w:type="dxa"/>
          </w:tcPr>
          <w:p w:rsidR="00A41622" w:rsidRPr="00E25665" w:rsidRDefault="00A41622" w:rsidP="00A41622">
            <w:pPr>
              <w:ind w:left="284"/>
              <w:rPr>
                <w:lang w:val="en-US"/>
              </w:rPr>
            </w:pPr>
            <w:proofErr w:type="spellStart"/>
            <w:r>
              <w:rPr>
                <w:lang w:val="en-US"/>
              </w:rPr>
              <w:t>OrderID</w:t>
            </w:r>
            <w:proofErr w:type="spellEnd"/>
          </w:p>
        </w:tc>
        <w:tc>
          <w:tcPr>
            <w:tcW w:w="743" w:type="dxa"/>
          </w:tcPr>
          <w:p w:rsidR="00A41622" w:rsidRPr="007952F3" w:rsidRDefault="00A41622" w:rsidP="00A41622">
            <w:pPr>
              <w:jc w:val="center"/>
              <w:rPr>
                <w:lang w:val="en-US"/>
              </w:rPr>
            </w:pPr>
            <w:r>
              <w:rPr>
                <w:lang w:val="en-US"/>
              </w:rPr>
              <w:t>MA</w:t>
            </w:r>
          </w:p>
        </w:tc>
        <w:tc>
          <w:tcPr>
            <w:tcW w:w="1843" w:type="dxa"/>
          </w:tcPr>
          <w:p w:rsidR="00A41622" w:rsidRPr="00E25665" w:rsidRDefault="00A41622" w:rsidP="00A41622">
            <w:pPr>
              <w:jc w:val="center"/>
              <w:rPr>
                <w:lang w:val="en-US"/>
              </w:rPr>
            </w:pPr>
            <w:r>
              <w:rPr>
                <w:lang w:val="en-US"/>
              </w:rPr>
              <w:t>STR(</w:t>
            </w:r>
            <w:r>
              <w:t>36</w:t>
            </w:r>
            <w:r>
              <w:rPr>
                <w:lang w:val="en-US"/>
              </w:rPr>
              <w:t>)</w:t>
            </w:r>
          </w:p>
        </w:tc>
        <w:tc>
          <w:tcPr>
            <w:tcW w:w="2764" w:type="dxa"/>
          </w:tcPr>
          <w:p w:rsidR="00A41622" w:rsidRPr="00E25665" w:rsidRDefault="00A41622" w:rsidP="00A41622">
            <w:r>
              <w:t>Уникальный идентификатор заказа</w:t>
            </w:r>
          </w:p>
        </w:tc>
        <w:tc>
          <w:tcPr>
            <w:tcW w:w="3189" w:type="dxa"/>
          </w:tcPr>
          <w:p w:rsidR="00A41622" w:rsidRPr="00403BB9" w:rsidRDefault="00A41622" w:rsidP="002561BC">
            <w:r>
              <w:rPr>
                <w:lang w:val="en-US"/>
              </w:rPr>
              <w:t>GUID</w:t>
            </w:r>
            <w:r>
              <w:t>. Контроль уникальности.</w:t>
            </w:r>
          </w:p>
        </w:tc>
      </w:tr>
      <w:tr w:rsidR="00A41622" w:rsidRPr="00CC49AA" w:rsidTr="00A41622">
        <w:tc>
          <w:tcPr>
            <w:tcW w:w="2235" w:type="dxa"/>
          </w:tcPr>
          <w:p w:rsidR="00A41622" w:rsidRPr="00403BB9" w:rsidRDefault="00A41622" w:rsidP="00A41622">
            <w:pPr>
              <w:ind w:left="284"/>
            </w:pPr>
            <w:proofErr w:type="spellStart"/>
            <w:r>
              <w:rPr>
                <w:lang w:val="en-US"/>
              </w:rPr>
              <w:t>OrderNum</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STR</w:t>
            </w:r>
            <w:r w:rsidRPr="00403BB9">
              <w:t>(50)</w:t>
            </w:r>
          </w:p>
        </w:tc>
        <w:tc>
          <w:tcPr>
            <w:tcW w:w="2764" w:type="dxa"/>
          </w:tcPr>
          <w:p w:rsidR="00A41622" w:rsidRPr="00D43967" w:rsidRDefault="00A41622" w:rsidP="00A41622">
            <w:r>
              <w:t>Номер заказа</w:t>
            </w:r>
          </w:p>
        </w:tc>
        <w:tc>
          <w:tcPr>
            <w:tcW w:w="3189" w:type="dxa"/>
          </w:tcPr>
          <w:p w:rsidR="00A41622" w:rsidRPr="00403BB9" w:rsidRDefault="00A41622" w:rsidP="00A41622">
            <w:r>
              <w:t xml:space="preserve">Код заказа в </w:t>
            </w:r>
            <w:r w:rsidR="002561BC">
              <w:t>КИС</w:t>
            </w:r>
          </w:p>
        </w:tc>
      </w:tr>
      <w:tr w:rsidR="00A41622" w:rsidRPr="00CC49AA" w:rsidTr="00A41622">
        <w:tc>
          <w:tcPr>
            <w:tcW w:w="2235" w:type="dxa"/>
          </w:tcPr>
          <w:p w:rsidR="00A41622" w:rsidRPr="00403BB9" w:rsidRDefault="00A41622" w:rsidP="00A41622">
            <w:pPr>
              <w:ind w:left="284"/>
            </w:pPr>
            <w:proofErr w:type="spellStart"/>
            <w:r>
              <w:rPr>
                <w:lang w:val="en-US"/>
              </w:rPr>
              <w:t>OrderDate</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DATE</w:t>
            </w:r>
          </w:p>
        </w:tc>
        <w:tc>
          <w:tcPr>
            <w:tcW w:w="2764" w:type="dxa"/>
          </w:tcPr>
          <w:p w:rsidR="00A41622" w:rsidRDefault="00A41622" w:rsidP="00A41622">
            <w:r>
              <w:t>Дата заказа</w:t>
            </w:r>
          </w:p>
        </w:tc>
        <w:tc>
          <w:tcPr>
            <w:tcW w:w="3189" w:type="dxa"/>
          </w:tcPr>
          <w:p w:rsidR="00A41622" w:rsidRDefault="00A41622" w:rsidP="00A41622"/>
        </w:tc>
      </w:tr>
      <w:tr w:rsidR="00A41622" w:rsidRPr="00CC49AA" w:rsidTr="00A41622">
        <w:tc>
          <w:tcPr>
            <w:tcW w:w="2235" w:type="dxa"/>
          </w:tcPr>
          <w:p w:rsidR="00A41622" w:rsidRPr="00403BB9" w:rsidRDefault="00A41622" w:rsidP="00A41622">
            <w:pPr>
              <w:ind w:left="284"/>
            </w:pPr>
            <w:proofErr w:type="spellStart"/>
            <w:r>
              <w:rPr>
                <w:lang w:val="en-US"/>
              </w:rPr>
              <w:t>DocTypeID</w:t>
            </w:r>
            <w:proofErr w:type="spellEnd"/>
          </w:p>
        </w:tc>
        <w:tc>
          <w:tcPr>
            <w:tcW w:w="743" w:type="dxa"/>
          </w:tcPr>
          <w:p w:rsidR="00A41622" w:rsidRPr="00403BB9" w:rsidRDefault="00A41622" w:rsidP="00A41622">
            <w:pPr>
              <w:jc w:val="center"/>
            </w:pPr>
            <w:r>
              <w:rPr>
                <w:lang w:val="en-US"/>
              </w:rPr>
              <w:t>MA</w:t>
            </w:r>
          </w:p>
        </w:tc>
        <w:tc>
          <w:tcPr>
            <w:tcW w:w="1843" w:type="dxa"/>
          </w:tcPr>
          <w:p w:rsidR="00A41622" w:rsidRPr="00403BB9" w:rsidRDefault="00A41622" w:rsidP="00A41622">
            <w:pPr>
              <w:jc w:val="center"/>
            </w:pPr>
            <w:r>
              <w:rPr>
                <w:lang w:val="en-US"/>
              </w:rPr>
              <w:t>INT</w:t>
            </w:r>
          </w:p>
        </w:tc>
        <w:tc>
          <w:tcPr>
            <w:tcW w:w="2764" w:type="dxa"/>
          </w:tcPr>
          <w:p w:rsidR="00A41622" w:rsidRDefault="00A41622" w:rsidP="00A41622">
            <w:r>
              <w:t>Код вида документа</w:t>
            </w:r>
          </w:p>
        </w:tc>
        <w:tc>
          <w:tcPr>
            <w:tcW w:w="3189" w:type="dxa"/>
          </w:tcPr>
          <w:p w:rsidR="00A41622" w:rsidRDefault="00A41622" w:rsidP="001D680F">
            <w:r>
              <w:t xml:space="preserve">См. справочник </w:t>
            </w:r>
            <w:r w:rsidRPr="001D680F">
              <w:rPr>
                <w:rStyle w:val="af0"/>
                <w:u w:val="none"/>
              </w:rPr>
              <w:t>«</w:t>
            </w:r>
            <w:r w:rsidR="001D680F" w:rsidRPr="001D680F">
              <w:rPr>
                <w:rStyle w:val="aff5"/>
              </w:rPr>
              <w:fldChar w:fldCharType="begin"/>
            </w:r>
            <w:r w:rsidR="001D680F" w:rsidRPr="001D680F">
              <w:rPr>
                <w:rStyle w:val="aff5"/>
              </w:rPr>
              <w:instrText xml:space="preserve"> REF _Ref477460802 \h </w:instrText>
            </w:r>
            <w:r w:rsidR="001D680F">
              <w:rPr>
                <w:rStyle w:val="aff5"/>
              </w:rPr>
              <w:instrText xml:space="preserve"> \* MERGEFORMAT </w:instrText>
            </w:r>
            <w:r w:rsidR="001D680F" w:rsidRPr="001D680F">
              <w:rPr>
                <w:rStyle w:val="aff5"/>
              </w:rPr>
            </w:r>
            <w:r w:rsidR="001D680F" w:rsidRPr="001D680F">
              <w:rPr>
                <w:rStyle w:val="aff5"/>
              </w:rPr>
              <w:fldChar w:fldCharType="separate"/>
            </w:r>
            <w:r w:rsidR="001D680F" w:rsidRPr="001D680F">
              <w:rPr>
                <w:rStyle w:val="aff5"/>
              </w:rPr>
              <w:t>Виды документов</w:t>
            </w:r>
            <w:r w:rsidR="001D680F" w:rsidRPr="001D680F">
              <w:rPr>
                <w:rStyle w:val="aff5"/>
              </w:rPr>
              <w:fldChar w:fldCharType="end"/>
            </w:r>
            <w:r w:rsidRPr="001D680F">
              <w:rPr>
                <w:rStyle w:val="af0"/>
                <w:u w:val="none"/>
              </w:rPr>
              <w:t>»</w:t>
            </w:r>
          </w:p>
        </w:tc>
      </w:tr>
      <w:tr w:rsidR="00A41622" w:rsidRPr="00CC49AA" w:rsidTr="00A41622">
        <w:tc>
          <w:tcPr>
            <w:tcW w:w="2235" w:type="dxa"/>
          </w:tcPr>
          <w:p w:rsidR="00A41622" w:rsidRPr="006352AA" w:rsidRDefault="00A41622" w:rsidP="00A41622">
            <w:pPr>
              <w:ind w:left="284"/>
              <w:rPr>
                <w:lang w:val="en-US"/>
              </w:rPr>
            </w:pPr>
            <w:proofErr w:type="spellStart"/>
            <w:r>
              <w:rPr>
                <w:lang w:val="en-US"/>
              </w:rPr>
              <w:t>DocNum</w:t>
            </w:r>
            <w:proofErr w:type="spellEnd"/>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STR(50)</w:t>
            </w:r>
          </w:p>
        </w:tc>
        <w:tc>
          <w:tcPr>
            <w:tcW w:w="2764" w:type="dxa"/>
          </w:tcPr>
          <w:p w:rsidR="00A41622" w:rsidRPr="006352AA" w:rsidRDefault="00A41622" w:rsidP="00A41622">
            <w:r>
              <w:t xml:space="preserve">Номер «бумажного» документа </w:t>
            </w:r>
          </w:p>
        </w:tc>
        <w:tc>
          <w:tcPr>
            <w:tcW w:w="3189" w:type="dxa"/>
          </w:tcPr>
          <w:p w:rsidR="00A41622" w:rsidRDefault="00046CB2" w:rsidP="00A41622">
            <w:r>
              <w:t>Номер УПД поставщика и тому подобное</w:t>
            </w:r>
          </w:p>
        </w:tc>
      </w:tr>
      <w:tr w:rsidR="00A41622" w:rsidRPr="00CC49AA" w:rsidTr="00A41622">
        <w:tc>
          <w:tcPr>
            <w:tcW w:w="2235" w:type="dxa"/>
          </w:tcPr>
          <w:p w:rsidR="00A41622" w:rsidRDefault="00A41622" w:rsidP="00A41622">
            <w:pPr>
              <w:ind w:left="284"/>
              <w:rPr>
                <w:lang w:val="en-US"/>
              </w:rPr>
            </w:pPr>
            <w:r w:rsidRPr="00792C32">
              <w:rPr>
                <w:lang w:val="en-US"/>
              </w:rPr>
              <w:t>Manager</w:t>
            </w:r>
          </w:p>
        </w:tc>
        <w:tc>
          <w:tcPr>
            <w:tcW w:w="743" w:type="dxa"/>
          </w:tcPr>
          <w:p w:rsidR="00A41622" w:rsidRDefault="00A41622" w:rsidP="00A41622">
            <w:pPr>
              <w:jc w:val="center"/>
              <w:rPr>
                <w:lang w:val="en-US"/>
              </w:rPr>
            </w:pPr>
            <w:r>
              <w:rPr>
                <w:lang w:val="en-US"/>
              </w:rPr>
              <w:t>NA</w:t>
            </w:r>
          </w:p>
        </w:tc>
        <w:tc>
          <w:tcPr>
            <w:tcW w:w="1843" w:type="dxa"/>
          </w:tcPr>
          <w:p w:rsidR="00A41622" w:rsidRDefault="00A41622" w:rsidP="00A41622">
            <w:pPr>
              <w:jc w:val="center"/>
              <w:rPr>
                <w:lang w:val="en-US"/>
              </w:rPr>
            </w:pPr>
            <w:r>
              <w:rPr>
                <w:lang w:val="en-US"/>
              </w:rPr>
              <w:t>STR(150)</w:t>
            </w:r>
          </w:p>
        </w:tc>
        <w:tc>
          <w:tcPr>
            <w:tcW w:w="2764" w:type="dxa"/>
          </w:tcPr>
          <w:p w:rsidR="00A41622" w:rsidRDefault="00A41622" w:rsidP="00A41622">
            <w:r>
              <w:t>Менеджер</w:t>
            </w:r>
          </w:p>
        </w:tc>
        <w:tc>
          <w:tcPr>
            <w:tcW w:w="3189" w:type="dxa"/>
          </w:tcPr>
          <w:p w:rsidR="00A41622" w:rsidRPr="00004A38" w:rsidRDefault="00A41622" w:rsidP="00A41622">
            <w:r>
              <w:t>ФИО менеджера, оформившего заказ в</w:t>
            </w:r>
            <w:r w:rsidRPr="00792C32">
              <w:t xml:space="preserve"> </w:t>
            </w:r>
            <w:r w:rsidR="002561BC">
              <w:t>КИС</w:t>
            </w:r>
          </w:p>
        </w:tc>
      </w:tr>
      <w:tr w:rsidR="00A41622" w:rsidRPr="00CC49AA" w:rsidTr="00A41622">
        <w:tc>
          <w:tcPr>
            <w:tcW w:w="2235" w:type="dxa"/>
          </w:tcPr>
          <w:p w:rsidR="00A41622" w:rsidRPr="00792C32" w:rsidRDefault="00A41622" w:rsidP="00A41622">
            <w:pPr>
              <w:ind w:left="284"/>
              <w:rPr>
                <w:lang w:val="en-US"/>
              </w:rPr>
            </w:pPr>
            <w:r>
              <w:rPr>
                <w:lang w:val="en-US"/>
              </w:rPr>
              <w:t>Priority</w:t>
            </w:r>
          </w:p>
        </w:tc>
        <w:tc>
          <w:tcPr>
            <w:tcW w:w="743" w:type="dxa"/>
          </w:tcPr>
          <w:p w:rsidR="00A41622" w:rsidRPr="00792C32" w:rsidRDefault="00A41622" w:rsidP="00A41622">
            <w:pPr>
              <w:jc w:val="center"/>
              <w:rPr>
                <w:lang w:val="en-US"/>
              </w:rPr>
            </w:pPr>
            <w:r>
              <w:rPr>
                <w:lang w:val="en-US"/>
              </w:rPr>
              <w:t>NA</w:t>
            </w:r>
          </w:p>
        </w:tc>
        <w:tc>
          <w:tcPr>
            <w:tcW w:w="1843" w:type="dxa"/>
          </w:tcPr>
          <w:p w:rsidR="00A41622" w:rsidRPr="00792C32" w:rsidRDefault="00A41622" w:rsidP="00A41622">
            <w:pPr>
              <w:jc w:val="center"/>
              <w:rPr>
                <w:lang w:val="en-US"/>
              </w:rPr>
            </w:pPr>
            <w:r>
              <w:rPr>
                <w:lang w:val="en-US"/>
              </w:rPr>
              <w:t>INT</w:t>
            </w:r>
          </w:p>
        </w:tc>
        <w:tc>
          <w:tcPr>
            <w:tcW w:w="2764" w:type="dxa"/>
          </w:tcPr>
          <w:p w:rsidR="00A41622" w:rsidRPr="00792C32" w:rsidRDefault="00A41622" w:rsidP="00A41622">
            <w:pPr>
              <w:rPr>
                <w:lang w:val="en-US"/>
              </w:rPr>
            </w:pPr>
            <w:r>
              <w:t>Приоритет заказа</w:t>
            </w:r>
          </w:p>
        </w:tc>
        <w:tc>
          <w:tcPr>
            <w:tcW w:w="3189" w:type="dxa"/>
          </w:tcPr>
          <w:p w:rsidR="00A41622" w:rsidRPr="00792C32" w:rsidRDefault="00A41622" w:rsidP="00046CB2">
            <w:r>
              <w:t xml:space="preserve">Приоритет </w:t>
            </w:r>
            <w:r w:rsidR="00046CB2">
              <w:t>подготовки</w:t>
            </w:r>
            <w:r>
              <w:t xml:space="preserve"> заказ</w:t>
            </w:r>
            <w:r w:rsidR="00046CB2">
              <w:t>а</w:t>
            </w:r>
            <w:r>
              <w:t xml:space="preserve"> к отгрузке.</w:t>
            </w:r>
          </w:p>
        </w:tc>
      </w:tr>
      <w:tr w:rsidR="00A41622" w:rsidRPr="00CC49AA" w:rsidTr="00A41622">
        <w:tc>
          <w:tcPr>
            <w:tcW w:w="2235" w:type="dxa"/>
          </w:tcPr>
          <w:p w:rsidR="00A41622" w:rsidRPr="00792C32" w:rsidRDefault="00A41622" w:rsidP="00A41622">
            <w:pPr>
              <w:ind w:left="284"/>
            </w:pPr>
            <w:r>
              <w:rPr>
                <w:lang w:val="en-US"/>
              </w:rPr>
              <w:t>Comment</w:t>
            </w:r>
          </w:p>
        </w:tc>
        <w:tc>
          <w:tcPr>
            <w:tcW w:w="743" w:type="dxa"/>
          </w:tcPr>
          <w:p w:rsidR="00A41622" w:rsidRPr="00403BB9" w:rsidRDefault="00A41622" w:rsidP="00A41622">
            <w:pPr>
              <w:jc w:val="center"/>
            </w:pPr>
            <w:r>
              <w:rPr>
                <w:lang w:val="en-US"/>
              </w:rPr>
              <w:t>NA</w:t>
            </w:r>
          </w:p>
        </w:tc>
        <w:tc>
          <w:tcPr>
            <w:tcW w:w="1843" w:type="dxa"/>
          </w:tcPr>
          <w:p w:rsidR="00A41622" w:rsidRPr="00403BB9" w:rsidRDefault="00A41622" w:rsidP="00A41622">
            <w:pPr>
              <w:jc w:val="center"/>
            </w:pPr>
            <w:r>
              <w:rPr>
                <w:lang w:val="en-US"/>
              </w:rPr>
              <w:t>STR</w:t>
            </w:r>
          </w:p>
        </w:tc>
        <w:tc>
          <w:tcPr>
            <w:tcW w:w="2764" w:type="dxa"/>
          </w:tcPr>
          <w:p w:rsidR="00A41622" w:rsidRDefault="00A41622" w:rsidP="00A41622">
            <w:r>
              <w:t>Комментарий к документу</w:t>
            </w:r>
          </w:p>
        </w:tc>
        <w:tc>
          <w:tcPr>
            <w:tcW w:w="3189" w:type="dxa"/>
          </w:tcPr>
          <w:p w:rsidR="00A41622" w:rsidRDefault="00A41622" w:rsidP="00A41622"/>
        </w:tc>
      </w:tr>
      <w:tr w:rsidR="00F15024" w:rsidRPr="00CC49AA" w:rsidTr="00A41622">
        <w:tc>
          <w:tcPr>
            <w:tcW w:w="2235" w:type="dxa"/>
          </w:tcPr>
          <w:p w:rsidR="00F15024" w:rsidRDefault="00F15024" w:rsidP="00A41622">
            <w:pPr>
              <w:ind w:left="284"/>
              <w:rPr>
                <w:lang w:val="en-US"/>
              </w:rPr>
            </w:pPr>
            <w:proofErr w:type="spellStart"/>
            <w:r>
              <w:rPr>
                <w:lang w:val="en-US"/>
              </w:rPr>
              <w:t>ChanID</w:t>
            </w:r>
            <w:proofErr w:type="spellEnd"/>
          </w:p>
        </w:tc>
        <w:tc>
          <w:tcPr>
            <w:tcW w:w="743" w:type="dxa"/>
          </w:tcPr>
          <w:p w:rsidR="00F15024" w:rsidRDefault="00F15024" w:rsidP="00A41622">
            <w:pPr>
              <w:jc w:val="center"/>
              <w:rPr>
                <w:lang w:val="en-US"/>
              </w:rPr>
            </w:pPr>
            <w:r>
              <w:rPr>
                <w:lang w:val="en-US"/>
              </w:rPr>
              <w:t>NA</w:t>
            </w:r>
          </w:p>
        </w:tc>
        <w:tc>
          <w:tcPr>
            <w:tcW w:w="1843" w:type="dxa"/>
          </w:tcPr>
          <w:p w:rsidR="00F15024" w:rsidRDefault="00F15024" w:rsidP="00A41622">
            <w:pPr>
              <w:jc w:val="center"/>
              <w:rPr>
                <w:lang w:val="en-US"/>
              </w:rPr>
            </w:pPr>
            <w:r>
              <w:rPr>
                <w:lang w:val="en-US"/>
              </w:rPr>
              <w:t>STR</w:t>
            </w:r>
          </w:p>
        </w:tc>
        <w:tc>
          <w:tcPr>
            <w:tcW w:w="2764" w:type="dxa"/>
          </w:tcPr>
          <w:p w:rsidR="00F15024" w:rsidRDefault="00F15024" w:rsidP="00A41622">
            <w:r>
              <w:t>Наименование логистического канала</w:t>
            </w:r>
            <w:r w:rsidR="00DA5EAC">
              <w:t>.</w:t>
            </w:r>
          </w:p>
          <w:p w:rsidR="00DA5EAC" w:rsidRDefault="00DA5EAC" w:rsidP="00A41622">
            <w:r>
              <w:t>Может быть передан только для заказа на приемку или отгрузку.</w:t>
            </w:r>
          </w:p>
        </w:tc>
        <w:tc>
          <w:tcPr>
            <w:tcW w:w="3189" w:type="dxa"/>
          </w:tcPr>
          <w:p w:rsidR="00F15024" w:rsidRPr="00F15024" w:rsidRDefault="00F15024" w:rsidP="00A41622">
            <w:r>
              <w:t xml:space="preserve">При создании заказа происходит поиск по наименованию. Создается на стороне </w:t>
            </w:r>
            <w:r>
              <w:rPr>
                <w:lang w:val="en-US"/>
              </w:rPr>
              <w:t>WMS</w:t>
            </w:r>
            <w:r>
              <w:t xml:space="preserve"> из пользовательского режима</w:t>
            </w:r>
          </w:p>
        </w:tc>
      </w:tr>
      <w:tr w:rsidR="00176D22" w:rsidRPr="00CC49AA" w:rsidTr="00A41622">
        <w:tc>
          <w:tcPr>
            <w:tcW w:w="2235" w:type="dxa"/>
          </w:tcPr>
          <w:p w:rsidR="00176D22" w:rsidRDefault="00176D22" w:rsidP="00A41622">
            <w:pPr>
              <w:ind w:left="284"/>
              <w:rPr>
                <w:lang w:val="en-US"/>
              </w:rPr>
            </w:pPr>
            <w:r>
              <w:rPr>
                <w:lang w:val="en-US"/>
              </w:rPr>
              <w:t>Stock</w:t>
            </w:r>
          </w:p>
        </w:tc>
        <w:tc>
          <w:tcPr>
            <w:tcW w:w="743" w:type="dxa"/>
          </w:tcPr>
          <w:p w:rsidR="00176D22" w:rsidRDefault="00176D22" w:rsidP="00A41622">
            <w:pPr>
              <w:jc w:val="center"/>
              <w:rPr>
                <w:lang w:val="en-US"/>
              </w:rPr>
            </w:pPr>
            <w:r>
              <w:rPr>
                <w:lang w:val="en-US"/>
              </w:rPr>
              <w:t>NE</w:t>
            </w:r>
          </w:p>
        </w:tc>
        <w:tc>
          <w:tcPr>
            <w:tcW w:w="1843" w:type="dxa"/>
          </w:tcPr>
          <w:p w:rsidR="00176D22" w:rsidRPr="0074197B" w:rsidRDefault="001D680F" w:rsidP="001D680F">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2764" w:type="dxa"/>
          </w:tcPr>
          <w:p w:rsidR="00176D22" w:rsidRDefault="0074197B" w:rsidP="00A41622">
            <w:r>
              <w:t>Склад</w:t>
            </w:r>
          </w:p>
        </w:tc>
        <w:tc>
          <w:tcPr>
            <w:tcW w:w="3189" w:type="dxa"/>
          </w:tcPr>
          <w:p w:rsidR="00176D22" w:rsidRDefault="00176D22" w:rsidP="00A41622"/>
        </w:tc>
      </w:tr>
      <w:tr w:rsidR="00DA5EAC" w:rsidRPr="00CC49AA" w:rsidTr="00A41622">
        <w:tc>
          <w:tcPr>
            <w:tcW w:w="2235" w:type="dxa"/>
          </w:tcPr>
          <w:p w:rsidR="00DA5EAC" w:rsidRDefault="00DA5EAC" w:rsidP="00A41622">
            <w:pPr>
              <w:ind w:left="284"/>
              <w:rPr>
                <w:lang w:val="en-US"/>
              </w:rPr>
            </w:pPr>
            <w:r>
              <w:rPr>
                <w:lang w:val="en-US"/>
              </w:rPr>
              <w:t>Instruction</w:t>
            </w:r>
          </w:p>
        </w:tc>
        <w:tc>
          <w:tcPr>
            <w:tcW w:w="743" w:type="dxa"/>
          </w:tcPr>
          <w:p w:rsidR="00DA5EAC" w:rsidRDefault="00DA5EAC" w:rsidP="00A41622">
            <w:pPr>
              <w:jc w:val="center"/>
              <w:rPr>
                <w:lang w:val="en-US"/>
              </w:rPr>
            </w:pPr>
            <w:r>
              <w:rPr>
                <w:lang w:val="en-US"/>
              </w:rPr>
              <w:t>NE*</w:t>
            </w:r>
          </w:p>
        </w:tc>
        <w:tc>
          <w:tcPr>
            <w:tcW w:w="1843" w:type="dxa"/>
          </w:tcPr>
          <w:p w:rsidR="00DA5EAC" w:rsidRPr="00DA5EAC" w:rsidRDefault="00DA5EAC" w:rsidP="001D680F">
            <w:pPr>
              <w:pStyle w:val="aff4"/>
              <w:rPr>
                <w:i w:val="0"/>
                <w:u w:val="none"/>
                <w:lang w:val="en-US"/>
              </w:rPr>
            </w:pPr>
            <w:r w:rsidRPr="00DA5EAC">
              <w:rPr>
                <w:i w:val="0"/>
                <w:color w:val="000000" w:themeColor="text1"/>
                <w:u w:val="none"/>
                <w:lang w:val="en-US"/>
              </w:rPr>
              <w:t>INT</w:t>
            </w:r>
          </w:p>
        </w:tc>
        <w:tc>
          <w:tcPr>
            <w:tcW w:w="2764" w:type="dxa"/>
          </w:tcPr>
          <w:p w:rsidR="00DA5EAC" w:rsidRDefault="00DA5EAC" w:rsidP="00A41622">
            <w:r>
              <w:t>Инструкция по операциям с заказом</w:t>
            </w:r>
          </w:p>
        </w:tc>
        <w:tc>
          <w:tcPr>
            <w:tcW w:w="3189" w:type="dxa"/>
          </w:tcPr>
          <w:p w:rsidR="00DA5EAC" w:rsidRDefault="00DA5EAC" w:rsidP="00A41622"/>
        </w:tc>
      </w:tr>
    </w:tbl>
    <w:p w:rsidR="00677BA3" w:rsidRPr="00192842" w:rsidRDefault="00677BA3" w:rsidP="00677BA3">
      <w:pPr>
        <w:pStyle w:val="3"/>
        <w:rPr>
          <w:lang w:val="en-US"/>
        </w:rPr>
      </w:pPr>
      <w:bookmarkStart w:id="240" w:name="_DispatchOrder"/>
      <w:bookmarkStart w:id="241" w:name="_Ref506547570"/>
      <w:bookmarkEnd w:id="240"/>
      <w:r>
        <w:lastRenderedPageBreak/>
        <w:t>Приемка</w:t>
      </w:r>
    </w:p>
    <w:p w:rsidR="00B1606C" w:rsidRPr="00192842" w:rsidRDefault="00B1606C" w:rsidP="00677BA3">
      <w:pPr>
        <w:pStyle w:val="4"/>
        <w:rPr>
          <w:lang w:val="en-US"/>
        </w:rPr>
      </w:pPr>
      <w:bookmarkStart w:id="242" w:name="_Ref515534577"/>
      <w:bookmarkStart w:id="243" w:name="AcceptanceOrder"/>
      <w:proofErr w:type="spellStart"/>
      <w:r>
        <w:rPr>
          <w:lang w:val="en-US"/>
        </w:rPr>
        <w:t>AcceptanceOrder</w:t>
      </w:r>
      <w:bookmarkEnd w:id="239"/>
      <w:bookmarkEnd w:id="241"/>
      <w:bookmarkEnd w:id="242"/>
      <w:proofErr w:type="spellEnd"/>
    </w:p>
    <w:bookmarkEnd w:id="243"/>
    <w:p w:rsidR="00B1606C" w:rsidRPr="00767D97" w:rsidRDefault="00B1606C" w:rsidP="00E90687">
      <w:pPr>
        <w:ind w:firstLine="708"/>
      </w:pPr>
      <w:r>
        <w:t>Наследует</w:t>
      </w:r>
      <w:r w:rsidRPr="00BF48B0">
        <w:rPr>
          <w:lang w:val="en-US"/>
        </w:rPr>
        <w:t xml:space="preserve"> </w:t>
      </w:r>
      <w:r>
        <w:t>тип</w:t>
      </w:r>
      <w:r w:rsidRPr="00BF48B0">
        <w:rPr>
          <w:lang w:val="en-US"/>
        </w:rPr>
        <w:t xml:space="preserve"> </w:t>
      </w:r>
      <w:r w:rsidR="0042358C" w:rsidRPr="0042358C">
        <w:rPr>
          <w:rStyle w:val="aff5"/>
        </w:rPr>
        <w:fldChar w:fldCharType="begin"/>
      </w:r>
      <w:r w:rsidR="0042358C" w:rsidRPr="00BF48B0">
        <w:rPr>
          <w:rStyle w:val="aff5"/>
          <w:lang w:val="en-US"/>
        </w:rPr>
        <w:instrText xml:space="preserve"> </w:instrText>
      </w:r>
      <w:r w:rsidR="0042358C" w:rsidRPr="00192842">
        <w:rPr>
          <w:rStyle w:val="aff5"/>
          <w:lang w:val="en-US"/>
        </w:rPr>
        <w:instrText>REF</w:instrText>
      </w:r>
      <w:r w:rsidR="0042358C" w:rsidRPr="00BF48B0">
        <w:rPr>
          <w:rStyle w:val="aff5"/>
          <w:lang w:val="en-US"/>
        </w:rPr>
        <w:instrText xml:space="preserve"> _</w:instrText>
      </w:r>
      <w:r w:rsidR="0042358C" w:rsidRPr="00192842">
        <w:rPr>
          <w:rStyle w:val="aff5"/>
          <w:lang w:val="en-US"/>
        </w:rPr>
        <w:instrText>Ref</w:instrText>
      </w:r>
      <w:r w:rsidR="0042358C" w:rsidRPr="00BF48B0">
        <w:rPr>
          <w:rStyle w:val="aff5"/>
          <w:lang w:val="en-US"/>
        </w:rPr>
        <w:instrText>476948422 \</w:instrText>
      </w:r>
      <w:r w:rsidR="0042358C" w:rsidRPr="00192842">
        <w:rPr>
          <w:rStyle w:val="aff5"/>
          <w:lang w:val="en-US"/>
        </w:rPr>
        <w:instrText>h</w:instrText>
      </w:r>
      <w:r w:rsidR="0042358C" w:rsidRPr="00BF48B0">
        <w:rPr>
          <w:rStyle w:val="aff5"/>
          <w:lang w:val="en-US"/>
        </w:rPr>
        <w:instrText xml:space="preserve">  \* </w:instrText>
      </w:r>
      <w:r w:rsidR="0042358C" w:rsidRPr="00192842">
        <w:rPr>
          <w:rStyle w:val="aff5"/>
          <w:lang w:val="en-US"/>
        </w:rPr>
        <w:instrText>MERGEFORMAT</w:instrText>
      </w:r>
      <w:r w:rsidR="0042358C" w:rsidRPr="00BF48B0">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192842">
        <w:rPr>
          <w:rStyle w:val="aff5"/>
          <w:lang w:val="en-US"/>
        </w:rPr>
        <w:t>OrderLink</w:t>
      </w:r>
      <w:proofErr w:type="spellEnd"/>
      <w:r w:rsidR="0042358C" w:rsidRPr="0042358C">
        <w:rPr>
          <w:rStyle w:val="aff5"/>
        </w:rPr>
        <w:fldChar w:fldCharType="end"/>
      </w:r>
      <w:r w:rsidRPr="00BF48B0">
        <w:rPr>
          <w:lang w:val="en-US"/>
        </w:rPr>
        <w:t xml:space="preserve">. </w:t>
      </w:r>
      <w:r>
        <w:t>Данные для создания документа Заказ с типом Приёмка</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B1606C" w:rsidRPr="00210AA5" w:rsidTr="00BB07AF">
        <w:trPr>
          <w:cantSplit/>
        </w:trPr>
        <w:tc>
          <w:tcPr>
            <w:tcW w:w="1844" w:type="dxa"/>
            <w:shd w:val="clear" w:color="auto" w:fill="D9D9D9" w:themeFill="background1" w:themeFillShade="D9"/>
          </w:tcPr>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BB7D56" w:rsidRDefault="00B1606C" w:rsidP="00BB7D56">
            <w:pPr>
              <w:jc w:val="center"/>
              <w:rPr>
                <w:b/>
              </w:rPr>
            </w:pPr>
            <w:r>
              <w:rPr>
                <w:b/>
              </w:rPr>
              <w:t>Исп.</w:t>
            </w:r>
          </w:p>
        </w:tc>
        <w:tc>
          <w:tcPr>
            <w:tcW w:w="2409" w:type="dxa"/>
            <w:shd w:val="clear" w:color="auto" w:fill="D9D9D9" w:themeFill="background1" w:themeFillShade="D9"/>
          </w:tcPr>
          <w:p w:rsidR="00B1606C" w:rsidRPr="00210AA5" w:rsidRDefault="00B1606C" w:rsidP="00E25665">
            <w:pPr>
              <w:jc w:val="center"/>
              <w:rPr>
                <w:b/>
              </w:rPr>
            </w:pPr>
            <w:r>
              <w:rPr>
                <w:b/>
              </w:rPr>
              <w:t>Тип значения</w:t>
            </w:r>
          </w:p>
        </w:tc>
        <w:tc>
          <w:tcPr>
            <w:tcW w:w="2623" w:type="dxa"/>
            <w:shd w:val="clear" w:color="auto" w:fill="D9D9D9" w:themeFill="background1" w:themeFillShade="D9"/>
          </w:tcPr>
          <w:p w:rsidR="00B1606C" w:rsidRPr="00210AA5" w:rsidRDefault="00B1606C">
            <w:pPr>
              <w:rPr>
                <w:b/>
              </w:rPr>
            </w:pPr>
            <w:r>
              <w:rPr>
                <w:b/>
              </w:rPr>
              <w:t>Описание</w:t>
            </w:r>
          </w:p>
        </w:tc>
        <w:tc>
          <w:tcPr>
            <w:tcW w:w="3189" w:type="dxa"/>
            <w:shd w:val="clear" w:color="auto" w:fill="D9D9D9" w:themeFill="background1" w:themeFillShade="D9"/>
          </w:tcPr>
          <w:p w:rsidR="00B1606C" w:rsidRPr="00210AA5" w:rsidRDefault="00B1606C">
            <w:pPr>
              <w:rPr>
                <w:b/>
              </w:rPr>
            </w:pPr>
            <w:r>
              <w:rPr>
                <w:b/>
              </w:rPr>
              <w:t>Комментарий</w:t>
            </w:r>
          </w:p>
        </w:tc>
      </w:tr>
      <w:tr w:rsidR="00B1606C" w:rsidRPr="00CC49AA" w:rsidTr="00230A3B">
        <w:trPr>
          <w:cantSplit/>
        </w:trPr>
        <w:tc>
          <w:tcPr>
            <w:tcW w:w="1844" w:type="dxa"/>
          </w:tcPr>
          <w:p w:rsidR="00B1606C" w:rsidRPr="00F70336" w:rsidRDefault="00B1606C" w:rsidP="00230A3B">
            <w:pPr>
              <w:ind w:left="34"/>
              <w:rPr>
                <w:lang w:val="en-US"/>
              </w:rPr>
            </w:pPr>
            <w:r>
              <w:rPr>
                <w:lang w:val="en-US"/>
              </w:rPr>
              <w:t>Stock</w:t>
            </w:r>
          </w:p>
        </w:tc>
        <w:tc>
          <w:tcPr>
            <w:tcW w:w="709" w:type="dxa"/>
          </w:tcPr>
          <w:p w:rsidR="00B1606C" w:rsidRPr="0072620B" w:rsidRDefault="00B1606C" w:rsidP="00E25665">
            <w:pPr>
              <w:jc w:val="center"/>
              <w:rPr>
                <w:lang w:val="en-US"/>
              </w:rPr>
            </w:pPr>
            <w:r>
              <w:rPr>
                <w:lang w:val="en-US"/>
              </w:rPr>
              <w:t>NE</w:t>
            </w:r>
          </w:p>
        </w:tc>
        <w:tc>
          <w:tcPr>
            <w:tcW w:w="2409" w:type="dxa"/>
          </w:tcPr>
          <w:p w:rsidR="00B1606C" w:rsidRPr="00467387"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B1606C" w:rsidRPr="0072620B" w:rsidRDefault="00B1606C" w:rsidP="005A7D89">
            <w:r>
              <w:t>Склад</w:t>
            </w:r>
          </w:p>
        </w:tc>
        <w:tc>
          <w:tcPr>
            <w:tcW w:w="3189" w:type="dxa"/>
          </w:tcPr>
          <w:p w:rsidR="00B1606C" w:rsidRPr="00D02361" w:rsidRDefault="00B1606C"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Owner</w:t>
            </w:r>
          </w:p>
        </w:tc>
        <w:tc>
          <w:tcPr>
            <w:tcW w:w="709" w:type="dxa"/>
          </w:tcPr>
          <w:p w:rsidR="00B1606C" w:rsidRPr="00960787" w:rsidRDefault="00B1606C" w:rsidP="005A7D89">
            <w:pPr>
              <w:jc w:val="cente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B1606C" w:rsidRPr="00F70336" w:rsidRDefault="00B1606C" w:rsidP="0085609F">
            <w:r>
              <w:t>Собственник</w:t>
            </w:r>
          </w:p>
        </w:tc>
        <w:tc>
          <w:tcPr>
            <w:tcW w:w="3189" w:type="dxa"/>
          </w:tcPr>
          <w:p w:rsidR="00B1606C" w:rsidRPr="00D02361" w:rsidRDefault="00B1606C"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B1606C" w:rsidRPr="00CC49AA" w:rsidTr="00230A3B">
        <w:trPr>
          <w:cantSplit/>
        </w:trPr>
        <w:tc>
          <w:tcPr>
            <w:tcW w:w="1844" w:type="dxa"/>
          </w:tcPr>
          <w:p w:rsidR="00B1606C" w:rsidRPr="00E57523" w:rsidRDefault="00B1606C" w:rsidP="00230A3B">
            <w:pPr>
              <w:ind w:left="34"/>
            </w:pPr>
            <w:r>
              <w:rPr>
                <w:lang w:val="en-US"/>
              </w:rPr>
              <w:t>Provider</w:t>
            </w:r>
          </w:p>
        </w:tc>
        <w:tc>
          <w:tcPr>
            <w:tcW w:w="709" w:type="dxa"/>
          </w:tcPr>
          <w:p w:rsidR="00B1606C" w:rsidRPr="00F70336"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_Ref477470692 \h </w:instrText>
            </w:r>
            <w:r>
              <w:rPr>
                <w:rStyle w:val="af0"/>
              </w:rPr>
              <w:instrText xml:space="preserve"> \* MERGEFORMAT </w:instrText>
            </w:r>
            <w:r>
              <w:rPr>
                <w:rStyle w:val="af0"/>
              </w:rPr>
            </w:r>
            <w:r>
              <w:rPr>
                <w:rStyle w:val="af0"/>
              </w:rPr>
              <w:fldChar w:fldCharType="separate"/>
            </w:r>
            <w:r>
              <w:rPr>
                <w:lang w:val="en-US"/>
              </w:rPr>
              <w:t>Provider</w:t>
            </w:r>
            <w:r>
              <w:rPr>
                <w:rStyle w:val="af0"/>
              </w:rPr>
              <w:fldChar w:fldCharType="end"/>
            </w:r>
          </w:p>
        </w:tc>
        <w:tc>
          <w:tcPr>
            <w:tcW w:w="2623" w:type="dxa"/>
          </w:tcPr>
          <w:p w:rsidR="00B1606C" w:rsidRPr="00E57523" w:rsidRDefault="00B1606C" w:rsidP="0085609F">
            <w:r>
              <w:t>Поставщик</w:t>
            </w:r>
          </w:p>
        </w:tc>
        <w:tc>
          <w:tcPr>
            <w:tcW w:w="3189" w:type="dxa"/>
          </w:tcPr>
          <w:p w:rsidR="00B1606C" w:rsidRPr="00D02361" w:rsidRDefault="00B1606C" w:rsidP="0080700C">
            <w:r>
              <w:t xml:space="preserve">Поставщики могут быть созданы заранее методом </w:t>
            </w:r>
            <w:r w:rsidR="0080700C" w:rsidRPr="0080700C">
              <w:rPr>
                <w:rStyle w:val="aff5"/>
              </w:rPr>
              <w:fldChar w:fldCharType="begin"/>
            </w:r>
            <w:r w:rsidR="0080700C" w:rsidRPr="0080700C">
              <w:rPr>
                <w:rStyle w:val="aff5"/>
              </w:rPr>
              <w:instrText xml:space="preserve"> REF _Ref477460826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createProvider</w:t>
            </w:r>
            <w:proofErr w:type="spellEnd"/>
            <w:r w:rsidR="0080700C" w:rsidRPr="0080700C">
              <w:rPr>
                <w:rStyle w:val="aff5"/>
              </w:rPr>
              <w:fldChar w:fldCharType="end"/>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ArrivalDate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Default="00B1606C" w:rsidP="0085609F">
            <w:r>
              <w:t>Плановая дата прибытия ТС</w:t>
            </w:r>
          </w:p>
        </w:tc>
        <w:tc>
          <w:tcPr>
            <w:tcW w:w="3189" w:type="dxa"/>
          </w:tcPr>
          <w:p w:rsidR="00B1606C" w:rsidRDefault="00B1606C" w:rsidP="005A7D89"/>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AcceptanceDate</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DATE</w:t>
            </w:r>
          </w:p>
        </w:tc>
        <w:tc>
          <w:tcPr>
            <w:tcW w:w="2623" w:type="dxa"/>
          </w:tcPr>
          <w:p w:rsidR="00B1606C" w:rsidRPr="00CC7720" w:rsidRDefault="00B1606C" w:rsidP="005A7D89">
            <w:r>
              <w:t>Плановая дата приемки</w:t>
            </w:r>
          </w:p>
        </w:tc>
        <w:tc>
          <w:tcPr>
            <w:tcW w:w="3189" w:type="dxa"/>
          </w:tcPr>
          <w:p w:rsidR="00B1606C" w:rsidRPr="001002A9" w:rsidRDefault="00B1606C" w:rsidP="005A7D89">
            <w:pPr>
              <w:rPr>
                <w:lang w:val="en-US"/>
              </w:rPr>
            </w:pPr>
          </w:p>
        </w:tc>
      </w:tr>
      <w:tr w:rsidR="00B1606C" w:rsidRPr="00CC49AA" w:rsidTr="00230A3B">
        <w:trPr>
          <w:cantSplit/>
        </w:trPr>
        <w:tc>
          <w:tcPr>
            <w:tcW w:w="1844" w:type="dxa"/>
          </w:tcPr>
          <w:p w:rsidR="00B1606C" w:rsidRPr="00FC2530" w:rsidRDefault="00B1606C" w:rsidP="00230A3B">
            <w:pPr>
              <w:ind w:left="34"/>
              <w:rPr>
                <w:lang w:val="en-US"/>
              </w:rPr>
            </w:pPr>
            <w:proofErr w:type="spellStart"/>
            <w:r>
              <w:rPr>
                <w:lang w:val="en-US"/>
              </w:rPr>
              <w:t>CargoUnits</w:t>
            </w:r>
            <w:proofErr w:type="spellEnd"/>
          </w:p>
        </w:tc>
        <w:tc>
          <w:tcPr>
            <w:tcW w:w="709" w:type="dxa"/>
          </w:tcPr>
          <w:p w:rsidR="00B1606C" w:rsidRPr="00737F25" w:rsidRDefault="00B1606C" w:rsidP="005A7D89">
            <w:pPr>
              <w:jc w:val="center"/>
            </w:pPr>
            <w:r>
              <w:rPr>
                <w:lang w:val="en-US"/>
              </w:rPr>
              <w:t>NE</w:t>
            </w:r>
            <w:r>
              <w:t>*</w:t>
            </w:r>
          </w:p>
        </w:tc>
        <w:tc>
          <w:tcPr>
            <w:tcW w:w="2409" w:type="dxa"/>
          </w:tcPr>
          <w:p w:rsidR="00B1606C" w:rsidRPr="000A4884" w:rsidRDefault="0080700C" w:rsidP="0080700C">
            <w:pPr>
              <w:pStyle w:val="aff4"/>
            </w:pPr>
            <w:r>
              <w:rPr>
                <w:rStyle w:val="af0"/>
              </w:rPr>
              <w:fldChar w:fldCharType="begin"/>
            </w:r>
            <w: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623" w:type="dxa"/>
          </w:tcPr>
          <w:p w:rsidR="00B1606C" w:rsidRDefault="00B1606C" w:rsidP="00FC2530">
            <w:r>
              <w:t>Данные по грузовым местам поставки</w:t>
            </w:r>
          </w:p>
        </w:tc>
        <w:tc>
          <w:tcPr>
            <w:tcW w:w="3189" w:type="dxa"/>
          </w:tcPr>
          <w:p w:rsidR="00B1606C" w:rsidRPr="001002A9" w:rsidRDefault="00B1606C" w:rsidP="007041E2">
            <w:r>
              <w:t xml:space="preserve">Позволяет передавать данные по </w:t>
            </w:r>
            <w:proofErr w:type="spellStart"/>
            <w:r>
              <w:t>грузоместам</w:t>
            </w:r>
            <w:proofErr w:type="spellEnd"/>
            <w:r>
              <w:t xml:space="preserve"> или в целом по заказу</w:t>
            </w:r>
          </w:p>
        </w:tc>
      </w:tr>
      <w:tr w:rsidR="00B1606C" w:rsidRPr="00CC49AA" w:rsidTr="00230A3B">
        <w:trPr>
          <w:cantSplit/>
        </w:trPr>
        <w:tc>
          <w:tcPr>
            <w:tcW w:w="1844" w:type="dxa"/>
          </w:tcPr>
          <w:p w:rsidR="00B1606C" w:rsidRPr="00B54C9D" w:rsidRDefault="00B1606C" w:rsidP="00230A3B">
            <w:pPr>
              <w:ind w:left="34"/>
              <w:rPr>
                <w:lang w:val="en-US"/>
              </w:rPr>
            </w:pPr>
            <w:r>
              <w:rPr>
                <w:lang w:val="en-US"/>
              </w:rPr>
              <w:t>Goods</w:t>
            </w:r>
          </w:p>
        </w:tc>
        <w:tc>
          <w:tcPr>
            <w:tcW w:w="709" w:type="dxa"/>
          </w:tcPr>
          <w:p w:rsidR="00B1606C" w:rsidRDefault="00B1606C" w:rsidP="005A7D89">
            <w:pPr>
              <w:jc w:val="center"/>
              <w:rPr>
                <w:lang w:val="en-US"/>
              </w:rPr>
            </w:pPr>
            <w:r>
              <w:rPr>
                <w:lang w:val="en-US"/>
              </w:rPr>
              <w:t>NE*</w:t>
            </w:r>
          </w:p>
        </w:tc>
        <w:tc>
          <w:tcPr>
            <w:tcW w:w="2409" w:type="dxa"/>
          </w:tcPr>
          <w:p w:rsidR="00B1606C" w:rsidRPr="000A4884" w:rsidRDefault="00BF48B0" w:rsidP="0080700C">
            <w:pPr>
              <w:pStyle w:val="aff4"/>
            </w:pPr>
            <w:hyperlink w:anchor="Good" w:history="1">
              <w:r w:rsidR="000A4884" w:rsidRPr="0080700C">
                <w:rPr>
                  <w:rStyle w:val="af5"/>
                </w:rPr>
                <w:fldChar w:fldCharType="begin"/>
              </w:r>
              <w:r w:rsidR="000A4884" w:rsidRPr="0080700C">
                <w:rPr>
                  <w:rStyle w:val="af5"/>
                </w:rPr>
                <w:instrText xml:space="preserve"> REF _Ref477358803 \h </w:instrText>
              </w:r>
              <w:r w:rsidR="0080700C">
                <w:rPr>
                  <w:rStyle w:val="af5"/>
                </w:rPr>
                <w:instrText xml:space="preserve"> \* MERGEFORMAT </w:instrText>
              </w:r>
              <w:r w:rsidR="000A4884" w:rsidRPr="0080700C">
                <w:rPr>
                  <w:rStyle w:val="af5"/>
                </w:rPr>
              </w:r>
              <w:r w:rsidR="000A4884" w:rsidRPr="0080700C">
                <w:rPr>
                  <w:rStyle w:val="af5"/>
                </w:rPr>
                <w:fldChar w:fldCharType="separate"/>
              </w:r>
              <w:r w:rsidR="0080700C">
                <w:rPr>
                  <w:lang w:val="en-US"/>
                </w:rPr>
                <w:t>Good</w:t>
              </w:r>
              <w:r w:rsidR="000A4884" w:rsidRPr="0080700C">
                <w:rPr>
                  <w:rStyle w:val="af5"/>
                </w:rPr>
                <w:fldChar w:fldCharType="end"/>
              </w:r>
            </w:hyperlink>
          </w:p>
        </w:tc>
        <w:tc>
          <w:tcPr>
            <w:tcW w:w="2623" w:type="dxa"/>
          </w:tcPr>
          <w:p w:rsidR="00B1606C" w:rsidRDefault="00B1606C" w:rsidP="005A7D89">
            <w:r>
              <w:t>Данные по товарам в поставке</w:t>
            </w:r>
          </w:p>
        </w:tc>
        <w:tc>
          <w:tcPr>
            <w:tcW w:w="3189" w:type="dxa"/>
          </w:tcPr>
          <w:p w:rsidR="00B1606C" w:rsidRDefault="00B1606C" w:rsidP="005A7D89">
            <w:r>
              <w:t>Позволяет передавать описание товаров вместе с документом</w:t>
            </w:r>
          </w:p>
        </w:tc>
      </w:tr>
      <w:tr w:rsidR="00B1606C" w:rsidRPr="00CC49AA" w:rsidTr="00230A3B">
        <w:trPr>
          <w:cantSplit/>
        </w:trPr>
        <w:tc>
          <w:tcPr>
            <w:tcW w:w="1844" w:type="dxa"/>
          </w:tcPr>
          <w:p w:rsidR="00B1606C" w:rsidRDefault="00B1606C" w:rsidP="00230A3B">
            <w:pPr>
              <w:ind w:left="34"/>
              <w:rPr>
                <w:lang w:val="en-US"/>
              </w:rPr>
            </w:pPr>
            <w:proofErr w:type="spellStart"/>
            <w:r>
              <w:rPr>
                <w:lang w:val="en-US"/>
              </w:rPr>
              <w:t>OrderRows</w:t>
            </w:r>
            <w:proofErr w:type="spellEnd"/>
          </w:p>
        </w:tc>
        <w:tc>
          <w:tcPr>
            <w:tcW w:w="709" w:type="dxa"/>
          </w:tcPr>
          <w:p w:rsidR="00B1606C" w:rsidRDefault="00B1606C" w:rsidP="005A7D89">
            <w:pPr>
              <w:jc w:val="center"/>
              <w:rPr>
                <w:lang w:val="en-US"/>
              </w:rPr>
            </w:pPr>
            <w:r>
              <w:rPr>
                <w:lang w:val="en-US"/>
              </w:rPr>
              <w:t>ME*</w:t>
            </w:r>
          </w:p>
        </w:tc>
        <w:tc>
          <w:tcPr>
            <w:tcW w:w="2409" w:type="dxa"/>
          </w:tcPr>
          <w:p w:rsidR="00B1606C" w:rsidRPr="000A4884" w:rsidRDefault="0080700C" w:rsidP="0080700C">
            <w:pPr>
              <w:pStyle w:val="aff4"/>
            </w:pPr>
            <w:r>
              <w:rPr>
                <w:rStyle w:val="af0"/>
              </w:rPr>
              <w:fldChar w:fldCharType="begin"/>
            </w:r>
            <w:r>
              <w:instrText xml:space="preserve"> REF _Ref506556293 \h </w:instrText>
            </w:r>
            <w:r>
              <w:rPr>
                <w:rStyle w:val="af0"/>
              </w:rPr>
              <w:instrText xml:space="preserve"> \* MERGEFORMAT </w:instrText>
            </w:r>
            <w:r>
              <w:rPr>
                <w:rStyle w:val="af0"/>
              </w:rPr>
            </w:r>
            <w:r>
              <w:rPr>
                <w:rStyle w:val="af0"/>
              </w:rPr>
              <w:fldChar w:fldCharType="separate"/>
            </w:r>
            <w:proofErr w:type="spellStart"/>
            <w:r>
              <w:rPr>
                <w:lang w:val="en-US"/>
              </w:rPr>
              <w:t>AcceptanceOrderRow</w:t>
            </w:r>
            <w:proofErr w:type="spellEnd"/>
            <w:r>
              <w:rPr>
                <w:rStyle w:val="af0"/>
              </w:rPr>
              <w:fldChar w:fldCharType="end"/>
            </w:r>
          </w:p>
        </w:tc>
        <w:tc>
          <w:tcPr>
            <w:tcW w:w="2623" w:type="dxa"/>
          </w:tcPr>
          <w:p w:rsidR="00B1606C" w:rsidRDefault="00B1606C" w:rsidP="005A7D89">
            <w:r>
              <w:t>Строки документа заказа</w:t>
            </w:r>
          </w:p>
        </w:tc>
        <w:tc>
          <w:tcPr>
            <w:tcW w:w="3189" w:type="dxa"/>
          </w:tcPr>
          <w:p w:rsidR="00B1606C" w:rsidRDefault="00B1606C" w:rsidP="005A7D89"/>
        </w:tc>
      </w:tr>
      <w:tr w:rsidR="00B1606C" w:rsidRPr="00CC49AA" w:rsidTr="00230A3B">
        <w:trPr>
          <w:cantSplit/>
        </w:trPr>
        <w:tc>
          <w:tcPr>
            <w:tcW w:w="1844" w:type="dxa"/>
          </w:tcPr>
          <w:p w:rsidR="00B1606C" w:rsidRPr="001B2F76" w:rsidRDefault="00B1606C" w:rsidP="00230A3B">
            <w:pPr>
              <w:ind w:left="34"/>
              <w:rPr>
                <w:lang w:val="en-US"/>
              </w:rPr>
            </w:pPr>
            <w:bookmarkStart w:id="244" w:name="_AcceptanceRow"/>
            <w:bookmarkEnd w:id="244"/>
            <w:proofErr w:type="spellStart"/>
            <w:r>
              <w:rPr>
                <w:lang w:val="en-US"/>
              </w:rPr>
              <w:t>AddProperties</w:t>
            </w:r>
            <w:proofErr w:type="spellEnd"/>
          </w:p>
        </w:tc>
        <w:tc>
          <w:tcPr>
            <w:tcW w:w="709" w:type="dxa"/>
          </w:tcPr>
          <w:p w:rsidR="00B1606C" w:rsidRDefault="00B1606C" w:rsidP="00127E6A">
            <w:pPr>
              <w:jc w:val="center"/>
              <w:rPr>
                <w:lang w:val="en-US"/>
              </w:rPr>
            </w:pPr>
            <w:r>
              <w:rPr>
                <w:lang w:val="en-US"/>
              </w:rPr>
              <w:t>NE*</w:t>
            </w:r>
          </w:p>
        </w:tc>
        <w:tc>
          <w:tcPr>
            <w:tcW w:w="2409"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80700C">
              <w:rPr>
                <w:rStyle w:val="aff5"/>
              </w:rPr>
              <w:t>»</w:t>
            </w:r>
            <w:r w:rsidRPr="00177584">
              <w:rPr>
                <w:rStyle w:val="af5"/>
                <w:color w:val="auto"/>
                <w:u w:val="none"/>
              </w:rPr>
              <w:t>)</w:t>
            </w:r>
          </w:p>
        </w:tc>
        <w:tc>
          <w:tcPr>
            <w:tcW w:w="3189" w:type="dxa"/>
          </w:tcPr>
          <w:p w:rsidR="00B1606C" w:rsidRPr="000A4884" w:rsidRDefault="00B1606C" w:rsidP="003F56BA"/>
        </w:tc>
      </w:tr>
    </w:tbl>
    <w:p w:rsidR="00633D40" w:rsidRPr="000A4884" w:rsidRDefault="00633D40" w:rsidP="00633D40">
      <w:pPr>
        <w:rPr>
          <w:rFonts w:asciiTheme="majorHAnsi" w:eastAsiaTheme="majorEastAsia" w:hAnsiTheme="majorHAnsi" w:cstheme="majorBidi"/>
          <w:sz w:val="26"/>
          <w:szCs w:val="26"/>
        </w:rPr>
      </w:pPr>
      <w:bookmarkStart w:id="245" w:name="_Ref477470717"/>
      <w:r w:rsidRPr="000A4884">
        <w:br w:type="page"/>
      </w:r>
    </w:p>
    <w:p w:rsidR="00B1606C" w:rsidRPr="001B2F76" w:rsidRDefault="00B1606C" w:rsidP="00677BA3">
      <w:pPr>
        <w:pStyle w:val="4"/>
      </w:pPr>
      <w:bookmarkStart w:id="246" w:name="_Ref506556293"/>
      <w:bookmarkStart w:id="247" w:name="AcceptanceOrderRow"/>
      <w:proofErr w:type="spellStart"/>
      <w:r>
        <w:rPr>
          <w:lang w:val="en-US"/>
        </w:rPr>
        <w:lastRenderedPageBreak/>
        <w:t>AcceptanceOrderRow</w:t>
      </w:r>
      <w:bookmarkEnd w:id="245"/>
      <w:bookmarkEnd w:id="246"/>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BB07AF">
        <w:trPr>
          <w:cantSplit/>
        </w:trPr>
        <w:tc>
          <w:tcPr>
            <w:tcW w:w="1844" w:type="dxa"/>
            <w:shd w:val="clear" w:color="auto" w:fill="D9D9D9" w:themeFill="background1" w:themeFillShade="D9"/>
          </w:tcPr>
          <w:bookmarkEnd w:id="247"/>
          <w:p w:rsidR="00B1606C" w:rsidRPr="00210AA5" w:rsidRDefault="00B1606C" w:rsidP="00230A3B">
            <w:pPr>
              <w:ind w:left="34"/>
              <w:rPr>
                <w:b/>
              </w:rPr>
            </w:pPr>
            <w:r>
              <w:rPr>
                <w:b/>
              </w:rPr>
              <w:t>Поле</w:t>
            </w:r>
          </w:p>
        </w:tc>
        <w:tc>
          <w:tcPr>
            <w:tcW w:w="709" w:type="dxa"/>
            <w:shd w:val="clear" w:color="auto" w:fill="D9D9D9" w:themeFill="background1" w:themeFillShade="D9"/>
          </w:tcPr>
          <w:p w:rsidR="00B1606C" w:rsidRPr="001B2F76" w:rsidRDefault="00B1606C" w:rsidP="005A7D89">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5A7D89">
            <w:pPr>
              <w:jc w:val="center"/>
              <w:rPr>
                <w:b/>
              </w:rPr>
            </w:pPr>
            <w:r>
              <w:rPr>
                <w:b/>
              </w:rPr>
              <w:t>Тип значения</w:t>
            </w:r>
          </w:p>
        </w:tc>
        <w:tc>
          <w:tcPr>
            <w:tcW w:w="2373" w:type="dxa"/>
            <w:shd w:val="clear" w:color="auto" w:fill="D9D9D9" w:themeFill="background1" w:themeFillShade="D9"/>
          </w:tcPr>
          <w:p w:rsidR="00B1606C" w:rsidRPr="00210AA5" w:rsidRDefault="00B1606C" w:rsidP="005A7D89">
            <w:pPr>
              <w:rPr>
                <w:b/>
              </w:rPr>
            </w:pPr>
            <w:r>
              <w:rPr>
                <w:b/>
              </w:rPr>
              <w:t>Описание</w:t>
            </w:r>
          </w:p>
        </w:tc>
        <w:tc>
          <w:tcPr>
            <w:tcW w:w="3439" w:type="dxa"/>
            <w:shd w:val="clear" w:color="auto" w:fill="D9D9D9" w:themeFill="background1" w:themeFillShade="D9"/>
          </w:tcPr>
          <w:p w:rsidR="00B1606C" w:rsidRPr="00210AA5" w:rsidRDefault="00B1606C" w:rsidP="005A7D89">
            <w:pPr>
              <w:rPr>
                <w:b/>
              </w:rPr>
            </w:pPr>
            <w:r>
              <w:rPr>
                <w:b/>
              </w:rPr>
              <w:t>Комментарий</w:t>
            </w:r>
          </w:p>
        </w:tc>
      </w:tr>
      <w:tr w:rsidR="00B1606C" w:rsidRPr="00CC49AA" w:rsidTr="00230A3B">
        <w:trPr>
          <w:cantSplit/>
        </w:trPr>
        <w:tc>
          <w:tcPr>
            <w:tcW w:w="1844" w:type="dxa"/>
          </w:tcPr>
          <w:p w:rsidR="00B1606C" w:rsidRPr="001B2F76" w:rsidRDefault="00B1606C" w:rsidP="00230A3B">
            <w:pPr>
              <w:ind w:left="34"/>
            </w:pPr>
            <w:proofErr w:type="spellStart"/>
            <w:r>
              <w:rPr>
                <w:lang w:val="en-US"/>
              </w:rPr>
              <w:t>OrderRowID</w:t>
            </w:r>
            <w:proofErr w:type="spellEnd"/>
          </w:p>
        </w:tc>
        <w:tc>
          <w:tcPr>
            <w:tcW w:w="709" w:type="dxa"/>
          </w:tcPr>
          <w:p w:rsidR="00B1606C" w:rsidRPr="00737F25" w:rsidRDefault="00B1606C" w:rsidP="005A7D89">
            <w:pPr>
              <w:jc w:val="center"/>
            </w:pPr>
            <w:r>
              <w:rPr>
                <w:lang w:val="en-US"/>
              </w:rPr>
              <w:t>NA</w:t>
            </w:r>
          </w:p>
        </w:tc>
        <w:tc>
          <w:tcPr>
            <w:tcW w:w="2409" w:type="dxa"/>
          </w:tcPr>
          <w:p w:rsidR="00B1606C" w:rsidRPr="001B2F76" w:rsidRDefault="00B1606C" w:rsidP="005A7D89">
            <w:pPr>
              <w:jc w:val="center"/>
            </w:pPr>
            <w:r>
              <w:rPr>
                <w:lang w:val="en-US"/>
              </w:rPr>
              <w:t>STR</w:t>
            </w:r>
            <w:r w:rsidRPr="001B2F76">
              <w:t>(50)</w:t>
            </w:r>
          </w:p>
        </w:tc>
        <w:tc>
          <w:tcPr>
            <w:tcW w:w="2373" w:type="dxa"/>
          </w:tcPr>
          <w:p w:rsidR="00B1606C" w:rsidRPr="001B2F76" w:rsidRDefault="00B1606C" w:rsidP="005A7D89">
            <w:r>
              <w:t>Уникальный код строки заказа</w:t>
            </w:r>
          </w:p>
        </w:tc>
        <w:tc>
          <w:tcPr>
            <w:tcW w:w="3439" w:type="dxa"/>
          </w:tcPr>
          <w:p w:rsidR="00B1606C" w:rsidRPr="00737F25" w:rsidRDefault="00B1606C" w:rsidP="002343D3">
            <w:r>
              <w:t>Если код передается, то в данных приемки выполняется группировка по строкам заказа, если нет, то по товарам.</w:t>
            </w:r>
          </w:p>
        </w:tc>
      </w:tr>
      <w:tr w:rsidR="00B1606C" w:rsidRPr="00CC49AA" w:rsidTr="00230A3B">
        <w:trPr>
          <w:cantSplit/>
        </w:trPr>
        <w:tc>
          <w:tcPr>
            <w:tcW w:w="1844" w:type="dxa"/>
          </w:tcPr>
          <w:p w:rsidR="00B1606C" w:rsidRPr="0063493A" w:rsidRDefault="00B1606C" w:rsidP="00230A3B">
            <w:pPr>
              <w:ind w:left="34"/>
            </w:pPr>
            <w:proofErr w:type="spellStart"/>
            <w:r>
              <w:rPr>
                <w:lang w:val="en-US"/>
              </w:rPr>
              <w:t>GoodID</w:t>
            </w:r>
            <w:proofErr w:type="spellEnd"/>
          </w:p>
        </w:tc>
        <w:tc>
          <w:tcPr>
            <w:tcW w:w="709" w:type="dxa"/>
          </w:tcPr>
          <w:p w:rsidR="00B1606C" w:rsidRPr="0063493A" w:rsidRDefault="00B1606C" w:rsidP="005A7D89">
            <w:pPr>
              <w:jc w:val="center"/>
            </w:pPr>
            <w:r>
              <w:rPr>
                <w:lang w:val="en-US"/>
              </w:rPr>
              <w:t>MA</w:t>
            </w:r>
          </w:p>
        </w:tc>
        <w:tc>
          <w:tcPr>
            <w:tcW w:w="2409" w:type="dxa"/>
          </w:tcPr>
          <w:p w:rsidR="00B1606C" w:rsidRPr="0063493A" w:rsidRDefault="00B1606C" w:rsidP="005A7D89">
            <w:pPr>
              <w:jc w:val="center"/>
            </w:pPr>
            <w:r>
              <w:rPr>
                <w:lang w:val="en-US"/>
              </w:rPr>
              <w:t>STR</w:t>
            </w:r>
            <w:r w:rsidRPr="0063493A">
              <w:t>(</w:t>
            </w:r>
            <w:r>
              <w:rPr>
                <w:lang w:val="en-US"/>
              </w:rPr>
              <w:t>50</w:t>
            </w:r>
            <w:r>
              <w:t>)</w:t>
            </w:r>
          </w:p>
        </w:tc>
        <w:tc>
          <w:tcPr>
            <w:tcW w:w="2373" w:type="dxa"/>
          </w:tcPr>
          <w:p w:rsidR="00B1606C" w:rsidRPr="00B54C9D" w:rsidRDefault="00B1606C" w:rsidP="005A7D89">
            <w:r w:rsidRPr="0063493A">
              <w:t>Уникальный идентификатор товара</w:t>
            </w:r>
          </w:p>
        </w:tc>
        <w:tc>
          <w:tcPr>
            <w:tcW w:w="3439" w:type="dxa"/>
          </w:tcPr>
          <w:p w:rsidR="00B1606C" w:rsidRPr="000C66F8" w:rsidRDefault="00B1606C"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rsidR="0080700C">
              <w:rPr>
                <w:rStyle w:val="af0"/>
              </w:rPr>
              <w:t xml:space="preserve"> </w:t>
            </w:r>
            <w:r>
              <w:t xml:space="preserve">или переданы вместе с заказом в элементе </w:t>
            </w:r>
            <w:r>
              <w:rPr>
                <w:lang w:val="en-US"/>
              </w:rPr>
              <w:t>Goods</w:t>
            </w:r>
            <w:r w:rsidR="000A4884">
              <w:t xml:space="preserve"> (см. </w:t>
            </w:r>
            <w:r w:rsidR="0080700C" w:rsidRPr="0080700C">
              <w:rPr>
                <w:rStyle w:val="aff5"/>
              </w:rPr>
              <w:fldChar w:fldCharType="begin"/>
            </w:r>
            <w:r w:rsidR="0080700C" w:rsidRPr="0080700C">
              <w:rPr>
                <w:rStyle w:val="aff5"/>
              </w:rPr>
              <w:instrText xml:space="preserve"> REF _Ref515534577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AcceptanceOrder</w:t>
            </w:r>
            <w:proofErr w:type="spellEnd"/>
            <w:r w:rsidR="0080700C" w:rsidRPr="0080700C">
              <w:rPr>
                <w:rStyle w:val="aff5"/>
              </w:rPr>
              <w:fldChar w:fldCharType="end"/>
            </w:r>
            <w:r w:rsidR="000A4884">
              <w:t>)</w:t>
            </w:r>
            <w:r>
              <w:t>.</w:t>
            </w:r>
          </w:p>
        </w:tc>
      </w:tr>
      <w:tr w:rsidR="00B1606C" w:rsidRPr="00CC49AA" w:rsidTr="00230A3B">
        <w:trPr>
          <w:cantSplit/>
        </w:trPr>
        <w:tc>
          <w:tcPr>
            <w:tcW w:w="1844" w:type="dxa"/>
          </w:tcPr>
          <w:p w:rsidR="00B1606C" w:rsidRPr="000A4884" w:rsidRDefault="00B1606C" w:rsidP="00230A3B">
            <w:pPr>
              <w:ind w:left="34"/>
            </w:pPr>
            <w:proofErr w:type="spellStart"/>
            <w:r>
              <w:rPr>
                <w:lang w:val="en-US"/>
              </w:rPr>
              <w:t>FeatureID</w:t>
            </w:r>
            <w:proofErr w:type="spellEnd"/>
          </w:p>
        </w:tc>
        <w:tc>
          <w:tcPr>
            <w:tcW w:w="709" w:type="dxa"/>
          </w:tcPr>
          <w:p w:rsidR="00B1606C" w:rsidRPr="000A4884" w:rsidRDefault="00B1606C" w:rsidP="005A7D89">
            <w:pPr>
              <w:jc w:val="center"/>
            </w:pPr>
            <w:r>
              <w:rPr>
                <w:lang w:val="en-US"/>
              </w:rPr>
              <w:t>NA</w:t>
            </w:r>
          </w:p>
        </w:tc>
        <w:tc>
          <w:tcPr>
            <w:tcW w:w="2409" w:type="dxa"/>
          </w:tcPr>
          <w:p w:rsidR="00B1606C" w:rsidRPr="000A4884" w:rsidRDefault="00B1606C" w:rsidP="005A7D89">
            <w:pPr>
              <w:jc w:val="center"/>
            </w:pPr>
            <w:r>
              <w:rPr>
                <w:lang w:val="en-US"/>
              </w:rPr>
              <w:t>STR</w:t>
            </w:r>
            <w:r w:rsidRPr="000A4884">
              <w:t>(50)</w:t>
            </w:r>
          </w:p>
        </w:tc>
        <w:tc>
          <w:tcPr>
            <w:tcW w:w="2373" w:type="dxa"/>
          </w:tcPr>
          <w:p w:rsidR="00B1606C" w:rsidRPr="0063493A" w:rsidRDefault="00B1606C" w:rsidP="005A7D89">
            <w:r>
              <w:t>Уникальный идентификатор характеристики товара</w:t>
            </w:r>
          </w:p>
        </w:tc>
        <w:tc>
          <w:tcPr>
            <w:tcW w:w="3439" w:type="dxa"/>
          </w:tcPr>
          <w:p w:rsidR="00B1606C" w:rsidRDefault="00B1606C" w:rsidP="00D02361"/>
        </w:tc>
      </w:tr>
      <w:tr w:rsidR="00EE410B" w:rsidRPr="00CC49AA" w:rsidTr="00230A3B">
        <w:trPr>
          <w:cantSplit/>
        </w:trPr>
        <w:tc>
          <w:tcPr>
            <w:tcW w:w="1844" w:type="dxa"/>
          </w:tcPr>
          <w:p w:rsidR="00EE410B" w:rsidRPr="000A4884" w:rsidRDefault="00EE410B" w:rsidP="00230A3B">
            <w:pPr>
              <w:ind w:left="34"/>
            </w:pPr>
            <w:r>
              <w:rPr>
                <w:lang w:val="en-US"/>
              </w:rPr>
              <w:t>Batch</w:t>
            </w:r>
          </w:p>
        </w:tc>
        <w:tc>
          <w:tcPr>
            <w:tcW w:w="709" w:type="dxa"/>
          </w:tcPr>
          <w:p w:rsidR="00EE410B" w:rsidRPr="000A4884" w:rsidRDefault="00EE410B" w:rsidP="005A7D89">
            <w:pPr>
              <w:jc w:val="center"/>
            </w:pPr>
            <w:r>
              <w:rPr>
                <w:lang w:val="en-US"/>
              </w:rPr>
              <w:t>NE</w:t>
            </w:r>
          </w:p>
        </w:tc>
        <w:tc>
          <w:tcPr>
            <w:tcW w:w="2409" w:type="dxa"/>
          </w:tcPr>
          <w:p w:rsidR="00EE410B" w:rsidRPr="000A4884" w:rsidRDefault="00EE410B" w:rsidP="005A7D89">
            <w:pPr>
              <w:jc w:val="center"/>
            </w:pPr>
            <w:r>
              <w:rPr>
                <w:lang w:val="en-US"/>
              </w:rPr>
              <w:fldChar w:fldCharType="begin"/>
            </w:r>
            <w:r w:rsidRPr="000A4884">
              <w:instrText xml:space="preserve"> </w:instrText>
            </w:r>
            <w:r>
              <w:rPr>
                <w:lang w:val="en-US"/>
              </w:rPr>
              <w:instrText>REF</w:instrText>
            </w:r>
            <w:r w:rsidRPr="000A4884">
              <w:instrText xml:space="preserve"> _</w:instrText>
            </w:r>
            <w:r>
              <w:rPr>
                <w:lang w:val="en-US"/>
              </w:rPr>
              <w:instrText>Ref</w:instrText>
            </w:r>
            <w:r w:rsidRPr="000A4884">
              <w:instrText>497601118 \</w:instrText>
            </w:r>
            <w:r>
              <w:rPr>
                <w:lang w:val="en-US"/>
              </w:rPr>
              <w:instrText>h</w:instrText>
            </w:r>
            <w:r w:rsidRPr="000A4884">
              <w:instrText xml:space="preserve"> </w:instrText>
            </w:r>
            <w:r>
              <w:rPr>
                <w:lang w:val="en-US"/>
              </w:rPr>
            </w:r>
            <w:r>
              <w:rPr>
                <w:lang w:val="en-US"/>
              </w:rPr>
              <w:fldChar w:fldCharType="separate"/>
            </w:r>
            <w:r>
              <w:rPr>
                <w:lang w:val="en-US"/>
              </w:rPr>
              <w:t>Batch</w:t>
            </w:r>
            <w:r>
              <w:rPr>
                <w:lang w:val="en-US"/>
              </w:rPr>
              <w:fldChar w:fldCharType="end"/>
            </w:r>
          </w:p>
        </w:tc>
        <w:tc>
          <w:tcPr>
            <w:tcW w:w="2373" w:type="dxa"/>
          </w:tcPr>
          <w:p w:rsidR="00EE410B" w:rsidRDefault="00EE410B" w:rsidP="005A7D89">
            <w:r>
              <w:t>Описание партии товара</w:t>
            </w:r>
          </w:p>
        </w:tc>
        <w:tc>
          <w:tcPr>
            <w:tcW w:w="3439" w:type="dxa"/>
          </w:tcPr>
          <w:p w:rsidR="00EE410B" w:rsidRDefault="00EE410B" w:rsidP="005A7D89"/>
        </w:tc>
      </w:tr>
      <w:tr w:rsidR="00B1606C" w:rsidRPr="00CC49AA" w:rsidTr="00230A3B">
        <w:trPr>
          <w:cantSplit/>
        </w:trPr>
        <w:tc>
          <w:tcPr>
            <w:tcW w:w="1844" w:type="dxa"/>
          </w:tcPr>
          <w:p w:rsidR="00B1606C" w:rsidRPr="007100F5" w:rsidRDefault="00B1606C" w:rsidP="00230A3B">
            <w:pPr>
              <w:ind w:left="34"/>
              <w:rPr>
                <w:lang w:val="en-US"/>
              </w:rPr>
            </w:pPr>
            <w:r>
              <w:rPr>
                <w:lang w:val="en-US"/>
              </w:rPr>
              <w:t>Quantity</w:t>
            </w:r>
          </w:p>
        </w:tc>
        <w:tc>
          <w:tcPr>
            <w:tcW w:w="709" w:type="dxa"/>
          </w:tcPr>
          <w:p w:rsidR="00B1606C" w:rsidRPr="007100F5" w:rsidRDefault="00B1606C" w:rsidP="005A7D89">
            <w:pPr>
              <w:jc w:val="center"/>
              <w:rPr>
                <w:lang w:val="en-US"/>
              </w:rPr>
            </w:pPr>
            <w:r>
              <w:rPr>
                <w:lang w:val="en-US"/>
              </w:rPr>
              <w:t>MA</w:t>
            </w:r>
          </w:p>
        </w:tc>
        <w:tc>
          <w:tcPr>
            <w:tcW w:w="2409" w:type="dxa"/>
          </w:tcPr>
          <w:p w:rsidR="00B1606C" w:rsidRDefault="00B1606C" w:rsidP="005A7D89">
            <w:pPr>
              <w:jc w:val="center"/>
              <w:rPr>
                <w:lang w:val="en-US"/>
              </w:rPr>
            </w:pPr>
            <w:r>
              <w:rPr>
                <w:lang w:val="en-US"/>
              </w:rPr>
              <w:t>DEC</w:t>
            </w:r>
          </w:p>
        </w:tc>
        <w:tc>
          <w:tcPr>
            <w:tcW w:w="2373" w:type="dxa"/>
          </w:tcPr>
          <w:p w:rsidR="00B1606C" w:rsidRPr="007100F5" w:rsidRDefault="00B1606C" w:rsidP="005A7D89">
            <w:r>
              <w:t>Количество в базовых единицах</w:t>
            </w:r>
          </w:p>
        </w:tc>
        <w:tc>
          <w:tcPr>
            <w:tcW w:w="3439" w:type="dxa"/>
          </w:tcPr>
          <w:p w:rsidR="00B1606C" w:rsidRDefault="00B1606C" w:rsidP="005A7D89"/>
        </w:tc>
      </w:tr>
      <w:tr w:rsidR="00B1606C" w:rsidRPr="00CC49AA" w:rsidTr="00230A3B">
        <w:trPr>
          <w:cantSplit/>
        </w:trPr>
        <w:tc>
          <w:tcPr>
            <w:tcW w:w="1844" w:type="dxa"/>
          </w:tcPr>
          <w:p w:rsidR="00B1606C" w:rsidRPr="00E34763" w:rsidRDefault="00C60D9B" w:rsidP="00230A3B">
            <w:pPr>
              <w:ind w:left="34"/>
              <w:rPr>
                <w:lang w:val="en-US"/>
              </w:rPr>
            </w:pPr>
            <w:proofErr w:type="spellStart"/>
            <w:r>
              <w:rPr>
                <w:lang w:val="en-US"/>
              </w:rPr>
              <w:t>Cross</w:t>
            </w:r>
            <w:r w:rsidR="00B1606C">
              <w:rPr>
                <w:lang w:val="en-US"/>
              </w:rPr>
              <w:t>Quantity</w:t>
            </w:r>
            <w:proofErr w:type="spellEnd"/>
          </w:p>
        </w:tc>
        <w:tc>
          <w:tcPr>
            <w:tcW w:w="709" w:type="dxa"/>
          </w:tcPr>
          <w:p w:rsidR="00B1606C" w:rsidRDefault="00B1606C" w:rsidP="005A7D89">
            <w:pPr>
              <w:jc w:val="center"/>
              <w:rPr>
                <w:lang w:val="en-US"/>
              </w:rPr>
            </w:pPr>
            <w:r>
              <w:rPr>
                <w:lang w:val="en-US"/>
              </w:rPr>
              <w:t>NA</w:t>
            </w:r>
          </w:p>
        </w:tc>
        <w:tc>
          <w:tcPr>
            <w:tcW w:w="2409" w:type="dxa"/>
          </w:tcPr>
          <w:p w:rsidR="00B1606C" w:rsidRDefault="00B1606C" w:rsidP="005A7D89">
            <w:pPr>
              <w:jc w:val="center"/>
              <w:rPr>
                <w:lang w:val="en-US"/>
              </w:rPr>
            </w:pPr>
            <w:r>
              <w:rPr>
                <w:lang w:val="en-US"/>
              </w:rPr>
              <w:t>DEC</w:t>
            </w:r>
          </w:p>
        </w:tc>
        <w:tc>
          <w:tcPr>
            <w:tcW w:w="2373" w:type="dxa"/>
          </w:tcPr>
          <w:p w:rsidR="00B1606C" w:rsidRPr="00C60D9B" w:rsidRDefault="00C60D9B" w:rsidP="005A7D89">
            <w:r>
              <w:t>Количество для кросс-</w:t>
            </w:r>
            <w:proofErr w:type="spellStart"/>
            <w:r>
              <w:t>докинга</w:t>
            </w:r>
            <w:proofErr w:type="spellEnd"/>
          </w:p>
        </w:tc>
        <w:tc>
          <w:tcPr>
            <w:tcW w:w="3439" w:type="dxa"/>
          </w:tcPr>
          <w:p w:rsidR="00B1606C" w:rsidRDefault="00B1606C" w:rsidP="00C60D9B">
            <w:r>
              <w:t xml:space="preserve">Используется для управления </w:t>
            </w:r>
            <w:r w:rsidR="00C60D9B">
              <w:t>каналом кросс-</w:t>
            </w:r>
            <w:proofErr w:type="spellStart"/>
            <w:r w:rsidR="00C60D9B">
              <w:t>докинга</w:t>
            </w:r>
            <w:proofErr w:type="spellEnd"/>
          </w:p>
        </w:tc>
      </w:tr>
      <w:tr w:rsidR="00B1606C" w:rsidRPr="00CC49AA" w:rsidTr="00230A3B">
        <w:trPr>
          <w:cantSplit/>
        </w:trPr>
        <w:tc>
          <w:tcPr>
            <w:tcW w:w="1844" w:type="dxa"/>
          </w:tcPr>
          <w:p w:rsidR="00B1606C" w:rsidRPr="00E34763" w:rsidRDefault="00B1606C" w:rsidP="00230A3B">
            <w:pPr>
              <w:ind w:left="34"/>
            </w:pPr>
            <w:r>
              <w:rPr>
                <w:lang w:val="en-US"/>
              </w:rPr>
              <w:t>Reservation</w:t>
            </w:r>
          </w:p>
        </w:tc>
        <w:tc>
          <w:tcPr>
            <w:tcW w:w="709" w:type="dxa"/>
          </w:tcPr>
          <w:p w:rsidR="00B1606C" w:rsidRPr="009C0B48" w:rsidRDefault="00B1606C" w:rsidP="005A7D89">
            <w:pPr>
              <w:jc w:val="center"/>
              <w:rPr>
                <w:lang w:val="en-US"/>
              </w:rPr>
            </w:pPr>
            <w:r>
              <w:rPr>
                <w:lang w:val="en-US"/>
              </w:rPr>
              <w:t>NE</w:t>
            </w:r>
          </w:p>
        </w:tc>
        <w:tc>
          <w:tcPr>
            <w:tcW w:w="2409" w:type="dxa"/>
          </w:tcPr>
          <w:p w:rsidR="00B1606C" w:rsidRPr="000A4884"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2373" w:type="dxa"/>
          </w:tcPr>
          <w:p w:rsidR="00B1606C" w:rsidRPr="0063493A" w:rsidRDefault="00B1606C" w:rsidP="00E34763">
            <w:r>
              <w:t>Код и вид резерва</w:t>
            </w:r>
          </w:p>
        </w:tc>
        <w:tc>
          <w:tcPr>
            <w:tcW w:w="3439" w:type="dxa"/>
          </w:tcPr>
          <w:p w:rsidR="00B1606C" w:rsidRPr="009C0B48" w:rsidRDefault="00B1606C" w:rsidP="005A7D89">
            <w:r>
              <w:t>Резервирование под строки заказа</w:t>
            </w:r>
          </w:p>
        </w:tc>
      </w:tr>
      <w:tr w:rsidR="00B1606C" w:rsidRPr="00CC49AA" w:rsidTr="00230A3B">
        <w:trPr>
          <w:cantSplit/>
        </w:trPr>
        <w:tc>
          <w:tcPr>
            <w:tcW w:w="1844" w:type="dxa"/>
          </w:tcPr>
          <w:p w:rsidR="00B1606C" w:rsidRPr="00A14852" w:rsidRDefault="00B1606C" w:rsidP="00230A3B">
            <w:pPr>
              <w:ind w:left="34"/>
            </w:pPr>
            <w:proofErr w:type="spellStart"/>
            <w:r>
              <w:rPr>
                <w:lang w:val="en-US"/>
              </w:rPr>
              <w:t>CargoID</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STR</w:t>
            </w:r>
            <w:r w:rsidRPr="00A14852">
              <w:t>(50)</w:t>
            </w:r>
          </w:p>
        </w:tc>
        <w:tc>
          <w:tcPr>
            <w:tcW w:w="2373" w:type="dxa"/>
          </w:tcPr>
          <w:p w:rsidR="00B1606C" w:rsidRPr="006F2FC4" w:rsidRDefault="00B1606C" w:rsidP="005A7D89">
            <w:r>
              <w:t xml:space="preserve">Идентификатор </w:t>
            </w:r>
            <w:proofErr w:type="spellStart"/>
            <w:r>
              <w:t>грузоместа</w:t>
            </w:r>
            <w:proofErr w:type="spellEnd"/>
          </w:p>
        </w:tc>
        <w:tc>
          <w:tcPr>
            <w:tcW w:w="3439" w:type="dxa"/>
          </w:tcPr>
          <w:p w:rsidR="00B1606C" w:rsidRPr="006D2AA4" w:rsidRDefault="00B1606C" w:rsidP="005A7D89">
            <w:r>
              <w:t xml:space="preserve">Используется если известно распределение товаров по </w:t>
            </w:r>
            <w:proofErr w:type="spellStart"/>
            <w:r>
              <w:t>грузоместам</w:t>
            </w:r>
            <w:proofErr w:type="spellEnd"/>
            <w:r>
              <w:t>.</w:t>
            </w:r>
          </w:p>
        </w:tc>
      </w:tr>
      <w:tr w:rsidR="00B1606C" w:rsidRPr="00CC49AA" w:rsidTr="00230A3B">
        <w:trPr>
          <w:cantSplit/>
        </w:trPr>
        <w:tc>
          <w:tcPr>
            <w:tcW w:w="1844" w:type="dxa"/>
          </w:tcPr>
          <w:p w:rsidR="00B1606C" w:rsidRPr="00A14852" w:rsidRDefault="00B1606C" w:rsidP="00230A3B">
            <w:pPr>
              <w:ind w:left="34"/>
            </w:pPr>
            <w:r>
              <w:rPr>
                <w:lang w:val="en-US"/>
              </w:rPr>
              <w:t>Price</w:t>
            </w:r>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Стоимость</w:t>
            </w:r>
          </w:p>
        </w:tc>
        <w:tc>
          <w:tcPr>
            <w:tcW w:w="3439" w:type="dxa"/>
          </w:tcPr>
          <w:p w:rsidR="00B1606C" w:rsidRPr="00210AA5" w:rsidRDefault="00B1606C" w:rsidP="005A7D89"/>
        </w:tc>
      </w:tr>
      <w:tr w:rsidR="00B1606C" w:rsidRPr="00CC49AA" w:rsidTr="00230A3B">
        <w:trPr>
          <w:cantSplit/>
        </w:trPr>
        <w:tc>
          <w:tcPr>
            <w:tcW w:w="1844" w:type="dxa"/>
          </w:tcPr>
          <w:p w:rsidR="00B1606C" w:rsidRPr="00A14852" w:rsidRDefault="00B1606C" w:rsidP="00230A3B">
            <w:pPr>
              <w:ind w:left="34"/>
            </w:pPr>
            <w:bookmarkStart w:id="248" w:name="_LogisticsData"/>
            <w:bookmarkEnd w:id="248"/>
            <w:proofErr w:type="spellStart"/>
            <w:r>
              <w:rPr>
                <w:lang w:val="en-US"/>
              </w:rPr>
              <w:t>InsurancePrice</w:t>
            </w:r>
            <w:proofErr w:type="spellEnd"/>
          </w:p>
        </w:tc>
        <w:tc>
          <w:tcPr>
            <w:tcW w:w="709" w:type="dxa"/>
          </w:tcPr>
          <w:p w:rsidR="00B1606C" w:rsidRPr="00A14852" w:rsidRDefault="00B1606C" w:rsidP="005A7D89">
            <w:pPr>
              <w:jc w:val="center"/>
            </w:pPr>
            <w:r>
              <w:rPr>
                <w:lang w:val="en-US"/>
              </w:rPr>
              <w:t>NA</w:t>
            </w:r>
          </w:p>
        </w:tc>
        <w:tc>
          <w:tcPr>
            <w:tcW w:w="2409" w:type="dxa"/>
          </w:tcPr>
          <w:p w:rsidR="00B1606C" w:rsidRPr="00A14852" w:rsidRDefault="00B1606C" w:rsidP="005A7D89">
            <w:pPr>
              <w:jc w:val="center"/>
            </w:pPr>
            <w:r>
              <w:rPr>
                <w:lang w:val="en-US"/>
              </w:rPr>
              <w:t>DEC</w:t>
            </w:r>
          </w:p>
        </w:tc>
        <w:tc>
          <w:tcPr>
            <w:tcW w:w="2373" w:type="dxa"/>
          </w:tcPr>
          <w:p w:rsidR="00B1606C" w:rsidRDefault="00B1606C" w:rsidP="005A7D89">
            <w:r>
              <w:t>Страховая стоимость</w:t>
            </w:r>
          </w:p>
        </w:tc>
        <w:tc>
          <w:tcPr>
            <w:tcW w:w="3439" w:type="dxa"/>
          </w:tcPr>
          <w:p w:rsidR="00B1606C" w:rsidRPr="00210AA5" w:rsidRDefault="00B1606C" w:rsidP="005A7D89"/>
        </w:tc>
      </w:tr>
      <w:tr w:rsidR="00A67C6C" w:rsidRPr="00CC49AA" w:rsidTr="00230A3B">
        <w:trPr>
          <w:cantSplit/>
        </w:trPr>
        <w:tc>
          <w:tcPr>
            <w:tcW w:w="1844" w:type="dxa"/>
          </w:tcPr>
          <w:p w:rsidR="00A67C6C" w:rsidRPr="00A67C6C" w:rsidRDefault="00A67C6C" w:rsidP="00230A3B">
            <w:pPr>
              <w:ind w:left="34"/>
              <w:rPr>
                <w:sz w:val="22"/>
                <w:szCs w:val="22"/>
                <w:lang w:val="en-US"/>
              </w:rPr>
            </w:pPr>
            <w:proofErr w:type="spellStart"/>
            <w:r w:rsidRPr="00A67C6C">
              <w:rPr>
                <w:sz w:val="22"/>
                <w:szCs w:val="22"/>
                <w:lang w:val="en-US"/>
              </w:rPr>
              <w:t>KeepingVariantID</w:t>
            </w:r>
            <w:proofErr w:type="spellEnd"/>
          </w:p>
        </w:tc>
        <w:tc>
          <w:tcPr>
            <w:tcW w:w="709" w:type="dxa"/>
          </w:tcPr>
          <w:p w:rsidR="00A67C6C" w:rsidRDefault="00A67C6C" w:rsidP="005A7D89">
            <w:pPr>
              <w:jc w:val="center"/>
              <w:rPr>
                <w:lang w:val="en-US"/>
              </w:rPr>
            </w:pPr>
            <w:r>
              <w:rPr>
                <w:lang w:val="en-US"/>
              </w:rPr>
              <w:t>NA</w:t>
            </w:r>
          </w:p>
        </w:tc>
        <w:tc>
          <w:tcPr>
            <w:tcW w:w="2409" w:type="dxa"/>
          </w:tcPr>
          <w:p w:rsidR="00A67C6C" w:rsidRDefault="00A67C6C" w:rsidP="005A7D89">
            <w:pPr>
              <w:jc w:val="center"/>
              <w:rPr>
                <w:lang w:val="en-US"/>
              </w:rPr>
            </w:pPr>
            <w:r>
              <w:rPr>
                <w:lang w:val="en-US"/>
              </w:rPr>
              <w:t>STR(36)</w:t>
            </w:r>
          </w:p>
        </w:tc>
        <w:tc>
          <w:tcPr>
            <w:tcW w:w="2373" w:type="dxa"/>
          </w:tcPr>
          <w:p w:rsidR="00A67C6C" w:rsidRPr="00A67C6C" w:rsidRDefault="00A67C6C" w:rsidP="005A7D89">
            <w:r>
              <w:rPr>
                <w:lang w:val="en-US"/>
              </w:rPr>
              <w:t>GUID</w:t>
            </w:r>
            <w:r w:rsidRPr="00A67C6C">
              <w:t xml:space="preserve"> </w:t>
            </w:r>
            <w:r>
              <w:t>предварительно созданного варианта упаковки</w:t>
            </w:r>
          </w:p>
        </w:tc>
        <w:tc>
          <w:tcPr>
            <w:tcW w:w="3439" w:type="dxa"/>
          </w:tcPr>
          <w:p w:rsidR="00A67C6C" w:rsidRPr="00210AA5" w:rsidRDefault="00A67C6C" w:rsidP="005A7D89">
            <w:r>
              <w:t>Если не заполнено, подставляется основной вариант упаковки. Если не найдено, то пакет вернется с ошибкой</w:t>
            </w:r>
          </w:p>
        </w:tc>
      </w:tr>
    </w:tbl>
    <w:p w:rsidR="005D5765" w:rsidRDefault="005D5765" w:rsidP="005D5765">
      <w:pPr>
        <w:rPr>
          <w:rFonts w:eastAsiaTheme="majorEastAsia"/>
        </w:rPr>
      </w:pPr>
      <w:bookmarkStart w:id="249" w:name="_Ref479018451"/>
      <w:r>
        <w:rPr>
          <w:rFonts w:eastAsiaTheme="majorEastAsia"/>
        </w:rPr>
        <w:br w:type="page"/>
      </w:r>
    </w:p>
    <w:p w:rsidR="00677BA3" w:rsidRPr="00192842" w:rsidRDefault="00677BA3" w:rsidP="00677BA3">
      <w:pPr>
        <w:pStyle w:val="3"/>
        <w:rPr>
          <w:lang w:val="en-US"/>
        </w:rPr>
      </w:pPr>
      <w:r>
        <w:lastRenderedPageBreak/>
        <w:t>Возвраты</w:t>
      </w:r>
    </w:p>
    <w:p w:rsidR="00B1606C" w:rsidRPr="00192842" w:rsidRDefault="00B1606C" w:rsidP="00677BA3">
      <w:pPr>
        <w:pStyle w:val="4"/>
        <w:rPr>
          <w:lang w:val="en-US"/>
        </w:rPr>
      </w:pPr>
      <w:bookmarkStart w:id="250" w:name="_Ref515534595"/>
      <w:bookmarkStart w:id="251" w:name="ClientReturnClaim"/>
      <w:proofErr w:type="spellStart"/>
      <w:r>
        <w:rPr>
          <w:lang w:val="en-US"/>
        </w:rPr>
        <w:t>ClientReturnClaim</w:t>
      </w:r>
      <w:bookmarkEnd w:id="249"/>
      <w:bookmarkEnd w:id="250"/>
      <w:proofErr w:type="spellEnd"/>
    </w:p>
    <w:bookmarkEnd w:id="251"/>
    <w:p w:rsidR="00B1606C" w:rsidRPr="000B5081" w:rsidRDefault="00B1606C" w:rsidP="00E90687">
      <w:pPr>
        <w:ind w:firstLine="708"/>
      </w:pPr>
      <w:r>
        <w:t>Наследует</w:t>
      </w:r>
      <w:r w:rsidRPr="00BF48B0">
        <w:rPr>
          <w:lang w:val="en-US"/>
        </w:rPr>
        <w:t xml:space="preserve"> </w:t>
      </w:r>
      <w:r>
        <w:t>тип</w:t>
      </w:r>
      <w:r w:rsidRPr="00BF48B0">
        <w:rPr>
          <w:lang w:val="en-US"/>
        </w:rPr>
        <w:t xml:space="preserve"> </w:t>
      </w:r>
      <w:r w:rsidR="0042358C" w:rsidRPr="0042358C">
        <w:rPr>
          <w:rStyle w:val="aff5"/>
        </w:rPr>
        <w:fldChar w:fldCharType="begin"/>
      </w:r>
      <w:r w:rsidR="0042358C" w:rsidRPr="00BF48B0">
        <w:rPr>
          <w:rStyle w:val="aff5"/>
          <w:lang w:val="en-US"/>
        </w:rPr>
        <w:instrText xml:space="preserve"> </w:instrText>
      </w:r>
      <w:r w:rsidR="0042358C" w:rsidRPr="00854F84">
        <w:rPr>
          <w:rStyle w:val="aff5"/>
          <w:lang w:val="en-US"/>
        </w:rPr>
        <w:instrText>REF</w:instrText>
      </w:r>
      <w:r w:rsidR="0042358C" w:rsidRPr="00BF48B0">
        <w:rPr>
          <w:rStyle w:val="aff5"/>
          <w:lang w:val="en-US"/>
        </w:rPr>
        <w:instrText xml:space="preserve"> _</w:instrText>
      </w:r>
      <w:r w:rsidR="0042358C" w:rsidRPr="00854F84">
        <w:rPr>
          <w:rStyle w:val="aff5"/>
          <w:lang w:val="en-US"/>
        </w:rPr>
        <w:instrText>Ref</w:instrText>
      </w:r>
      <w:r w:rsidR="0042358C" w:rsidRPr="00BF48B0">
        <w:rPr>
          <w:rStyle w:val="aff5"/>
          <w:lang w:val="en-US"/>
        </w:rPr>
        <w:instrText>476948422 \</w:instrText>
      </w:r>
      <w:r w:rsidR="0042358C" w:rsidRPr="00854F84">
        <w:rPr>
          <w:rStyle w:val="aff5"/>
          <w:lang w:val="en-US"/>
        </w:rPr>
        <w:instrText>h</w:instrText>
      </w:r>
      <w:r w:rsidR="0042358C" w:rsidRPr="00BF48B0">
        <w:rPr>
          <w:rStyle w:val="aff5"/>
          <w:lang w:val="en-US"/>
        </w:rPr>
        <w:instrText xml:space="preserve">  \* </w:instrText>
      </w:r>
      <w:r w:rsidR="0042358C" w:rsidRPr="00854F84">
        <w:rPr>
          <w:rStyle w:val="aff5"/>
          <w:lang w:val="en-US"/>
        </w:rPr>
        <w:instrText>MERGEFORMAT</w:instrText>
      </w:r>
      <w:r w:rsidR="0042358C" w:rsidRPr="00BF48B0">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BF48B0">
        <w:rPr>
          <w:lang w:val="en-US"/>
        </w:rPr>
        <w:t xml:space="preserve">. </w:t>
      </w:r>
      <w:r>
        <w:t>Данные для создания документа Заказ с типом Возврат</w:t>
      </w:r>
    </w:p>
    <w:tbl>
      <w:tblPr>
        <w:tblStyle w:val="af4"/>
        <w:tblW w:w="10774" w:type="dxa"/>
        <w:tblInd w:w="-318" w:type="dxa"/>
        <w:tblLayout w:type="fixed"/>
        <w:tblLook w:val="04A0" w:firstRow="1" w:lastRow="0" w:firstColumn="1" w:lastColumn="0" w:noHBand="0" w:noVBand="1"/>
      </w:tblPr>
      <w:tblGrid>
        <w:gridCol w:w="1844"/>
        <w:gridCol w:w="709"/>
        <w:gridCol w:w="2551"/>
        <w:gridCol w:w="2481"/>
        <w:gridCol w:w="3189"/>
      </w:tblGrid>
      <w:tr w:rsidR="00B1606C" w:rsidRPr="00210AA5" w:rsidTr="00EA54ED">
        <w:trPr>
          <w:cantSplit/>
        </w:trPr>
        <w:tc>
          <w:tcPr>
            <w:tcW w:w="1844" w:type="dxa"/>
            <w:shd w:val="clear" w:color="auto" w:fill="D9D9D9" w:themeFill="background1" w:themeFillShade="D9"/>
          </w:tcPr>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BB7D56" w:rsidRDefault="00B1606C" w:rsidP="00C80234">
            <w:pPr>
              <w:jc w:val="center"/>
              <w:rPr>
                <w:b/>
              </w:rPr>
            </w:pPr>
            <w:r>
              <w:rPr>
                <w:b/>
              </w:rPr>
              <w:t>Исп.</w:t>
            </w:r>
          </w:p>
        </w:tc>
        <w:tc>
          <w:tcPr>
            <w:tcW w:w="2551" w:type="dxa"/>
            <w:shd w:val="clear" w:color="auto" w:fill="D9D9D9" w:themeFill="background1" w:themeFillShade="D9"/>
          </w:tcPr>
          <w:p w:rsidR="00B1606C" w:rsidRPr="00210AA5" w:rsidRDefault="00B1606C" w:rsidP="00C80234">
            <w:pPr>
              <w:jc w:val="center"/>
              <w:rPr>
                <w:b/>
              </w:rPr>
            </w:pPr>
            <w:r>
              <w:rPr>
                <w:b/>
              </w:rPr>
              <w:t>Тип значения</w:t>
            </w:r>
          </w:p>
        </w:tc>
        <w:tc>
          <w:tcPr>
            <w:tcW w:w="2481" w:type="dxa"/>
            <w:shd w:val="clear" w:color="auto" w:fill="D9D9D9" w:themeFill="background1" w:themeFillShade="D9"/>
          </w:tcPr>
          <w:p w:rsidR="00B1606C" w:rsidRPr="00210AA5" w:rsidRDefault="00B1606C" w:rsidP="00C80234">
            <w:pPr>
              <w:rPr>
                <w:b/>
              </w:rPr>
            </w:pPr>
            <w:r>
              <w:rPr>
                <w:b/>
              </w:rPr>
              <w:t>Описание</w:t>
            </w:r>
          </w:p>
        </w:tc>
        <w:tc>
          <w:tcPr>
            <w:tcW w:w="318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EA54ED">
        <w:trPr>
          <w:cantSplit/>
        </w:trPr>
        <w:tc>
          <w:tcPr>
            <w:tcW w:w="1844" w:type="dxa"/>
          </w:tcPr>
          <w:p w:rsidR="00B1606C" w:rsidRPr="000B5081" w:rsidRDefault="00B1606C" w:rsidP="00C80234">
            <w:pPr>
              <w:ind w:left="34"/>
              <w:rPr>
                <w:lang w:val="en-US"/>
              </w:rPr>
            </w:pPr>
            <w:proofErr w:type="spellStart"/>
            <w:r>
              <w:rPr>
                <w:lang w:val="en-US"/>
              </w:rPr>
              <w:t>StockID</w:t>
            </w:r>
            <w:proofErr w:type="spellEnd"/>
          </w:p>
        </w:tc>
        <w:tc>
          <w:tcPr>
            <w:tcW w:w="709" w:type="dxa"/>
          </w:tcPr>
          <w:p w:rsidR="00B1606C" w:rsidRPr="0072620B" w:rsidRDefault="00B1606C" w:rsidP="00C80234">
            <w:pPr>
              <w:jc w:val="center"/>
              <w:rPr>
                <w:lang w:val="en-US"/>
              </w:rPr>
            </w:pPr>
            <w:r>
              <w:rPr>
                <w:lang w:val="en-US"/>
              </w:rPr>
              <w:t>NA</w:t>
            </w:r>
          </w:p>
        </w:tc>
        <w:tc>
          <w:tcPr>
            <w:tcW w:w="2551" w:type="dxa"/>
          </w:tcPr>
          <w:p w:rsidR="00B1606C" w:rsidRPr="000B5081" w:rsidRDefault="00B1606C" w:rsidP="000B5081">
            <w:pPr>
              <w:jc w:val="center"/>
              <w:rPr>
                <w:lang w:val="en-US"/>
              </w:rPr>
            </w:pPr>
            <w:r w:rsidRPr="000B5081">
              <w:rPr>
                <w:rStyle w:val="af0"/>
                <w:u w:val="none"/>
                <w:lang w:val="en-US"/>
              </w:rPr>
              <w:t>INT</w:t>
            </w:r>
          </w:p>
        </w:tc>
        <w:tc>
          <w:tcPr>
            <w:tcW w:w="2481" w:type="dxa"/>
          </w:tcPr>
          <w:p w:rsidR="00B1606C" w:rsidRPr="0072620B" w:rsidRDefault="00B1606C" w:rsidP="00C80234">
            <w:r>
              <w:t>Склад</w:t>
            </w:r>
          </w:p>
        </w:tc>
        <w:tc>
          <w:tcPr>
            <w:tcW w:w="3189" w:type="dxa"/>
          </w:tcPr>
          <w:p w:rsidR="00B1606C" w:rsidRPr="00D02361" w:rsidRDefault="00B1606C" w:rsidP="000B5081">
            <w:r>
              <w:t>Код склада согласно матрице</w:t>
            </w:r>
            <w:r w:rsidRPr="00D02361">
              <w:t xml:space="preserve"> </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OwnerID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C80234">
            <w:pPr>
              <w:jc w:val="center"/>
              <w:rPr>
                <w:lang w:val="en-US"/>
              </w:rPr>
            </w:pPr>
            <w:r w:rsidRPr="000B5081">
              <w:rPr>
                <w:rStyle w:val="af0"/>
                <w:u w:val="none"/>
                <w:lang w:val="en-US"/>
              </w:rPr>
              <w:t>INT</w:t>
            </w:r>
          </w:p>
        </w:tc>
        <w:tc>
          <w:tcPr>
            <w:tcW w:w="2481" w:type="dxa"/>
          </w:tcPr>
          <w:p w:rsidR="00B1606C" w:rsidRPr="00F70336" w:rsidRDefault="00B1606C" w:rsidP="00C80234">
            <w:r>
              <w:t>Собственник</w:t>
            </w:r>
          </w:p>
        </w:tc>
        <w:tc>
          <w:tcPr>
            <w:tcW w:w="3189" w:type="dxa"/>
          </w:tcPr>
          <w:p w:rsidR="00B1606C" w:rsidRPr="00D02361" w:rsidRDefault="00B1606C" w:rsidP="00C80234">
            <w:r>
              <w:t>Код собственника согласно матрице</w:t>
            </w:r>
          </w:p>
        </w:tc>
      </w:tr>
      <w:tr w:rsidR="00B1606C" w:rsidRPr="00CC49AA" w:rsidTr="00EA54ED">
        <w:trPr>
          <w:cantSplit/>
        </w:trPr>
        <w:tc>
          <w:tcPr>
            <w:tcW w:w="1844" w:type="dxa"/>
          </w:tcPr>
          <w:p w:rsidR="00B1606C" w:rsidRPr="00E57523" w:rsidRDefault="00B1606C" w:rsidP="00C80234">
            <w:pPr>
              <w:ind w:left="34"/>
            </w:pPr>
            <w:proofErr w:type="spellStart"/>
            <w:r>
              <w:rPr>
                <w:lang w:val="en-US"/>
              </w:rPr>
              <w:t>ClientID</w:t>
            </w:r>
            <w:proofErr w:type="spellEnd"/>
          </w:p>
        </w:tc>
        <w:tc>
          <w:tcPr>
            <w:tcW w:w="709" w:type="dxa"/>
          </w:tcPr>
          <w:p w:rsidR="00B1606C" w:rsidRPr="00960787" w:rsidRDefault="00B1606C" w:rsidP="00C80234">
            <w:pPr>
              <w:jc w:val="center"/>
            </w:pPr>
            <w:r>
              <w:rPr>
                <w:lang w:val="en-US"/>
              </w:rPr>
              <w:t>NA</w:t>
            </w:r>
          </w:p>
        </w:tc>
        <w:tc>
          <w:tcPr>
            <w:tcW w:w="2551" w:type="dxa"/>
          </w:tcPr>
          <w:p w:rsidR="00B1606C" w:rsidRPr="000B5081" w:rsidRDefault="00B1606C" w:rsidP="000B5081">
            <w:pPr>
              <w:jc w:val="center"/>
              <w:rPr>
                <w:lang w:val="en-US"/>
              </w:rPr>
            </w:pPr>
            <w:r>
              <w:rPr>
                <w:rStyle w:val="af0"/>
                <w:u w:val="none"/>
                <w:lang w:val="en-US"/>
              </w:rPr>
              <w:t>STR(36)</w:t>
            </w:r>
          </w:p>
        </w:tc>
        <w:tc>
          <w:tcPr>
            <w:tcW w:w="2481" w:type="dxa"/>
          </w:tcPr>
          <w:p w:rsidR="00B1606C" w:rsidRPr="00F70336" w:rsidRDefault="00B1606C" w:rsidP="00C80234">
            <w:r>
              <w:t>Клиент</w:t>
            </w:r>
          </w:p>
        </w:tc>
        <w:tc>
          <w:tcPr>
            <w:tcW w:w="3189" w:type="dxa"/>
          </w:tcPr>
          <w:p w:rsidR="00B1606C" w:rsidRPr="000B5081" w:rsidRDefault="00B1606C" w:rsidP="00C80234">
            <w:r>
              <w:rPr>
                <w:lang w:val="en-US"/>
              </w:rPr>
              <w:t>GUID</w:t>
            </w:r>
            <w:r w:rsidRPr="000B5081">
              <w:t xml:space="preserve"> </w:t>
            </w:r>
            <w:r>
              <w:t xml:space="preserve">ссылки на партнера-клиента в </w:t>
            </w:r>
            <w:r w:rsidR="002561BC">
              <w:t>КИС</w:t>
            </w:r>
          </w:p>
        </w:tc>
      </w:tr>
      <w:tr w:rsidR="00B1606C" w:rsidRPr="00CC49AA" w:rsidTr="00EA54ED">
        <w:trPr>
          <w:cantSplit/>
        </w:trPr>
        <w:tc>
          <w:tcPr>
            <w:tcW w:w="1844" w:type="dxa"/>
          </w:tcPr>
          <w:p w:rsidR="00B1606C" w:rsidRPr="00792C32" w:rsidRDefault="00B1606C" w:rsidP="00C80234">
            <w:pPr>
              <w:ind w:left="34"/>
            </w:pPr>
          </w:p>
        </w:tc>
        <w:tc>
          <w:tcPr>
            <w:tcW w:w="709" w:type="dxa"/>
          </w:tcPr>
          <w:p w:rsidR="00B1606C" w:rsidRDefault="00B1606C" w:rsidP="00C80234">
            <w:pPr>
              <w:jc w:val="center"/>
              <w:rPr>
                <w:lang w:val="en-US"/>
              </w:rPr>
            </w:pPr>
            <w:r>
              <w:rPr>
                <w:lang w:val="en-US"/>
              </w:rPr>
              <w:t>NA</w:t>
            </w:r>
          </w:p>
        </w:tc>
        <w:tc>
          <w:tcPr>
            <w:tcW w:w="2551" w:type="dxa"/>
          </w:tcPr>
          <w:p w:rsidR="00B1606C" w:rsidRPr="000A4884" w:rsidRDefault="00B1606C" w:rsidP="00C80234">
            <w:pPr>
              <w:jc w:val="center"/>
              <w:rPr>
                <w:rStyle w:val="af0"/>
                <w:u w:val="none"/>
                <w:lang w:val="en-US"/>
              </w:rPr>
            </w:pPr>
            <w:r w:rsidRPr="000A4884">
              <w:rPr>
                <w:rStyle w:val="af0"/>
                <w:u w:val="none"/>
                <w:lang w:val="en-US"/>
              </w:rPr>
              <w:t>INT</w:t>
            </w:r>
          </w:p>
        </w:tc>
        <w:tc>
          <w:tcPr>
            <w:tcW w:w="2481" w:type="dxa"/>
          </w:tcPr>
          <w:p w:rsidR="00B1606C" w:rsidRDefault="00B1606C" w:rsidP="00C80234">
            <w:r>
              <w:t>Код причины возврата</w:t>
            </w:r>
          </w:p>
        </w:tc>
        <w:tc>
          <w:tcPr>
            <w:tcW w:w="3189" w:type="dxa"/>
          </w:tcPr>
          <w:p w:rsidR="00B1606C" w:rsidRPr="00CE1C3D" w:rsidRDefault="00B1606C" w:rsidP="00C80234">
            <w:r>
              <w:t xml:space="preserve">Рекламация по </w:t>
            </w:r>
            <w:proofErr w:type="spellStart"/>
            <w:r>
              <w:t>недовозу</w:t>
            </w:r>
            <w:proofErr w:type="spellEnd"/>
            <w:r>
              <w:t>, рекламация по качеству.</w:t>
            </w:r>
          </w:p>
        </w:tc>
      </w:tr>
      <w:tr w:rsidR="00B1606C" w:rsidRPr="00CC49AA" w:rsidTr="00EA54ED">
        <w:trPr>
          <w:cantSplit/>
        </w:trPr>
        <w:tc>
          <w:tcPr>
            <w:tcW w:w="1844" w:type="dxa"/>
          </w:tcPr>
          <w:p w:rsidR="00B1606C" w:rsidRDefault="00B1606C" w:rsidP="00C80234">
            <w:pPr>
              <w:ind w:left="34"/>
              <w:rPr>
                <w:lang w:val="en-US"/>
              </w:rPr>
            </w:pPr>
            <w:proofErr w:type="spellStart"/>
            <w:r>
              <w:rPr>
                <w:lang w:val="en-US"/>
              </w:rPr>
              <w:t>ClaimRows</w:t>
            </w:r>
            <w:proofErr w:type="spellEnd"/>
          </w:p>
        </w:tc>
        <w:tc>
          <w:tcPr>
            <w:tcW w:w="709" w:type="dxa"/>
          </w:tcPr>
          <w:p w:rsidR="00B1606C" w:rsidRDefault="00B1606C" w:rsidP="00C80234">
            <w:pPr>
              <w:jc w:val="center"/>
              <w:rPr>
                <w:lang w:val="en-US"/>
              </w:rPr>
            </w:pPr>
            <w:r>
              <w:rPr>
                <w:lang w:val="en-US"/>
              </w:rPr>
              <w:t>ME*</w:t>
            </w:r>
          </w:p>
        </w:tc>
        <w:tc>
          <w:tcPr>
            <w:tcW w:w="2551" w:type="dxa"/>
          </w:tcPr>
          <w:p w:rsidR="00B1606C" w:rsidRPr="000A4884" w:rsidRDefault="0080700C" w:rsidP="0080700C">
            <w:pPr>
              <w:pStyle w:val="aff4"/>
              <w:rPr>
                <w:rStyle w:val="af0"/>
              </w:rPr>
            </w:pPr>
            <w:r>
              <w:rPr>
                <w:rStyle w:val="af0"/>
              </w:rPr>
              <w:fldChar w:fldCharType="begin"/>
            </w:r>
            <w:r>
              <w:rPr>
                <w:rStyle w:val="af0"/>
              </w:rPr>
              <w:instrText xml:space="preserve"> REF _Ref506556556 \h  \* MERGEFORMAT </w:instrText>
            </w:r>
            <w:r>
              <w:rPr>
                <w:rStyle w:val="af0"/>
              </w:rPr>
            </w:r>
            <w:r>
              <w:rPr>
                <w:rStyle w:val="af0"/>
              </w:rPr>
              <w:fldChar w:fldCharType="separate"/>
            </w:r>
            <w:proofErr w:type="spellStart"/>
            <w:r>
              <w:rPr>
                <w:lang w:val="en-US"/>
              </w:rPr>
              <w:t>ClientReturnClaimRow</w:t>
            </w:r>
            <w:proofErr w:type="spellEnd"/>
            <w:r>
              <w:rPr>
                <w:rStyle w:val="af0"/>
              </w:rPr>
              <w:fldChar w:fldCharType="end"/>
            </w:r>
          </w:p>
        </w:tc>
        <w:tc>
          <w:tcPr>
            <w:tcW w:w="2481" w:type="dxa"/>
          </w:tcPr>
          <w:p w:rsidR="00B1606C" w:rsidRDefault="00B1606C" w:rsidP="00C80234">
            <w:r>
              <w:t>Строки документа заказа</w:t>
            </w:r>
          </w:p>
        </w:tc>
        <w:tc>
          <w:tcPr>
            <w:tcW w:w="3189" w:type="dxa"/>
          </w:tcPr>
          <w:p w:rsidR="00B1606C" w:rsidRDefault="00B1606C" w:rsidP="00C80234"/>
        </w:tc>
      </w:tr>
      <w:tr w:rsidR="00B1606C" w:rsidRPr="00CC49AA" w:rsidTr="00EA54ED">
        <w:trPr>
          <w:cantSplit/>
        </w:trPr>
        <w:tc>
          <w:tcPr>
            <w:tcW w:w="1844" w:type="dxa"/>
          </w:tcPr>
          <w:p w:rsidR="00B1606C" w:rsidRPr="001B2F76" w:rsidRDefault="00B1606C" w:rsidP="00C80234">
            <w:pPr>
              <w:ind w:left="34"/>
              <w:rPr>
                <w:lang w:val="en-US"/>
              </w:rPr>
            </w:pPr>
            <w:proofErr w:type="spellStart"/>
            <w:r>
              <w:rPr>
                <w:lang w:val="en-US"/>
              </w:rPr>
              <w:t>AddProperties</w:t>
            </w:r>
            <w:proofErr w:type="spellEnd"/>
          </w:p>
        </w:tc>
        <w:tc>
          <w:tcPr>
            <w:tcW w:w="709" w:type="dxa"/>
          </w:tcPr>
          <w:p w:rsidR="00B1606C" w:rsidRDefault="00B1606C" w:rsidP="00C80234">
            <w:pPr>
              <w:jc w:val="center"/>
              <w:rPr>
                <w:lang w:val="en-US"/>
              </w:rPr>
            </w:pPr>
            <w:r>
              <w:rPr>
                <w:lang w:val="en-US"/>
              </w:rPr>
              <w:t>NE*</w:t>
            </w:r>
          </w:p>
        </w:tc>
        <w:tc>
          <w:tcPr>
            <w:tcW w:w="2551" w:type="dxa"/>
          </w:tcPr>
          <w:p w:rsidR="00B1606C" w:rsidRPr="000A4884"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81"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B1606C" w:rsidRPr="00F5569E" w:rsidRDefault="00B1606C" w:rsidP="00C80234">
            <w:r>
              <w:t>Не использовать</w:t>
            </w:r>
          </w:p>
        </w:tc>
      </w:tr>
    </w:tbl>
    <w:p w:rsidR="00633D40" w:rsidRDefault="00633D40" w:rsidP="00633D40">
      <w:pPr>
        <w:rPr>
          <w:rFonts w:asciiTheme="majorHAnsi" w:eastAsiaTheme="majorEastAsia" w:hAnsiTheme="majorHAnsi" w:cstheme="majorBidi"/>
          <w:sz w:val="26"/>
          <w:szCs w:val="26"/>
          <w:lang w:val="en-US"/>
        </w:rPr>
      </w:pPr>
      <w:bookmarkStart w:id="252" w:name="_OrderLink"/>
      <w:bookmarkStart w:id="253" w:name="_DispatchOrderRow"/>
      <w:bookmarkStart w:id="254" w:name="_Ref479018085"/>
      <w:bookmarkEnd w:id="252"/>
      <w:bookmarkEnd w:id="253"/>
    </w:p>
    <w:p w:rsidR="00B1606C" w:rsidRPr="001B2F76" w:rsidRDefault="00B1606C" w:rsidP="00677BA3">
      <w:pPr>
        <w:pStyle w:val="4"/>
      </w:pPr>
      <w:bookmarkStart w:id="255" w:name="_Ref506556556"/>
      <w:bookmarkStart w:id="256" w:name="ClientReturnClaimRow"/>
      <w:proofErr w:type="spellStart"/>
      <w:r>
        <w:rPr>
          <w:lang w:val="en-US"/>
        </w:rPr>
        <w:t>ClientReturnClaimRow</w:t>
      </w:r>
      <w:bookmarkEnd w:id="254"/>
      <w:bookmarkEnd w:id="255"/>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B1606C" w:rsidRPr="00210AA5" w:rsidTr="00C80234">
        <w:trPr>
          <w:cantSplit/>
        </w:trPr>
        <w:tc>
          <w:tcPr>
            <w:tcW w:w="1844" w:type="dxa"/>
            <w:shd w:val="clear" w:color="auto" w:fill="D9D9D9" w:themeFill="background1" w:themeFillShade="D9"/>
          </w:tcPr>
          <w:bookmarkEnd w:id="256"/>
          <w:p w:rsidR="00B1606C" w:rsidRPr="00210AA5" w:rsidRDefault="00B1606C" w:rsidP="00C80234">
            <w:pPr>
              <w:ind w:left="34"/>
              <w:rPr>
                <w:b/>
              </w:rPr>
            </w:pPr>
            <w:r>
              <w:rPr>
                <w:b/>
              </w:rPr>
              <w:t>Поле</w:t>
            </w:r>
          </w:p>
        </w:tc>
        <w:tc>
          <w:tcPr>
            <w:tcW w:w="709" w:type="dxa"/>
            <w:shd w:val="clear" w:color="auto" w:fill="D9D9D9" w:themeFill="background1" w:themeFillShade="D9"/>
          </w:tcPr>
          <w:p w:rsidR="00B1606C" w:rsidRPr="001B2F76" w:rsidRDefault="00B1606C" w:rsidP="00C80234">
            <w:pPr>
              <w:jc w:val="center"/>
              <w:rPr>
                <w:b/>
              </w:rPr>
            </w:pPr>
            <w:r>
              <w:rPr>
                <w:b/>
              </w:rPr>
              <w:t>Исп</w:t>
            </w:r>
            <w:r w:rsidRPr="001B2F76">
              <w:rPr>
                <w:b/>
              </w:rPr>
              <w:t>.</w:t>
            </w:r>
          </w:p>
        </w:tc>
        <w:tc>
          <w:tcPr>
            <w:tcW w:w="2409" w:type="dxa"/>
            <w:shd w:val="clear" w:color="auto" w:fill="D9D9D9" w:themeFill="background1" w:themeFillShade="D9"/>
          </w:tcPr>
          <w:p w:rsidR="00B1606C" w:rsidRPr="00210AA5" w:rsidRDefault="00B1606C" w:rsidP="00C80234">
            <w:pPr>
              <w:jc w:val="center"/>
              <w:rPr>
                <w:b/>
              </w:rPr>
            </w:pPr>
            <w:r>
              <w:rPr>
                <w:b/>
              </w:rPr>
              <w:t>Тип значения</w:t>
            </w:r>
          </w:p>
        </w:tc>
        <w:tc>
          <w:tcPr>
            <w:tcW w:w="2373" w:type="dxa"/>
            <w:shd w:val="clear" w:color="auto" w:fill="D9D9D9" w:themeFill="background1" w:themeFillShade="D9"/>
          </w:tcPr>
          <w:p w:rsidR="00B1606C" w:rsidRPr="00210AA5" w:rsidRDefault="00B1606C" w:rsidP="00C80234">
            <w:pPr>
              <w:rPr>
                <w:b/>
              </w:rPr>
            </w:pPr>
            <w:r>
              <w:rPr>
                <w:b/>
              </w:rPr>
              <w:t>Описание</w:t>
            </w:r>
          </w:p>
        </w:tc>
        <w:tc>
          <w:tcPr>
            <w:tcW w:w="3439" w:type="dxa"/>
            <w:shd w:val="clear" w:color="auto" w:fill="D9D9D9" w:themeFill="background1" w:themeFillShade="D9"/>
          </w:tcPr>
          <w:p w:rsidR="00B1606C" w:rsidRPr="00210AA5" w:rsidRDefault="00B1606C" w:rsidP="00C80234">
            <w:pPr>
              <w:rPr>
                <w:b/>
              </w:rPr>
            </w:pPr>
            <w:r>
              <w:rPr>
                <w:b/>
              </w:rPr>
              <w:t>Комментарий</w:t>
            </w:r>
          </w:p>
        </w:tc>
      </w:tr>
      <w:tr w:rsidR="00B1606C" w:rsidRPr="00CC49AA" w:rsidTr="00C80234">
        <w:trPr>
          <w:cantSplit/>
        </w:trPr>
        <w:tc>
          <w:tcPr>
            <w:tcW w:w="1844" w:type="dxa"/>
          </w:tcPr>
          <w:p w:rsidR="00B1606C" w:rsidRPr="001B2F76" w:rsidRDefault="00B1606C" w:rsidP="00C80234">
            <w:pPr>
              <w:ind w:left="34"/>
            </w:pPr>
            <w:proofErr w:type="spellStart"/>
            <w:r>
              <w:rPr>
                <w:lang w:val="en-US"/>
              </w:rPr>
              <w:t>ClaimRowID</w:t>
            </w:r>
            <w:proofErr w:type="spellEnd"/>
          </w:p>
        </w:tc>
        <w:tc>
          <w:tcPr>
            <w:tcW w:w="709" w:type="dxa"/>
          </w:tcPr>
          <w:p w:rsidR="00B1606C" w:rsidRPr="00737F25" w:rsidRDefault="00B1606C" w:rsidP="00C80234">
            <w:pPr>
              <w:jc w:val="center"/>
            </w:pPr>
            <w:r>
              <w:rPr>
                <w:lang w:val="en-US"/>
              </w:rPr>
              <w:t>NA</w:t>
            </w:r>
          </w:p>
        </w:tc>
        <w:tc>
          <w:tcPr>
            <w:tcW w:w="2409" w:type="dxa"/>
          </w:tcPr>
          <w:p w:rsidR="00B1606C" w:rsidRPr="001B2F76" w:rsidRDefault="00B1606C" w:rsidP="00C80234">
            <w:pPr>
              <w:jc w:val="center"/>
            </w:pPr>
            <w:r>
              <w:rPr>
                <w:lang w:val="en-US"/>
              </w:rPr>
              <w:t>STR</w:t>
            </w:r>
            <w:r w:rsidRPr="001B2F76">
              <w:t>(50)</w:t>
            </w:r>
          </w:p>
        </w:tc>
        <w:tc>
          <w:tcPr>
            <w:tcW w:w="2373" w:type="dxa"/>
          </w:tcPr>
          <w:p w:rsidR="00B1606C" w:rsidRPr="001B2F76" w:rsidRDefault="00B1606C" w:rsidP="000B5081">
            <w:r>
              <w:t>Уникальный код строки возврата</w:t>
            </w:r>
          </w:p>
        </w:tc>
        <w:tc>
          <w:tcPr>
            <w:tcW w:w="3439" w:type="dxa"/>
          </w:tcPr>
          <w:p w:rsidR="00B1606C" w:rsidRPr="00737F25" w:rsidRDefault="00B1606C" w:rsidP="000B5081">
            <w:r>
              <w:t>Если код передается, то в данных возврата выполняется группировка по строкам заказа, если нет, то по товарам.</w:t>
            </w:r>
          </w:p>
        </w:tc>
      </w:tr>
      <w:tr w:rsidR="00B1606C" w:rsidRPr="00CC49AA" w:rsidTr="00C80234">
        <w:trPr>
          <w:cantSplit/>
        </w:trPr>
        <w:tc>
          <w:tcPr>
            <w:tcW w:w="1844" w:type="dxa"/>
          </w:tcPr>
          <w:p w:rsidR="00B1606C" w:rsidRPr="0063493A" w:rsidRDefault="00B1606C" w:rsidP="00C80234">
            <w:pPr>
              <w:ind w:left="34"/>
            </w:pPr>
            <w:proofErr w:type="spellStart"/>
            <w:r>
              <w:rPr>
                <w:lang w:val="en-US"/>
              </w:rPr>
              <w:t>GoodID</w:t>
            </w:r>
            <w:proofErr w:type="spellEnd"/>
          </w:p>
        </w:tc>
        <w:tc>
          <w:tcPr>
            <w:tcW w:w="709" w:type="dxa"/>
          </w:tcPr>
          <w:p w:rsidR="00B1606C" w:rsidRPr="0063493A" w:rsidRDefault="00B1606C" w:rsidP="00C80234">
            <w:pPr>
              <w:jc w:val="center"/>
            </w:pPr>
            <w:r>
              <w:rPr>
                <w:lang w:val="en-US"/>
              </w:rPr>
              <w:t>MA</w:t>
            </w:r>
          </w:p>
        </w:tc>
        <w:tc>
          <w:tcPr>
            <w:tcW w:w="2409" w:type="dxa"/>
          </w:tcPr>
          <w:p w:rsidR="00B1606C" w:rsidRPr="0063493A" w:rsidRDefault="00B1606C" w:rsidP="00C80234">
            <w:pPr>
              <w:jc w:val="center"/>
            </w:pPr>
            <w:r>
              <w:rPr>
                <w:lang w:val="en-US"/>
              </w:rPr>
              <w:t>STR</w:t>
            </w:r>
            <w:r w:rsidRPr="0063493A">
              <w:t>(</w:t>
            </w:r>
            <w:r>
              <w:rPr>
                <w:lang w:val="en-US"/>
              </w:rPr>
              <w:t>36</w:t>
            </w:r>
            <w:r>
              <w:t>)</w:t>
            </w:r>
          </w:p>
        </w:tc>
        <w:tc>
          <w:tcPr>
            <w:tcW w:w="2373" w:type="dxa"/>
          </w:tcPr>
          <w:p w:rsidR="00B1606C" w:rsidRPr="00B54C9D" w:rsidRDefault="00B1606C" w:rsidP="00C80234">
            <w:r w:rsidRPr="0063493A">
              <w:t>Уникальный идентификатор товара</w:t>
            </w:r>
          </w:p>
        </w:tc>
        <w:tc>
          <w:tcPr>
            <w:tcW w:w="3439" w:type="dxa"/>
          </w:tcPr>
          <w:p w:rsidR="00B1606C" w:rsidRPr="000B5081" w:rsidRDefault="00B1606C" w:rsidP="00C80234">
            <w:r>
              <w:rPr>
                <w:lang w:val="en-US"/>
              </w:rPr>
              <w:t>GUID</w:t>
            </w:r>
            <w:r w:rsidRPr="000B5081">
              <w:t xml:space="preserve"> </w:t>
            </w:r>
            <w:r>
              <w:t xml:space="preserve">ссылки на номенклатуру в </w:t>
            </w:r>
            <w:r w:rsidR="002561BC">
              <w:t>КИС</w:t>
            </w:r>
          </w:p>
        </w:tc>
      </w:tr>
      <w:tr w:rsidR="00B1606C" w:rsidRPr="00CC49AA" w:rsidTr="00C80234">
        <w:trPr>
          <w:cantSplit/>
        </w:trPr>
        <w:tc>
          <w:tcPr>
            <w:tcW w:w="1844" w:type="dxa"/>
          </w:tcPr>
          <w:p w:rsidR="00B1606C" w:rsidRPr="00B1606C" w:rsidRDefault="00B1606C" w:rsidP="00C80234">
            <w:pPr>
              <w:ind w:left="34"/>
              <w:rPr>
                <w:lang w:val="en-US"/>
              </w:rPr>
            </w:pPr>
            <w:proofErr w:type="spellStart"/>
            <w:r>
              <w:rPr>
                <w:lang w:val="en-US"/>
              </w:rPr>
              <w:t>FeatureID</w:t>
            </w:r>
            <w:proofErr w:type="spellEnd"/>
          </w:p>
        </w:tc>
        <w:tc>
          <w:tcPr>
            <w:tcW w:w="709" w:type="dxa"/>
          </w:tcPr>
          <w:p w:rsidR="00B1606C" w:rsidRDefault="00B1606C" w:rsidP="00C80234">
            <w:pPr>
              <w:jc w:val="center"/>
              <w:rPr>
                <w:lang w:val="en-US"/>
              </w:rPr>
            </w:pPr>
            <w:r>
              <w:rPr>
                <w:lang w:val="en-US"/>
              </w:rPr>
              <w:t>NA</w:t>
            </w:r>
          </w:p>
        </w:tc>
        <w:tc>
          <w:tcPr>
            <w:tcW w:w="2409" w:type="dxa"/>
          </w:tcPr>
          <w:p w:rsidR="00B1606C" w:rsidRDefault="00B1606C" w:rsidP="00C80234">
            <w:pPr>
              <w:jc w:val="center"/>
              <w:rPr>
                <w:lang w:val="en-US"/>
              </w:rPr>
            </w:pPr>
            <w:r>
              <w:rPr>
                <w:lang w:val="en-US"/>
              </w:rPr>
              <w:t>STR(50)</w:t>
            </w:r>
          </w:p>
        </w:tc>
        <w:tc>
          <w:tcPr>
            <w:tcW w:w="2373" w:type="dxa"/>
          </w:tcPr>
          <w:p w:rsidR="00B1606C" w:rsidRPr="0063493A" w:rsidRDefault="00B1606C" w:rsidP="00C80234">
            <w:r>
              <w:t>Уникальный идентификатор характеристики</w:t>
            </w:r>
          </w:p>
        </w:tc>
        <w:tc>
          <w:tcPr>
            <w:tcW w:w="3439" w:type="dxa"/>
          </w:tcPr>
          <w:p w:rsidR="00B1606C" w:rsidRDefault="00B1606C" w:rsidP="00C80234">
            <w:pPr>
              <w:rPr>
                <w:lang w:val="en-US"/>
              </w:rPr>
            </w:pPr>
          </w:p>
        </w:tc>
      </w:tr>
      <w:tr w:rsidR="00B1606C" w:rsidRPr="00CC49AA" w:rsidTr="00C80234">
        <w:trPr>
          <w:cantSplit/>
        </w:trPr>
        <w:tc>
          <w:tcPr>
            <w:tcW w:w="1844" w:type="dxa"/>
          </w:tcPr>
          <w:p w:rsidR="00B1606C" w:rsidRPr="007100F5" w:rsidRDefault="00B1606C" w:rsidP="00C80234">
            <w:pPr>
              <w:ind w:left="34"/>
              <w:rPr>
                <w:lang w:val="en-US"/>
              </w:rPr>
            </w:pPr>
            <w:r>
              <w:rPr>
                <w:lang w:val="en-US"/>
              </w:rPr>
              <w:t>Quantity</w:t>
            </w:r>
          </w:p>
        </w:tc>
        <w:tc>
          <w:tcPr>
            <w:tcW w:w="709" w:type="dxa"/>
          </w:tcPr>
          <w:p w:rsidR="00B1606C" w:rsidRPr="007100F5" w:rsidRDefault="00B1606C" w:rsidP="00C80234">
            <w:pPr>
              <w:jc w:val="center"/>
              <w:rPr>
                <w:lang w:val="en-US"/>
              </w:rPr>
            </w:pPr>
            <w:r>
              <w:rPr>
                <w:lang w:val="en-US"/>
              </w:rPr>
              <w:t>MA</w:t>
            </w:r>
          </w:p>
        </w:tc>
        <w:tc>
          <w:tcPr>
            <w:tcW w:w="2409" w:type="dxa"/>
          </w:tcPr>
          <w:p w:rsidR="00B1606C" w:rsidRDefault="00B1606C" w:rsidP="00C80234">
            <w:pPr>
              <w:jc w:val="center"/>
              <w:rPr>
                <w:lang w:val="en-US"/>
              </w:rPr>
            </w:pPr>
            <w:r>
              <w:rPr>
                <w:lang w:val="en-US"/>
              </w:rPr>
              <w:t>DEC</w:t>
            </w:r>
          </w:p>
        </w:tc>
        <w:tc>
          <w:tcPr>
            <w:tcW w:w="2373" w:type="dxa"/>
          </w:tcPr>
          <w:p w:rsidR="00B1606C" w:rsidRPr="000B5081" w:rsidRDefault="00B1606C" w:rsidP="00EA54ED">
            <w:r>
              <w:t xml:space="preserve">Количество в базовых единицах </w:t>
            </w:r>
          </w:p>
        </w:tc>
        <w:tc>
          <w:tcPr>
            <w:tcW w:w="3439" w:type="dxa"/>
          </w:tcPr>
          <w:p w:rsidR="00B1606C" w:rsidRDefault="00B1606C" w:rsidP="00C80234"/>
        </w:tc>
      </w:tr>
      <w:tr w:rsidR="00B1606C" w:rsidRPr="00CC49AA" w:rsidTr="00C80234">
        <w:trPr>
          <w:cantSplit/>
        </w:trPr>
        <w:tc>
          <w:tcPr>
            <w:tcW w:w="1844" w:type="dxa"/>
          </w:tcPr>
          <w:p w:rsidR="00B1606C" w:rsidRPr="00EA54ED" w:rsidRDefault="00B1606C" w:rsidP="00C80234">
            <w:pPr>
              <w:ind w:left="34"/>
            </w:pPr>
            <w:r>
              <w:rPr>
                <w:lang w:val="en-US"/>
              </w:rPr>
              <w:t>Quality</w:t>
            </w:r>
          </w:p>
        </w:tc>
        <w:tc>
          <w:tcPr>
            <w:tcW w:w="709" w:type="dxa"/>
          </w:tcPr>
          <w:p w:rsidR="00B1606C" w:rsidRPr="00EA54ED" w:rsidRDefault="00B1606C" w:rsidP="00C80234">
            <w:pPr>
              <w:jc w:val="center"/>
            </w:pPr>
            <w:r>
              <w:rPr>
                <w:lang w:val="en-US"/>
              </w:rPr>
              <w:t>NA</w:t>
            </w:r>
          </w:p>
        </w:tc>
        <w:tc>
          <w:tcPr>
            <w:tcW w:w="2409" w:type="dxa"/>
          </w:tcPr>
          <w:p w:rsidR="00B1606C" w:rsidRPr="00EA54ED" w:rsidRDefault="00B1606C" w:rsidP="00C80234">
            <w:pPr>
              <w:jc w:val="center"/>
            </w:pPr>
            <w:r>
              <w:rPr>
                <w:lang w:val="en-US"/>
              </w:rPr>
              <w:t>INT</w:t>
            </w:r>
          </w:p>
        </w:tc>
        <w:tc>
          <w:tcPr>
            <w:tcW w:w="2373" w:type="dxa"/>
          </w:tcPr>
          <w:p w:rsidR="00B1606C" w:rsidRPr="007100F5" w:rsidRDefault="00B1606C" w:rsidP="00C80234">
            <w:r>
              <w:t>Качество</w:t>
            </w:r>
          </w:p>
        </w:tc>
        <w:tc>
          <w:tcPr>
            <w:tcW w:w="3439" w:type="dxa"/>
          </w:tcPr>
          <w:p w:rsidR="00B1606C" w:rsidRDefault="00B1606C" w:rsidP="00C80234"/>
        </w:tc>
      </w:tr>
      <w:tr w:rsidR="00B1606C" w:rsidRPr="00CC49AA" w:rsidTr="00C80234">
        <w:trPr>
          <w:cantSplit/>
        </w:trPr>
        <w:tc>
          <w:tcPr>
            <w:tcW w:w="1844" w:type="dxa"/>
          </w:tcPr>
          <w:p w:rsidR="00B1606C" w:rsidRPr="00A14852" w:rsidRDefault="00B1606C" w:rsidP="00C80234">
            <w:pPr>
              <w:ind w:left="34"/>
            </w:pPr>
            <w:r>
              <w:rPr>
                <w:lang w:val="en-US"/>
              </w:rPr>
              <w:t>Price</w:t>
            </w:r>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Стоимость</w:t>
            </w:r>
          </w:p>
        </w:tc>
        <w:tc>
          <w:tcPr>
            <w:tcW w:w="3439" w:type="dxa"/>
          </w:tcPr>
          <w:p w:rsidR="00B1606C" w:rsidRPr="00210AA5" w:rsidRDefault="00B1606C" w:rsidP="00C80234"/>
        </w:tc>
      </w:tr>
      <w:tr w:rsidR="00B1606C" w:rsidRPr="00CC49AA" w:rsidTr="00C80234">
        <w:trPr>
          <w:cantSplit/>
        </w:trPr>
        <w:tc>
          <w:tcPr>
            <w:tcW w:w="1844" w:type="dxa"/>
          </w:tcPr>
          <w:p w:rsidR="00B1606C" w:rsidRPr="00A14852" w:rsidRDefault="00B1606C" w:rsidP="00C80234">
            <w:pPr>
              <w:ind w:left="34"/>
            </w:pPr>
            <w:proofErr w:type="spellStart"/>
            <w:r>
              <w:rPr>
                <w:lang w:val="en-US"/>
              </w:rPr>
              <w:t>InsurancePrice</w:t>
            </w:r>
            <w:proofErr w:type="spellEnd"/>
          </w:p>
        </w:tc>
        <w:tc>
          <w:tcPr>
            <w:tcW w:w="709" w:type="dxa"/>
          </w:tcPr>
          <w:p w:rsidR="00B1606C" w:rsidRPr="00A14852" w:rsidRDefault="00B1606C" w:rsidP="00C80234">
            <w:pPr>
              <w:jc w:val="center"/>
            </w:pPr>
            <w:r>
              <w:rPr>
                <w:lang w:val="en-US"/>
              </w:rPr>
              <w:t>NA</w:t>
            </w:r>
          </w:p>
        </w:tc>
        <w:tc>
          <w:tcPr>
            <w:tcW w:w="2409" w:type="dxa"/>
          </w:tcPr>
          <w:p w:rsidR="00B1606C" w:rsidRPr="00A14852" w:rsidRDefault="00B1606C" w:rsidP="00C80234">
            <w:pPr>
              <w:jc w:val="center"/>
            </w:pPr>
            <w:r>
              <w:rPr>
                <w:lang w:val="en-US"/>
              </w:rPr>
              <w:t>DEC</w:t>
            </w:r>
          </w:p>
        </w:tc>
        <w:tc>
          <w:tcPr>
            <w:tcW w:w="2373" w:type="dxa"/>
          </w:tcPr>
          <w:p w:rsidR="00B1606C" w:rsidRDefault="00B1606C" w:rsidP="00C80234">
            <w:r>
              <w:t>Страховая стоимость</w:t>
            </w:r>
          </w:p>
        </w:tc>
        <w:tc>
          <w:tcPr>
            <w:tcW w:w="3439" w:type="dxa"/>
          </w:tcPr>
          <w:p w:rsidR="00B1606C" w:rsidRPr="00210AA5" w:rsidRDefault="00B1606C" w:rsidP="00C80234"/>
        </w:tc>
      </w:tr>
      <w:tr w:rsidR="00322575" w:rsidRPr="00CC49AA" w:rsidTr="00C80234">
        <w:trPr>
          <w:cantSplit/>
        </w:trPr>
        <w:tc>
          <w:tcPr>
            <w:tcW w:w="1844" w:type="dxa"/>
          </w:tcPr>
          <w:p w:rsidR="00322575" w:rsidRPr="00322575" w:rsidRDefault="00322575" w:rsidP="00C80234">
            <w:pPr>
              <w:ind w:left="34"/>
              <w:rPr>
                <w:sz w:val="22"/>
                <w:szCs w:val="22"/>
                <w:lang w:val="en-US"/>
              </w:rPr>
            </w:pPr>
            <w:proofErr w:type="spellStart"/>
            <w:r w:rsidRPr="00322575">
              <w:rPr>
                <w:sz w:val="22"/>
                <w:szCs w:val="22"/>
                <w:lang w:val="en-US"/>
              </w:rPr>
              <w:t>KeepingVariantID</w:t>
            </w:r>
            <w:proofErr w:type="spellEnd"/>
          </w:p>
        </w:tc>
        <w:tc>
          <w:tcPr>
            <w:tcW w:w="709" w:type="dxa"/>
          </w:tcPr>
          <w:p w:rsidR="00322575" w:rsidRDefault="00322575" w:rsidP="00C80234">
            <w:pPr>
              <w:jc w:val="center"/>
              <w:rPr>
                <w:lang w:val="en-US"/>
              </w:rPr>
            </w:pPr>
            <w:r>
              <w:rPr>
                <w:lang w:val="en-US"/>
              </w:rPr>
              <w:t>NA</w:t>
            </w:r>
          </w:p>
        </w:tc>
        <w:tc>
          <w:tcPr>
            <w:tcW w:w="2409" w:type="dxa"/>
          </w:tcPr>
          <w:p w:rsidR="00322575" w:rsidRDefault="00322575" w:rsidP="00C80234">
            <w:pPr>
              <w:jc w:val="center"/>
              <w:rPr>
                <w:lang w:val="en-US"/>
              </w:rPr>
            </w:pPr>
            <w:r>
              <w:rPr>
                <w:lang w:val="en-US"/>
              </w:rPr>
              <w:t>STR(36)</w:t>
            </w:r>
          </w:p>
        </w:tc>
        <w:tc>
          <w:tcPr>
            <w:tcW w:w="2373" w:type="dxa"/>
          </w:tcPr>
          <w:p w:rsidR="00322575" w:rsidRDefault="00322575" w:rsidP="00C80234">
            <w:r w:rsidRPr="00322575">
              <w:t>GUID предварительно созданного варианта упаковки</w:t>
            </w:r>
          </w:p>
        </w:tc>
        <w:tc>
          <w:tcPr>
            <w:tcW w:w="3439" w:type="dxa"/>
          </w:tcPr>
          <w:p w:rsidR="00322575" w:rsidRPr="00210AA5" w:rsidRDefault="00322575" w:rsidP="00C80234">
            <w:r w:rsidRPr="00322575">
              <w:t>Если не заполнено, подставляется основной вариант упаковки. Если не найдено, то пакет вернется с ошибкой</w:t>
            </w:r>
          </w:p>
        </w:tc>
      </w:tr>
      <w:tr w:rsidR="002548F0" w:rsidRPr="00CC49AA" w:rsidTr="00C80234">
        <w:trPr>
          <w:cantSplit/>
        </w:trPr>
        <w:tc>
          <w:tcPr>
            <w:tcW w:w="1844" w:type="dxa"/>
          </w:tcPr>
          <w:p w:rsidR="002548F0" w:rsidRPr="00322575" w:rsidRDefault="002548F0" w:rsidP="00C80234">
            <w:pPr>
              <w:ind w:left="34"/>
              <w:rPr>
                <w:sz w:val="22"/>
                <w:szCs w:val="22"/>
                <w:lang w:val="en-US"/>
              </w:rPr>
            </w:pPr>
            <w:r>
              <w:rPr>
                <w:sz w:val="22"/>
                <w:szCs w:val="22"/>
                <w:lang w:val="en-US"/>
              </w:rPr>
              <w:lastRenderedPageBreak/>
              <w:t>Order</w:t>
            </w:r>
          </w:p>
        </w:tc>
        <w:tc>
          <w:tcPr>
            <w:tcW w:w="709" w:type="dxa"/>
          </w:tcPr>
          <w:p w:rsidR="002548F0" w:rsidRDefault="002548F0" w:rsidP="00C80234">
            <w:pPr>
              <w:jc w:val="center"/>
              <w:rPr>
                <w:lang w:val="en-US"/>
              </w:rPr>
            </w:pPr>
            <w:r>
              <w:rPr>
                <w:lang w:val="en-US"/>
              </w:rPr>
              <w:t>NE</w:t>
            </w:r>
          </w:p>
        </w:tc>
        <w:tc>
          <w:tcPr>
            <w:tcW w:w="2409" w:type="dxa"/>
          </w:tcPr>
          <w:p w:rsidR="002548F0" w:rsidRPr="002548F0" w:rsidRDefault="0080700C" w:rsidP="00C80234">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373" w:type="dxa"/>
          </w:tcPr>
          <w:p w:rsidR="002548F0" w:rsidRPr="00322575" w:rsidRDefault="002548F0" w:rsidP="002548F0">
            <w:r>
              <w:t>Заказ на отгрузку, являющийся владельцем данной строки</w:t>
            </w:r>
          </w:p>
        </w:tc>
        <w:tc>
          <w:tcPr>
            <w:tcW w:w="3439" w:type="dxa"/>
          </w:tcPr>
          <w:p w:rsidR="002548F0" w:rsidRPr="00322575" w:rsidRDefault="005151C1" w:rsidP="00C80234">
            <w:r>
              <w:t>Производится поиск заказа по переданным данным</w:t>
            </w:r>
          </w:p>
        </w:tc>
      </w:tr>
    </w:tbl>
    <w:p w:rsidR="00677BA3" w:rsidRPr="00192842" w:rsidRDefault="00677BA3" w:rsidP="00677BA3">
      <w:pPr>
        <w:pStyle w:val="3"/>
        <w:rPr>
          <w:lang w:val="en-US"/>
        </w:rPr>
      </w:pPr>
      <w:bookmarkStart w:id="257" w:name="_Ref477175921"/>
      <w:r>
        <w:t>Отгрузка</w:t>
      </w:r>
    </w:p>
    <w:p w:rsidR="00B1606C" w:rsidRPr="00192842" w:rsidRDefault="00B1606C" w:rsidP="00677BA3">
      <w:pPr>
        <w:pStyle w:val="4"/>
        <w:rPr>
          <w:lang w:val="en-US"/>
        </w:rPr>
      </w:pPr>
      <w:bookmarkStart w:id="258" w:name="_Ref515534625"/>
      <w:bookmarkStart w:id="259" w:name="ShipmentOrder"/>
      <w:proofErr w:type="spellStart"/>
      <w:r>
        <w:rPr>
          <w:lang w:val="en-US"/>
        </w:rPr>
        <w:t>ShipmentOrder</w:t>
      </w:r>
      <w:bookmarkEnd w:id="257"/>
      <w:bookmarkEnd w:id="258"/>
      <w:proofErr w:type="spellEnd"/>
    </w:p>
    <w:bookmarkEnd w:id="259"/>
    <w:p w:rsidR="00B1606C" w:rsidRPr="002F5EFB" w:rsidRDefault="00B1606C" w:rsidP="00E90687">
      <w:pPr>
        <w:ind w:firstLine="708"/>
      </w:pPr>
      <w:r>
        <w:t>Наследует</w:t>
      </w:r>
      <w:r w:rsidRPr="00BF48B0">
        <w:rPr>
          <w:lang w:val="en-US"/>
        </w:rPr>
        <w:t xml:space="preserve"> </w:t>
      </w:r>
      <w:r>
        <w:t>тип</w:t>
      </w:r>
      <w:r w:rsidRPr="00BF48B0">
        <w:rPr>
          <w:lang w:val="en-US"/>
        </w:rPr>
        <w:t xml:space="preserve"> </w:t>
      </w:r>
      <w:r w:rsidR="0042358C" w:rsidRPr="0042358C">
        <w:rPr>
          <w:rStyle w:val="aff5"/>
        </w:rPr>
        <w:fldChar w:fldCharType="begin"/>
      </w:r>
      <w:r w:rsidR="0042358C" w:rsidRPr="00BF48B0">
        <w:rPr>
          <w:rStyle w:val="aff5"/>
          <w:lang w:val="en-US"/>
        </w:rPr>
        <w:instrText xml:space="preserve"> </w:instrText>
      </w:r>
      <w:r w:rsidR="0042358C" w:rsidRPr="00854F84">
        <w:rPr>
          <w:rStyle w:val="aff5"/>
          <w:lang w:val="en-US"/>
        </w:rPr>
        <w:instrText>REF</w:instrText>
      </w:r>
      <w:r w:rsidR="0042358C" w:rsidRPr="00BF48B0">
        <w:rPr>
          <w:rStyle w:val="aff5"/>
          <w:lang w:val="en-US"/>
        </w:rPr>
        <w:instrText xml:space="preserve"> _</w:instrText>
      </w:r>
      <w:r w:rsidR="0042358C" w:rsidRPr="00854F84">
        <w:rPr>
          <w:rStyle w:val="aff5"/>
          <w:lang w:val="en-US"/>
        </w:rPr>
        <w:instrText>Ref</w:instrText>
      </w:r>
      <w:r w:rsidR="0042358C" w:rsidRPr="00BF48B0">
        <w:rPr>
          <w:rStyle w:val="aff5"/>
          <w:lang w:val="en-US"/>
        </w:rPr>
        <w:instrText>476948422 \</w:instrText>
      </w:r>
      <w:r w:rsidR="0042358C" w:rsidRPr="00854F84">
        <w:rPr>
          <w:rStyle w:val="aff5"/>
          <w:lang w:val="en-US"/>
        </w:rPr>
        <w:instrText>h</w:instrText>
      </w:r>
      <w:r w:rsidR="0042358C" w:rsidRPr="00BF48B0">
        <w:rPr>
          <w:rStyle w:val="aff5"/>
          <w:lang w:val="en-US"/>
        </w:rPr>
        <w:instrText xml:space="preserve">  \* </w:instrText>
      </w:r>
      <w:r w:rsidR="0042358C" w:rsidRPr="00854F84">
        <w:rPr>
          <w:rStyle w:val="aff5"/>
          <w:lang w:val="en-US"/>
        </w:rPr>
        <w:instrText>MERGEFORMAT</w:instrText>
      </w:r>
      <w:r w:rsidR="0042358C" w:rsidRPr="00BF48B0">
        <w:rPr>
          <w:rStyle w:val="aff5"/>
          <w:lang w:val="en-US"/>
        </w:rPr>
        <w:instrText xml:space="preserve"> </w:instrText>
      </w:r>
      <w:r w:rsidR="0042358C" w:rsidRPr="0042358C">
        <w:rPr>
          <w:rStyle w:val="aff5"/>
        </w:rPr>
      </w:r>
      <w:r w:rsidR="0042358C" w:rsidRPr="0042358C">
        <w:rPr>
          <w:rStyle w:val="aff5"/>
        </w:rPr>
        <w:fldChar w:fldCharType="separate"/>
      </w:r>
      <w:proofErr w:type="spellStart"/>
      <w:r w:rsidR="0042358C" w:rsidRPr="00854F84">
        <w:rPr>
          <w:rStyle w:val="aff5"/>
          <w:lang w:val="en-US"/>
        </w:rPr>
        <w:t>OrderLink</w:t>
      </w:r>
      <w:proofErr w:type="spellEnd"/>
      <w:r w:rsidR="0042358C" w:rsidRPr="0042358C">
        <w:rPr>
          <w:rStyle w:val="aff5"/>
        </w:rPr>
        <w:fldChar w:fldCharType="end"/>
      </w:r>
      <w:r w:rsidRPr="00BF48B0">
        <w:rPr>
          <w:lang w:val="en-US"/>
        </w:rPr>
        <w:t xml:space="preserve">. </w:t>
      </w:r>
      <w:r>
        <w:t>Данные для создания документа Заказ с типом Отгрузка</w:t>
      </w:r>
    </w:p>
    <w:tbl>
      <w:tblPr>
        <w:tblStyle w:val="af4"/>
        <w:tblW w:w="10774" w:type="dxa"/>
        <w:tblInd w:w="-318" w:type="dxa"/>
        <w:tblLayout w:type="fixed"/>
        <w:tblLook w:val="04A0" w:firstRow="1" w:lastRow="0" w:firstColumn="1" w:lastColumn="0" w:noHBand="0" w:noVBand="1"/>
      </w:tblPr>
      <w:tblGrid>
        <w:gridCol w:w="1844"/>
        <w:gridCol w:w="709"/>
        <w:gridCol w:w="2409"/>
        <w:gridCol w:w="2410"/>
        <w:gridCol w:w="3402"/>
      </w:tblGrid>
      <w:tr w:rsidR="00B1606C" w:rsidRPr="00210AA5" w:rsidTr="00467387">
        <w:trPr>
          <w:cantSplit/>
        </w:trPr>
        <w:tc>
          <w:tcPr>
            <w:tcW w:w="1844" w:type="dxa"/>
            <w:shd w:val="clear" w:color="auto" w:fill="D9D9D9" w:themeFill="background1" w:themeFillShade="D9"/>
          </w:tcPr>
          <w:p w:rsidR="00B1606C" w:rsidRPr="00210AA5" w:rsidRDefault="00B1606C" w:rsidP="00723CF5">
            <w:pPr>
              <w:ind w:left="34"/>
              <w:rPr>
                <w:b/>
              </w:rPr>
            </w:pPr>
            <w:bookmarkStart w:id="260" w:name="_LogisticsInfo"/>
            <w:bookmarkEnd w:id="260"/>
            <w:r>
              <w:rPr>
                <w:b/>
              </w:rPr>
              <w:t>Поле</w:t>
            </w:r>
          </w:p>
        </w:tc>
        <w:tc>
          <w:tcPr>
            <w:tcW w:w="709" w:type="dxa"/>
            <w:shd w:val="clear" w:color="auto" w:fill="D9D9D9" w:themeFill="background1" w:themeFillShade="D9"/>
          </w:tcPr>
          <w:p w:rsidR="00B1606C" w:rsidRPr="00BB7D56" w:rsidRDefault="00B1606C" w:rsidP="00723CF5">
            <w:pPr>
              <w:jc w:val="center"/>
              <w:rPr>
                <w:b/>
              </w:rPr>
            </w:pPr>
            <w:r>
              <w:rPr>
                <w:b/>
              </w:rPr>
              <w:t>Исп.</w:t>
            </w:r>
          </w:p>
        </w:tc>
        <w:tc>
          <w:tcPr>
            <w:tcW w:w="2409" w:type="dxa"/>
            <w:shd w:val="clear" w:color="auto" w:fill="D9D9D9" w:themeFill="background1" w:themeFillShade="D9"/>
          </w:tcPr>
          <w:p w:rsidR="00B1606C" w:rsidRPr="00210AA5" w:rsidRDefault="00B1606C" w:rsidP="00723CF5">
            <w:pPr>
              <w:jc w:val="center"/>
              <w:rPr>
                <w:b/>
              </w:rPr>
            </w:pPr>
            <w:r>
              <w:rPr>
                <w:b/>
              </w:rPr>
              <w:t>Тип значения</w:t>
            </w:r>
          </w:p>
        </w:tc>
        <w:tc>
          <w:tcPr>
            <w:tcW w:w="2410" w:type="dxa"/>
            <w:shd w:val="clear" w:color="auto" w:fill="D9D9D9" w:themeFill="background1" w:themeFillShade="D9"/>
          </w:tcPr>
          <w:p w:rsidR="00B1606C" w:rsidRPr="00210AA5" w:rsidRDefault="00B1606C" w:rsidP="00723CF5">
            <w:pPr>
              <w:rPr>
                <w:b/>
              </w:rPr>
            </w:pPr>
            <w:r>
              <w:rPr>
                <w:b/>
              </w:rPr>
              <w:t>Описание</w:t>
            </w:r>
          </w:p>
        </w:tc>
        <w:tc>
          <w:tcPr>
            <w:tcW w:w="3402" w:type="dxa"/>
            <w:shd w:val="clear" w:color="auto" w:fill="D9D9D9" w:themeFill="background1" w:themeFillShade="D9"/>
          </w:tcPr>
          <w:p w:rsidR="00B1606C" w:rsidRPr="00210AA5" w:rsidRDefault="00B1606C" w:rsidP="00723CF5">
            <w:pPr>
              <w:rPr>
                <w:b/>
              </w:rPr>
            </w:pPr>
            <w:r>
              <w:rPr>
                <w:b/>
              </w:rPr>
              <w:t>Комментарий</w:t>
            </w:r>
          </w:p>
        </w:tc>
      </w:tr>
      <w:tr w:rsidR="00B1606C" w:rsidRPr="00CC49AA" w:rsidTr="00467387">
        <w:trPr>
          <w:cantSplit/>
        </w:trPr>
        <w:tc>
          <w:tcPr>
            <w:tcW w:w="1844" w:type="dxa"/>
          </w:tcPr>
          <w:p w:rsidR="00B1606C" w:rsidRPr="00D60208" w:rsidRDefault="00B1606C" w:rsidP="00723CF5">
            <w:pPr>
              <w:ind w:left="34"/>
              <w:rPr>
                <w:lang w:val="en-US"/>
              </w:rPr>
            </w:pPr>
            <w:proofErr w:type="spellStart"/>
            <w:r>
              <w:rPr>
                <w:lang w:val="en-US"/>
              </w:rPr>
              <w:t>ShipmentDate</w:t>
            </w:r>
            <w:proofErr w:type="spellEnd"/>
          </w:p>
        </w:tc>
        <w:tc>
          <w:tcPr>
            <w:tcW w:w="709" w:type="dxa"/>
          </w:tcPr>
          <w:p w:rsidR="00B1606C" w:rsidRPr="00D60208" w:rsidRDefault="00B1606C" w:rsidP="00723CF5">
            <w:pPr>
              <w:jc w:val="center"/>
              <w:rPr>
                <w:lang w:val="en-US"/>
              </w:rPr>
            </w:pPr>
            <w:r>
              <w:rPr>
                <w:lang w:val="en-US"/>
              </w:rPr>
              <w:t>MA</w:t>
            </w:r>
          </w:p>
        </w:tc>
        <w:tc>
          <w:tcPr>
            <w:tcW w:w="2409" w:type="dxa"/>
          </w:tcPr>
          <w:p w:rsidR="00B1606C" w:rsidRPr="00B463FC" w:rsidRDefault="00B1606C" w:rsidP="00723CF5">
            <w:pPr>
              <w:jc w:val="center"/>
              <w:rPr>
                <w:lang w:val="en-US"/>
              </w:rPr>
            </w:pPr>
            <w:r>
              <w:rPr>
                <w:lang w:val="en-US"/>
              </w:rPr>
              <w:t>DATE</w:t>
            </w:r>
          </w:p>
        </w:tc>
        <w:tc>
          <w:tcPr>
            <w:tcW w:w="2410" w:type="dxa"/>
          </w:tcPr>
          <w:p w:rsidR="00B1606C" w:rsidRDefault="00B1606C" w:rsidP="00723CF5">
            <w:r>
              <w:t xml:space="preserve">Плановая дата </w:t>
            </w:r>
            <w:r w:rsidR="00497EC8">
              <w:t xml:space="preserve">+ время </w:t>
            </w:r>
            <w:r>
              <w:t>отгрузки</w:t>
            </w:r>
          </w:p>
        </w:tc>
        <w:tc>
          <w:tcPr>
            <w:tcW w:w="3402" w:type="dxa"/>
          </w:tcPr>
          <w:p w:rsidR="00B1606C" w:rsidRPr="00497EC8" w:rsidRDefault="00497EC8" w:rsidP="00723CF5">
            <w:r>
              <w:t>Обязательно в формате</w:t>
            </w:r>
            <w:r w:rsidRPr="00497EC8">
              <w:t>:</w:t>
            </w:r>
            <w:r w:rsidRPr="00497EC8">
              <w:br/>
            </w:r>
            <w:r>
              <w:t>2002-05-30T09:00:00</w:t>
            </w:r>
          </w:p>
        </w:tc>
      </w:tr>
      <w:tr w:rsidR="00B1606C" w:rsidRPr="00CC49AA" w:rsidTr="00467387">
        <w:trPr>
          <w:cantSplit/>
        </w:trPr>
        <w:tc>
          <w:tcPr>
            <w:tcW w:w="1844" w:type="dxa"/>
          </w:tcPr>
          <w:p w:rsidR="00B1606C" w:rsidRPr="00497EC8" w:rsidRDefault="00B1606C" w:rsidP="00723CF5">
            <w:pPr>
              <w:ind w:left="34"/>
            </w:pPr>
            <w:proofErr w:type="spellStart"/>
            <w:r>
              <w:rPr>
                <w:lang w:val="en-US"/>
              </w:rPr>
              <w:t>OrderRows</w:t>
            </w:r>
            <w:proofErr w:type="spellEnd"/>
          </w:p>
        </w:tc>
        <w:tc>
          <w:tcPr>
            <w:tcW w:w="709" w:type="dxa"/>
          </w:tcPr>
          <w:p w:rsidR="00B1606C" w:rsidRPr="00497EC8" w:rsidRDefault="00B1606C" w:rsidP="00723CF5">
            <w:pPr>
              <w:jc w:val="center"/>
            </w:pPr>
            <w:r>
              <w:rPr>
                <w:lang w:val="en-US"/>
              </w:rPr>
              <w:t>ME</w:t>
            </w:r>
            <w:r w:rsidRPr="00497EC8">
              <w:t>*</w:t>
            </w:r>
          </w:p>
        </w:tc>
        <w:tc>
          <w:tcPr>
            <w:tcW w:w="2409" w:type="dxa"/>
          </w:tcPr>
          <w:p w:rsidR="00B1606C" w:rsidRPr="00497EC8" w:rsidRDefault="0080700C" w:rsidP="0080700C">
            <w:pPr>
              <w:pStyle w:val="aff4"/>
            </w:pPr>
            <w:r>
              <w:rPr>
                <w:rStyle w:val="af0"/>
              </w:rPr>
              <w:fldChar w:fldCharType="begin"/>
            </w:r>
            <w:r>
              <w:instrText xml:space="preserve"> REF _Ref515534637 \h </w:instrText>
            </w:r>
            <w:r>
              <w:rPr>
                <w:rStyle w:val="af0"/>
              </w:rPr>
              <w:instrText xml:space="preserve"> \* MERGEFORMAT </w:instrText>
            </w:r>
            <w:r>
              <w:rPr>
                <w:rStyle w:val="af0"/>
              </w:rPr>
            </w:r>
            <w:r>
              <w:rPr>
                <w:rStyle w:val="af0"/>
              </w:rPr>
              <w:fldChar w:fldCharType="separate"/>
            </w:r>
            <w:proofErr w:type="spellStart"/>
            <w:r>
              <w:rPr>
                <w:lang w:val="en-US"/>
              </w:rPr>
              <w:t>ShipmentOrderRow</w:t>
            </w:r>
            <w:proofErr w:type="spellEnd"/>
            <w:r>
              <w:rPr>
                <w:rStyle w:val="af0"/>
              </w:rPr>
              <w:fldChar w:fldCharType="end"/>
            </w:r>
          </w:p>
        </w:tc>
        <w:tc>
          <w:tcPr>
            <w:tcW w:w="2410" w:type="dxa"/>
          </w:tcPr>
          <w:p w:rsidR="00B1606C" w:rsidRPr="00514279" w:rsidRDefault="00B1606C" w:rsidP="00723CF5">
            <w:r>
              <w:t>Строки заказа</w:t>
            </w:r>
          </w:p>
        </w:tc>
        <w:tc>
          <w:tcPr>
            <w:tcW w:w="3402" w:type="dxa"/>
          </w:tcPr>
          <w:p w:rsidR="00B1606C" w:rsidRDefault="00B1606C" w:rsidP="00723CF5">
            <w:r>
              <w:t>Если заполнены только обязательные поля, то остальные заполнятся автоматически по заказу.</w:t>
            </w:r>
          </w:p>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DeliveryInfo</w:t>
            </w:r>
            <w:proofErr w:type="spellEnd"/>
          </w:p>
        </w:tc>
        <w:tc>
          <w:tcPr>
            <w:tcW w:w="709" w:type="dxa"/>
          </w:tcPr>
          <w:p w:rsidR="00B1606C" w:rsidRDefault="00B1606C" w:rsidP="00723CF5">
            <w:pPr>
              <w:jc w:val="center"/>
              <w:rPr>
                <w:lang w:val="en-US"/>
              </w:rPr>
            </w:pPr>
            <w:r>
              <w:rPr>
                <w:lang w:val="en-US"/>
              </w:rPr>
              <w:t>ME</w:t>
            </w:r>
          </w:p>
        </w:tc>
        <w:tc>
          <w:tcPr>
            <w:tcW w:w="2409"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410" w:type="dxa"/>
          </w:tcPr>
          <w:p w:rsidR="00B1606C" w:rsidRDefault="00B1606C" w:rsidP="00723CF5">
            <w:r>
              <w:t>Данные о доставке клиенту</w:t>
            </w:r>
          </w:p>
        </w:tc>
        <w:tc>
          <w:tcPr>
            <w:tcW w:w="3402" w:type="dxa"/>
          </w:tcPr>
          <w:p w:rsidR="00B1606C" w:rsidRDefault="00B1606C" w:rsidP="00723CF5"/>
        </w:tc>
      </w:tr>
      <w:tr w:rsidR="00B1606C" w:rsidRPr="00CC49AA" w:rsidTr="00467387">
        <w:trPr>
          <w:cantSplit/>
        </w:trPr>
        <w:tc>
          <w:tcPr>
            <w:tcW w:w="1844" w:type="dxa"/>
          </w:tcPr>
          <w:p w:rsidR="00B1606C" w:rsidRPr="001C0B83" w:rsidRDefault="00B1606C" w:rsidP="00723CF5">
            <w:pPr>
              <w:ind w:left="34"/>
              <w:rPr>
                <w:lang w:val="en-US"/>
              </w:rPr>
            </w:pPr>
            <w:proofErr w:type="spellStart"/>
            <w:r>
              <w:rPr>
                <w:lang w:val="en-US"/>
              </w:rPr>
              <w:t>DeliveryOptions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_Ref477460919 \h </w:instrText>
            </w:r>
            <w:r>
              <w:rPr>
                <w:rStyle w:val="af0"/>
              </w:rPr>
              <w:instrText xml:space="preserve"> \* MERGEFORMAT </w:instrText>
            </w:r>
            <w:r>
              <w:rPr>
                <w:rStyle w:val="af0"/>
              </w:rPr>
            </w:r>
            <w:r>
              <w:rPr>
                <w:rStyle w:val="af0"/>
              </w:rPr>
              <w:fldChar w:fldCharType="separate"/>
            </w:r>
            <w:proofErr w:type="spellStart"/>
            <w:r>
              <w:rPr>
                <w:lang w:val="en-US"/>
              </w:rPr>
              <w:t>DeliveryOptions</w:t>
            </w:r>
            <w:proofErr w:type="spellEnd"/>
            <w:r>
              <w:rPr>
                <w:rStyle w:val="af0"/>
              </w:rPr>
              <w:fldChar w:fldCharType="end"/>
            </w:r>
          </w:p>
        </w:tc>
        <w:tc>
          <w:tcPr>
            <w:tcW w:w="2410" w:type="dxa"/>
          </w:tcPr>
          <w:p w:rsidR="00B1606C" w:rsidRDefault="00B1606C" w:rsidP="00723CF5">
            <w:r>
              <w:t>Дополнительные опции доставки</w:t>
            </w:r>
          </w:p>
        </w:tc>
        <w:tc>
          <w:tcPr>
            <w:tcW w:w="3402" w:type="dxa"/>
          </w:tcPr>
          <w:p w:rsidR="00B1606C" w:rsidRDefault="00B1606C" w:rsidP="00723CF5">
            <w:r>
              <w:t>Используется для передачи дополнительных инструкций в службу доставки.</w:t>
            </w:r>
          </w:p>
        </w:tc>
      </w:tr>
      <w:tr w:rsidR="00B1606C" w:rsidRPr="00CC49AA" w:rsidTr="00467387">
        <w:trPr>
          <w:cantSplit/>
        </w:trPr>
        <w:tc>
          <w:tcPr>
            <w:tcW w:w="1844" w:type="dxa"/>
          </w:tcPr>
          <w:p w:rsidR="00B1606C" w:rsidRPr="001B2F76" w:rsidRDefault="00B1606C" w:rsidP="00723CF5">
            <w:pPr>
              <w:ind w:left="34"/>
              <w:rPr>
                <w:lang w:val="en-US"/>
              </w:rPr>
            </w:pPr>
            <w:proofErr w:type="spellStart"/>
            <w:r>
              <w:rPr>
                <w:lang w:val="en-US"/>
              </w:rPr>
              <w:t>AddProperties</w:t>
            </w:r>
            <w:proofErr w:type="spellEnd"/>
          </w:p>
        </w:tc>
        <w:tc>
          <w:tcPr>
            <w:tcW w:w="709" w:type="dxa"/>
          </w:tcPr>
          <w:p w:rsidR="00B1606C" w:rsidRDefault="00B1606C" w:rsidP="00723CF5">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410" w:type="dxa"/>
          </w:tcPr>
          <w:p w:rsidR="00B1606C" w:rsidRPr="001B2F76" w:rsidRDefault="00B1606C"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402" w:type="dxa"/>
          </w:tcPr>
          <w:p w:rsidR="00B1606C" w:rsidRDefault="00B1606C" w:rsidP="00723CF5"/>
        </w:tc>
      </w:tr>
    </w:tbl>
    <w:p w:rsidR="00322575" w:rsidRPr="00CD6739" w:rsidRDefault="00322575" w:rsidP="00322575">
      <w:pPr>
        <w:rPr>
          <w:rFonts w:asciiTheme="majorHAnsi" w:eastAsiaTheme="majorEastAsia" w:hAnsiTheme="majorHAnsi" w:cstheme="majorBidi"/>
          <w:sz w:val="26"/>
          <w:szCs w:val="26"/>
        </w:rPr>
      </w:pPr>
      <w:bookmarkStart w:id="261" w:name="_Ref477252964"/>
      <w:r w:rsidRPr="00CD6739">
        <w:br w:type="page"/>
      </w:r>
    </w:p>
    <w:p w:rsidR="00B1606C" w:rsidRPr="00723CF5" w:rsidRDefault="00B1606C" w:rsidP="00677BA3">
      <w:pPr>
        <w:pStyle w:val="4"/>
      </w:pPr>
      <w:bookmarkStart w:id="262" w:name="_Ref515534637"/>
      <w:bookmarkStart w:id="263" w:name="ShipmentOrderRow"/>
      <w:proofErr w:type="spellStart"/>
      <w:r>
        <w:rPr>
          <w:lang w:val="en-US"/>
        </w:rPr>
        <w:lastRenderedPageBreak/>
        <w:t>ShipmentOrderRow</w:t>
      </w:r>
      <w:bookmarkEnd w:id="261"/>
      <w:bookmarkEnd w:id="262"/>
      <w:proofErr w:type="spellEnd"/>
    </w:p>
    <w:bookmarkEnd w:id="263"/>
    <w:p w:rsidR="00B1606C" w:rsidRPr="006D1B94" w:rsidRDefault="00B1606C" w:rsidP="00E90687">
      <w:pPr>
        <w:ind w:firstLine="708"/>
      </w:pPr>
      <w:r>
        <w:t>Данные для создания документов «Строка заказа»</w:t>
      </w:r>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221F30">
        <w:tc>
          <w:tcPr>
            <w:tcW w:w="1844" w:type="dxa"/>
            <w:shd w:val="clear" w:color="auto" w:fill="D9D9D9" w:themeFill="background1" w:themeFillShade="D9"/>
          </w:tcPr>
          <w:p w:rsidR="00B1606C" w:rsidRPr="00210AA5" w:rsidRDefault="00B1606C" w:rsidP="00F554FC">
            <w:pPr>
              <w:rPr>
                <w:b/>
              </w:rPr>
            </w:pPr>
            <w:r>
              <w:rPr>
                <w:b/>
              </w:rPr>
              <w:t>Поле</w:t>
            </w:r>
          </w:p>
        </w:tc>
        <w:tc>
          <w:tcPr>
            <w:tcW w:w="1134" w:type="dxa"/>
            <w:shd w:val="clear" w:color="auto" w:fill="D9D9D9" w:themeFill="background1" w:themeFillShade="D9"/>
          </w:tcPr>
          <w:p w:rsidR="00B1606C" w:rsidRPr="00BB7D56" w:rsidRDefault="00B1606C" w:rsidP="00D8114D">
            <w:pPr>
              <w:jc w:val="center"/>
              <w:rPr>
                <w:b/>
              </w:rPr>
            </w:pPr>
            <w:r>
              <w:rPr>
                <w:b/>
              </w:rPr>
              <w:t>Исп.</w:t>
            </w:r>
          </w:p>
        </w:tc>
        <w:tc>
          <w:tcPr>
            <w:tcW w:w="1701" w:type="dxa"/>
            <w:shd w:val="clear" w:color="auto" w:fill="D9D9D9" w:themeFill="background1" w:themeFillShade="D9"/>
          </w:tcPr>
          <w:p w:rsidR="00B1606C" w:rsidRPr="00210AA5" w:rsidRDefault="00B1606C" w:rsidP="00D8114D">
            <w:pPr>
              <w:jc w:val="center"/>
              <w:rPr>
                <w:b/>
              </w:rPr>
            </w:pPr>
            <w:r>
              <w:rPr>
                <w:b/>
              </w:rPr>
              <w:t>Тип значения</w:t>
            </w:r>
          </w:p>
        </w:tc>
        <w:tc>
          <w:tcPr>
            <w:tcW w:w="2551" w:type="dxa"/>
            <w:shd w:val="clear" w:color="auto" w:fill="D9D9D9" w:themeFill="background1" w:themeFillShade="D9"/>
          </w:tcPr>
          <w:p w:rsidR="00B1606C" w:rsidRPr="00210AA5" w:rsidRDefault="00B1606C" w:rsidP="00D8114D">
            <w:pPr>
              <w:rPr>
                <w:b/>
              </w:rPr>
            </w:pPr>
            <w:r>
              <w:rPr>
                <w:b/>
              </w:rPr>
              <w:t>Описание</w:t>
            </w:r>
          </w:p>
        </w:tc>
        <w:tc>
          <w:tcPr>
            <w:tcW w:w="3544" w:type="dxa"/>
            <w:shd w:val="clear" w:color="auto" w:fill="D9D9D9" w:themeFill="background1" w:themeFillShade="D9"/>
          </w:tcPr>
          <w:p w:rsidR="00B1606C" w:rsidRPr="00210AA5" w:rsidRDefault="00B1606C" w:rsidP="00D8114D">
            <w:pPr>
              <w:rPr>
                <w:b/>
              </w:rPr>
            </w:pPr>
            <w:r>
              <w:rPr>
                <w:b/>
              </w:rPr>
              <w:t>Комментарий</w:t>
            </w:r>
          </w:p>
        </w:tc>
      </w:tr>
      <w:tr w:rsidR="00B1606C" w:rsidRPr="00CC49AA" w:rsidTr="00221F30">
        <w:tc>
          <w:tcPr>
            <w:tcW w:w="1844" w:type="dxa"/>
          </w:tcPr>
          <w:p w:rsidR="00B1606C" w:rsidRPr="001C0B83" w:rsidRDefault="00B1606C" w:rsidP="00F554FC">
            <w:pPr>
              <w:rPr>
                <w:lang w:val="en-US"/>
              </w:rPr>
            </w:pPr>
            <w:proofErr w:type="spellStart"/>
            <w:r>
              <w:rPr>
                <w:lang w:val="en-US"/>
              </w:rPr>
              <w:t>OrderRowID</w:t>
            </w:r>
            <w:proofErr w:type="spellEnd"/>
          </w:p>
        </w:tc>
        <w:tc>
          <w:tcPr>
            <w:tcW w:w="1134" w:type="dxa"/>
          </w:tcPr>
          <w:p w:rsidR="00B1606C" w:rsidRPr="007952F3" w:rsidRDefault="00B1606C" w:rsidP="00D8114D">
            <w:pPr>
              <w:jc w:val="center"/>
              <w:rPr>
                <w:lang w:val="en-US"/>
              </w:rPr>
            </w:pPr>
            <w:r>
              <w:rPr>
                <w:lang w:val="en-US"/>
              </w:rPr>
              <w:t>NA</w:t>
            </w:r>
          </w:p>
        </w:tc>
        <w:tc>
          <w:tcPr>
            <w:tcW w:w="1701" w:type="dxa"/>
          </w:tcPr>
          <w:p w:rsidR="00B1606C" w:rsidRPr="00E25665" w:rsidRDefault="00B1606C" w:rsidP="00D8114D">
            <w:pPr>
              <w:jc w:val="center"/>
              <w:rPr>
                <w:lang w:val="en-US"/>
              </w:rPr>
            </w:pPr>
            <w:r>
              <w:rPr>
                <w:lang w:val="en-US"/>
              </w:rPr>
              <w:t>STR(50)</w:t>
            </w:r>
          </w:p>
        </w:tc>
        <w:tc>
          <w:tcPr>
            <w:tcW w:w="2551" w:type="dxa"/>
          </w:tcPr>
          <w:p w:rsidR="00B1606C" w:rsidRPr="00D60208" w:rsidRDefault="00B1606C" w:rsidP="001C0B83">
            <w:r>
              <w:t>Уникальный код строки заказа</w:t>
            </w:r>
          </w:p>
        </w:tc>
        <w:tc>
          <w:tcPr>
            <w:tcW w:w="3544" w:type="dxa"/>
          </w:tcPr>
          <w:p w:rsidR="00B1606C" w:rsidRPr="00306A21" w:rsidRDefault="00B1606C" w:rsidP="00306A21">
            <w:r>
              <w:t xml:space="preserve"> Если не используется, то сопоставление строк будет по номенклатуре.</w:t>
            </w:r>
          </w:p>
        </w:tc>
      </w:tr>
      <w:tr w:rsidR="00B1606C" w:rsidRPr="00CC49AA" w:rsidTr="00221F30">
        <w:tc>
          <w:tcPr>
            <w:tcW w:w="1844" w:type="dxa"/>
          </w:tcPr>
          <w:p w:rsidR="00B1606C" w:rsidRPr="0063493A" w:rsidRDefault="00B1606C" w:rsidP="00F554FC">
            <w:proofErr w:type="spellStart"/>
            <w:r>
              <w:rPr>
                <w:lang w:val="en-US"/>
              </w:rPr>
              <w:t>GoodID</w:t>
            </w:r>
            <w:proofErr w:type="spellEnd"/>
          </w:p>
        </w:tc>
        <w:tc>
          <w:tcPr>
            <w:tcW w:w="1134" w:type="dxa"/>
          </w:tcPr>
          <w:p w:rsidR="00B1606C" w:rsidRPr="0063493A" w:rsidRDefault="00B1606C" w:rsidP="00D8114D">
            <w:pPr>
              <w:jc w:val="center"/>
            </w:pPr>
            <w:r>
              <w:rPr>
                <w:lang w:val="en-US"/>
              </w:rPr>
              <w:t>MA</w:t>
            </w:r>
          </w:p>
        </w:tc>
        <w:tc>
          <w:tcPr>
            <w:tcW w:w="1701" w:type="dxa"/>
          </w:tcPr>
          <w:p w:rsidR="00B1606C" w:rsidRPr="0063493A" w:rsidRDefault="00B1606C" w:rsidP="00D8114D">
            <w:pPr>
              <w:jc w:val="center"/>
            </w:pPr>
            <w:r>
              <w:rPr>
                <w:lang w:val="en-US"/>
              </w:rPr>
              <w:t>STR</w:t>
            </w:r>
            <w:r w:rsidRPr="0063493A">
              <w:t>(</w:t>
            </w:r>
            <w:r>
              <w:rPr>
                <w:lang w:val="en-US"/>
              </w:rPr>
              <w:t>50</w:t>
            </w:r>
            <w:r>
              <w:t>)</w:t>
            </w:r>
          </w:p>
        </w:tc>
        <w:tc>
          <w:tcPr>
            <w:tcW w:w="2551" w:type="dxa"/>
          </w:tcPr>
          <w:p w:rsidR="00B1606C" w:rsidRPr="00B54C9D" w:rsidRDefault="00B1606C" w:rsidP="00633D40">
            <w:r w:rsidRPr="0063493A">
              <w:t>Уник</w:t>
            </w:r>
            <w:r w:rsidR="00633D40">
              <w:t xml:space="preserve">. </w:t>
            </w:r>
            <w:r w:rsidRPr="0063493A">
              <w:t>идентификатор товара</w:t>
            </w:r>
          </w:p>
        </w:tc>
        <w:tc>
          <w:tcPr>
            <w:tcW w:w="3544" w:type="dxa"/>
          </w:tcPr>
          <w:p w:rsidR="00B1606C" w:rsidRPr="00633D40" w:rsidRDefault="00B1606C" w:rsidP="007E4864">
            <w:r>
              <w:t xml:space="preserve">Товары должны быть созданы заранее. </w:t>
            </w:r>
            <w:r>
              <w:rPr>
                <w:lang w:val="en-US"/>
              </w:rPr>
              <w:t>GUID</w:t>
            </w:r>
            <w:r w:rsidRPr="00633D40">
              <w:t xml:space="preserve"> </w:t>
            </w:r>
            <w:r>
              <w:t xml:space="preserve">ссылки в </w:t>
            </w:r>
            <w:r w:rsidR="002561BC">
              <w:t>КИС</w:t>
            </w:r>
          </w:p>
        </w:tc>
      </w:tr>
      <w:tr w:rsidR="00B1606C" w:rsidRPr="00CC49AA" w:rsidTr="00221F30">
        <w:tc>
          <w:tcPr>
            <w:tcW w:w="1844" w:type="dxa"/>
          </w:tcPr>
          <w:p w:rsidR="00B1606C" w:rsidRPr="00633D40" w:rsidRDefault="00B1606C" w:rsidP="00F554FC">
            <w:proofErr w:type="spellStart"/>
            <w:r>
              <w:rPr>
                <w:lang w:val="en-US"/>
              </w:rPr>
              <w:t>FeatureID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(50)</w:t>
            </w:r>
          </w:p>
        </w:tc>
        <w:tc>
          <w:tcPr>
            <w:tcW w:w="2551" w:type="dxa"/>
          </w:tcPr>
          <w:p w:rsidR="00B1606C" w:rsidRPr="0063493A" w:rsidRDefault="00B1606C" w:rsidP="00633D40">
            <w:r>
              <w:t>Уник</w:t>
            </w:r>
            <w:r w:rsidR="00633D40">
              <w:t xml:space="preserve">. </w:t>
            </w:r>
            <w:r>
              <w:t>идентификатор характеристики</w:t>
            </w:r>
          </w:p>
        </w:tc>
        <w:tc>
          <w:tcPr>
            <w:tcW w:w="3544" w:type="dxa"/>
          </w:tcPr>
          <w:p w:rsidR="00B1606C" w:rsidRDefault="00B1606C" w:rsidP="007E4864"/>
        </w:tc>
      </w:tr>
      <w:tr w:rsidR="00B1606C" w:rsidRPr="00CC49AA" w:rsidTr="00221F30">
        <w:tc>
          <w:tcPr>
            <w:tcW w:w="1844" w:type="dxa"/>
          </w:tcPr>
          <w:p w:rsidR="00B1606C" w:rsidRPr="00633D40" w:rsidRDefault="00B1606C" w:rsidP="00F554FC">
            <w:proofErr w:type="spellStart"/>
            <w:r>
              <w:rPr>
                <w:lang w:val="en-US"/>
              </w:rPr>
              <w:t>GoodName</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633D40" w:rsidRDefault="00B1606C" w:rsidP="00D8114D">
            <w:pPr>
              <w:jc w:val="center"/>
            </w:pPr>
            <w:r>
              <w:rPr>
                <w:lang w:val="en-US"/>
              </w:rPr>
              <w:t>STR</w:t>
            </w:r>
            <w:r w:rsidRPr="00633D40">
              <w:t>(150)</w:t>
            </w:r>
          </w:p>
        </w:tc>
        <w:tc>
          <w:tcPr>
            <w:tcW w:w="2551" w:type="dxa"/>
          </w:tcPr>
          <w:p w:rsidR="00B1606C" w:rsidRDefault="00B1606C" w:rsidP="00D8114D">
            <w:r>
              <w:t>Наименование товара</w:t>
            </w:r>
          </w:p>
        </w:tc>
        <w:tc>
          <w:tcPr>
            <w:tcW w:w="3544" w:type="dxa"/>
          </w:tcPr>
          <w:p w:rsidR="00B1606C" w:rsidRDefault="00B1606C" w:rsidP="004F4290">
            <w:r>
              <w:t>Для удобства анализа пакетов обмена</w:t>
            </w:r>
          </w:p>
        </w:tc>
      </w:tr>
      <w:tr w:rsidR="00B1606C" w:rsidRPr="00CC49AA" w:rsidTr="00633D40">
        <w:trPr>
          <w:trHeight w:val="415"/>
        </w:trPr>
        <w:tc>
          <w:tcPr>
            <w:tcW w:w="1844" w:type="dxa"/>
          </w:tcPr>
          <w:p w:rsidR="00B1606C" w:rsidRPr="00560769" w:rsidRDefault="00B1606C" w:rsidP="00F554FC">
            <w:r>
              <w:rPr>
                <w:lang w:val="en-US"/>
              </w:rPr>
              <w:t>Quantity</w:t>
            </w:r>
          </w:p>
        </w:tc>
        <w:tc>
          <w:tcPr>
            <w:tcW w:w="1134" w:type="dxa"/>
          </w:tcPr>
          <w:p w:rsidR="00B1606C" w:rsidRPr="00560769" w:rsidRDefault="00B1606C" w:rsidP="00D8114D">
            <w:pPr>
              <w:jc w:val="center"/>
            </w:pPr>
            <w:r>
              <w:rPr>
                <w:lang w:val="en-US"/>
              </w:rPr>
              <w:t>MA</w:t>
            </w:r>
          </w:p>
        </w:tc>
        <w:tc>
          <w:tcPr>
            <w:tcW w:w="1701" w:type="dxa"/>
          </w:tcPr>
          <w:p w:rsidR="00B1606C" w:rsidRPr="00560769" w:rsidRDefault="00B1606C" w:rsidP="00D8114D">
            <w:pPr>
              <w:jc w:val="center"/>
            </w:pPr>
            <w:r>
              <w:rPr>
                <w:lang w:val="en-US"/>
              </w:rPr>
              <w:t>DEC</w:t>
            </w:r>
          </w:p>
        </w:tc>
        <w:tc>
          <w:tcPr>
            <w:tcW w:w="2551" w:type="dxa"/>
          </w:tcPr>
          <w:p w:rsidR="00B1606C" w:rsidRPr="007100F5" w:rsidRDefault="00B1606C" w:rsidP="00633D40">
            <w:pPr>
              <w:pStyle w:val="a9"/>
            </w:pPr>
            <w:r>
              <w:t>Количество в базовых единицах</w:t>
            </w:r>
          </w:p>
        </w:tc>
        <w:tc>
          <w:tcPr>
            <w:tcW w:w="3544" w:type="dxa"/>
          </w:tcPr>
          <w:p w:rsidR="00B1606C" w:rsidRDefault="00B1606C" w:rsidP="00D8114D"/>
        </w:tc>
      </w:tr>
      <w:tr w:rsidR="00B1606C" w:rsidRPr="00CC49AA" w:rsidTr="00221F30">
        <w:tc>
          <w:tcPr>
            <w:tcW w:w="1844" w:type="dxa"/>
          </w:tcPr>
          <w:p w:rsidR="00B1606C" w:rsidRPr="00560769" w:rsidRDefault="00B1606C" w:rsidP="00F554FC">
            <w:proofErr w:type="spellStart"/>
            <w:r>
              <w:rPr>
                <w:lang w:val="en-US"/>
              </w:rPr>
              <w:t>ShipmentDate</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560769" w:rsidRDefault="00B1606C" w:rsidP="00D8114D">
            <w:pPr>
              <w:jc w:val="center"/>
            </w:pPr>
            <w:r>
              <w:rPr>
                <w:lang w:val="en-US"/>
              </w:rPr>
              <w:t>DATE</w:t>
            </w:r>
          </w:p>
        </w:tc>
        <w:tc>
          <w:tcPr>
            <w:tcW w:w="2551" w:type="dxa"/>
          </w:tcPr>
          <w:p w:rsidR="00B1606C" w:rsidRDefault="00B1606C" w:rsidP="00633D40">
            <w:pPr>
              <w:pStyle w:val="a9"/>
            </w:pPr>
            <w:r>
              <w:t>План</w:t>
            </w:r>
            <w:r w:rsidR="00633D40">
              <w:t>.</w:t>
            </w:r>
            <w:r>
              <w:t xml:space="preserve"> дата отгрузки</w:t>
            </w:r>
          </w:p>
        </w:tc>
        <w:tc>
          <w:tcPr>
            <w:tcW w:w="3544" w:type="dxa"/>
          </w:tcPr>
          <w:p w:rsidR="00B1606C" w:rsidRPr="00210AA5" w:rsidRDefault="00B1606C" w:rsidP="00D8114D"/>
        </w:tc>
      </w:tr>
      <w:tr w:rsidR="00B1606C" w:rsidRPr="00CC49AA" w:rsidTr="00696104">
        <w:tc>
          <w:tcPr>
            <w:tcW w:w="1844" w:type="dxa"/>
          </w:tcPr>
          <w:p w:rsidR="00B1606C" w:rsidRPr="00633D40" w:rsidRDefault="00B1606C" w:rsidP="000C156B">
            <w:proofErr w:type="spellStart"/>
            <w:r>
              <w:rPr>
                <w:lang w:val="en-US"/>
              </w:rPr>
              <w:t>Prelimenary</w:t>
            </w:r>
            <w:proofErr w:type="spellEnd"/>
          </w:p>
        </w:tc>
        <w:tc>
          <w:tcPr>
            <w:tcW w:w="1134" w:type="dxa"/>
          </w:tcPr>
          <w:p w:rsidR="00B1606C" w:rsidRPr="00633D40" w:rsidRDefault="00B1606C" w:rsidP="000C156B">
            <w:pPr>
              <w:jc w:val="center"/>
            </w:pPr>
            <w:r>
              <w:rPr>
                <w:lang w:val="en-US"/>
              </w:rPr>
              <w:t>NA</w:t>
            </w:r>
          </w:p>
        </w:tc>
        <w:tc>
          <w:tcPr>
            <w:tcW w:w="1701" w:type="dxa"/>
          </w:tcPr>
          <w:p w:rsidR="00B1606C" w:rsidRPr="00633D40" w:rsidRDefault="00B1606C" w:rsidP="000C156B">
            <w:pPr>
              <w:jc w:val="center"/>
            </w:pPr>
            <w:r>
              <w:rPr>
                <w:lang w:val="en-US"/>
              </w:rPr>
              <w:t>BOOL</w:t>
            </w:r>
          </w:p>
        </w:tc>
        <w:tc>
          <w:tcPr>
            <w:tcW w:w="2551" w:type="dxa"/>
          </w:tcPr>
          <w:p w:rsidR="00B1606C" w:rsidRDefault="00B1606C" w:rsidP="000C156B">
            <w:r>
              <w:t>Предварительный заказ</w:t>
            </w:r>
          </w:p>
        </w:tc>
        <w:tc>
          <w:tcPr>
            <w:tcW w:w="3544" w:type="dxa"/>
          </w:tcPr>
          <w:p w:rsidR="00B1606C" w:rsidRDefault="00B1606C" w:rsidP="000C156B">
            <w:r>
              <w:t>По клиентам с предварительной сборкой</w:t>
            </w:r>
          </w:p>
        </w:tc>
      </w:tr>
      <w:tr w:rsidR="00B1606C" w:rsidRPr="00CC49AA" w:rsidTr="00221F30">
        <w:tc>
          <w:tcPr>
            <w:tcW w:w="1844" w:type="dxa"/>
          </w:tcPr>
          <w:p w:rsidR="00B1606C" w:rsidRPr="00560769" w:rsidRDefault="00B1606C" w:rsidP="00F554FC">
            <w:proofErr w:type="spellStart"/>
            <w:r>
              <w:rPr>
                <w:lang w:val="en-US"/>
              </w:rPr>
              <w:t>StockID</w:t>
            </w:r>
            <w:proofErr w:type="spellEnd"/>
          </w:p>
        </w:tc>
        <w:tc>
          <w:tcPr>
            <w:tcW w:w="1134" w:type="dxa"/>
          </w:tcPr>
          <w:p w:rsidR="00B1606C" w:rsidRPr="00560769" w:rsidRDefault="00B1606C" w:rsidP="00D8114D">
            <w:pPr>
              <w:jc w:val="center"/>
            </w:pPr>
            <w:r>
              <w:rPr>
                <w:lang w:val="en-US"/>
              </w:rPr>
              <w:t>NA</w:t>
            </w:r>
          </w:p>
        </w:tc>
        <w:tc>
          <w:tcPr>
            <w:tcW w:w="1701" w:type="dxa"/>
          </w:tcPr>
          <w:p w:rsidR="00B1606C" w:rsidRPr="00854F84" w:rsidRDefault="00854F84" w:rsidP="00D8114D">
            <w:pPr>
              <w:jc w:val="center"/>
              <w:rPr>
                <w:lang w:val="en-US"/>
              </w:rPr>
            </w:pPr>
            <w:r>
              <w:rPr>
                <w:lang w:val="en-US"/>
              </w:rPr>
              <w:t>STR(36)</w:t>
            </w:r>
          </w:p>
        </w:tc>
        <w:tc>
          <w:tcPr>
            <w:tcW w:w="2551" w:type="dxa"/>
          </w:tcPr>
          <w:p w:rsidR="00B1606C" w:rsidRPr="00FD2A72" w:rsidRDefault="00B1606C" w:rsidP="00D8114D">
            <w:r>
              <w:t>Склад отгрузки</w:t>
            </w:r>
          </w:p>
        </w:tc>
        <w:tc>
          <w:tcPr>
            <w:tcW w:w="3544" w:type="dxa"/>
          </w:tcPr>
          <w:p w:rsidR="00B1606C" w:rsidRPr="00854F84" w:rsidRDefault="00854F84" w:rsidP="00854F84">
            <w:r>
              <w:t xml:space="preserve">В случае передачи </w:t>
            </w:r>
            <w:r>
              <w:rPr>
                <w:lang w:val="en-US"/>
              </w:rPr>
              <w:t>GUID</w:t>
            </w:r>
            <w:r w:rsidRPr="008E19C2">
              <w:t xml:space="preserve">, </w:t>
            </w:r>
            <w:r>
              <w:t>происходит попытка поиска по нему, если не получается – попытка поиска по целочисленному коду. В случае не нахождения склада обоими методами, возвращается ошибка поиска</w:t>
            </w:r>
          </w:p>
        </w:tc>
      </w:tr>
      <w:tr w:rsidR="00B1606C" w:rsidRPr="00CC49AA" w:rsidTr="00221F30">
        <w:tc>
          <w:tcPr>
            <w:tcW w:w="1844" w:type="dxa"/>
          </w:tcPr>
          <w:p w:rsidR="00B1606C" w:rsidRPr="00633D40" w:rsidRDefault="00B1606C" w:rsidP="00F554FC">
            <w:proofErr w:type="spellStart"/>
            <w:r>
              <w:rPr>
                <w:lang w:val="en-US"/>
              </w:rPr>
              <w:t>OwnerID</w:t>
            </w:r>
            <w:proofErr w:type="spellEnd"/>
          </w:p>
        </w:tc>
        <w:tc>
          <w:tcPr>
            <w:tcW w:w="1134" w:type="dxa"/>
          </w:tcPr>
          <w:p w:rsidR="00B1606C" w:rsidRPr="00633D40" w:rsidRDefault="00B1606C" w:rsidP="00D8114D">
            <w:pPr>
              <w:jc w:val="center"/>
            </w:pPr>
            <w:r>
              <w:rPr>
                <w:lang w:val="en-US"/>
              </w:rPr>
              <w:t>NA</w:t>
            </w:r>
          </w:p>
        </w:tc>
        <w:tc>
          <w:tcPr>
            <w:tcW w:w="1701" w:type="dxa"/>
          </w:tcPr>
          <w:p w:rsidR="00B1606C" w:rsidRPr="00854F84" w:rsidRDefault="00B1606C" w:rsidP="00D8114D">
            <w:pPr>
              <w:jc w:val="center"/>
            </w:pPr>
            <w:r>
              <w:rPr>
                <w:lang w:val="en-US"/>
              </w:rPr>
              <w:t>INT</w:t>
            </w:r>
          </w:p>
        </w:tc>
        <w:tc>
          <w:tcPr>
            <w:tcW w:w="2551" w:type="dxa"/>
          </w:tcPr>
          <w:p w:rsidR="00B1606C" w:rsidRDefault="00B1606C" w:rsidP="00210D41">
            <w:r>
              <w:t>Собственник остатков</w:t>
            </w:r>
          </w:p>
        </w:tc>
        <w:tc>
          <w:tcPr>
            <w:tcW w:w="3544" w:type="dxa"/>
          </w:tcPr>
          <w:p w:rsidR="00B1606C" w:rsidRPr="00210AA5" w:rsidRDefault="00B1606C" w:rsidP="00D8114D"/>
        </w:tc>
      </w:tr>
      <w:tr w:rsidR="00B1606C" w:rsidRPr="00CC49AA" w:rsidTr="00221F30">
        <w:tc>
          <w:tcPr>
            <w:tcW w:w="1844" w:type="dxa"/>
          </w:tcPr>
          <w:p w:rsidR="00B1606C" w:rsidRPr="00854F84" w:rsidRDefault="00B1606C" w:rsidP="00F554FC">
            <w:proofErr w:type="spellStart"/>
            <w:r>
              <w:rPr>
                <w:lang w:val="en-US"/>
              </w:rPr>
              <w:t>QualityID</w:t>
            </w:r>
            <w:proofErr w:type="spellEnd"/>
          </w:p>
        </w:tc>
        <w:tc>
          <w:tcPr>
            <w:tcW w:w="1134" w:type="dxa"/>
          </w:tcPr>
          <w:p w:rsidR="00B1606C" w:rsidRPr="00854F84" w:rsidRDefault="00B1606C" w:rsidP="00D8114D">
            <w:pPr>
              <w:jc w:val="center"/>
            </w:pPr>
            <w:r>
              <w:rPr>
                <w:lang w:val="en-US"/>
              </w:rPr>
              <w:t>NA</w:t>
            </w:r>
          </w:p>
        </w:tc>
        <w:tc>
          <w:tcPr>
            <w:tcW w:w="1701" w:type="dxa"/>
          </w:tcPr>
          <w:p w:rsidR="00B1606C" w:rsidRPr="00A14852" w:rsidRDefault="00B1606C" w:rsidP="00D8114D">
            <w:pPr>
              <w:jc w:val="center"/>
            </w:pPr>
            <w:r>
              <w:rPr>
                <w:lang w:val="en-US"/>
              </w:rPr>
              <w:t>INT</w:t>
            </w:r>
          </w:p>
        </w:tc>
        <w:tc>
          <w:tcPr>
            <w:tcW w:w="2551" w:type="dxa"/>
          </w:tcPr>
          <w:p w:rsidR="00B1606C" w:rsidRDefault="00B1606C" w:rsidP="00D8114D">
            <w:r>
              <w:t>Качество</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r>
              <w:rPr>
                <w:lang w:val="en-US"/>
              </w:rPr>
              <w:t>Price</w:t>
            </w:r>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Стоимость</w:t>
            </w:r>
          </w:p>
        </w:tc>
        <w:tc>
          <w:tcPr>
            <w:tcW w:w="3544" w:type="dxa"/>
          </w:tcPr>
          <w:p w:rsidR="00B1606C" w:rsidRPr="00210AA5" w:rsidRDefault="00B1606C" w:rsidP="00D8114D"/>
        </w:tc>
      </w:tr>
      <w:tr w:rsidR="00B1606C" w:rsidRPr="00CC49AA" w:rsidTr="00221F30">
        <w:tc>
          <w:tcPr>
            <w:tcW w:w="1844" w:type="dxa"/>
          </w:tcPr>
          <w:p w:rsidR="00B1606C" w:rsidRPr="00A14852" w:rsidRDefault="00B1606C" w:rsidP="00F554FC">
            <w:proofErr w:type="spellStart"/>
            <w:r>
              <w:rPr>
                <w:lang w:val="en-US"/>
              </w:rPr>
              <w:t>InsurancePrice</w:t>
            </w:r>
            <w:proofErr w:type="spellEnd"/>
          </w:p>
        </w:tc>
        <w:tc>
          <w:tcPr>
            <w:tcW w:w="1134" w:type="dxa"/>
          </w:tcPr>
          <w:p w:rsidR="00B1606C" w:rsidRPr="00A14852" w:rsidRDefault="00B1606C" w:rsidP="00D8114D">
            <w:pPr>
              <w:jc w:val="center"/>
            </w:pPr>
            <w:r>
              <w:rPr>
                <w:lang w:val="en-US"/>
              </w:rPr>
              <w:t>NA</w:t>
            </w:r>
          </w:p>
        </w:tc>
        <w:tc>
          <w:tcPr>
            <w:tcW w:w="1701" w:type="dxa"/>
          </w:tcPr>
          <w:p w:rsidR="00B1606C" w:rsidRPr="00A14852" w:rsidRDefault="00B1606C" w:rsidP="00D8114D">
            <w:pPr>
              <w:jc w:val="center"/>
            </w:pPr>
            <w:r>
              <w:rPr>
                <w:lang w:val="en-US"/>
              </w:rPr>
              <w:t>DEC</w:t>
            </w:r>
          </w:p>
        </w:tc>
        <w:tc>
          <w:tcPr>
            <w:tcW w:w="2551" w:type="dxa"/>
          </w:tcPr>
          <w:p w:rsidR="00B1606C" w:rsidRDefault="00B1606C" w:rsidP="00D8114D">
            <w:r>
              <w:t>Страховая стоимость</w:t>
            </w:r>
          </w:p>
        </w:tc>
        <w:tc>
          <w:tcPr>
            <w:tcW w:w="3544" w:type="dxa"/>
          </w:tcPr>
          <w:p w:rsidR="00B1606C" w:rsidRPr="00210AA5" w:rsidRDefault="00B1606C" w:rsidP="00D8114D"/>
        </w:tc>
      </w:tr>
      <w:tr w:rsidR="00B1606C" w:rsidRPr="00CC49AA" w:rsidTr="00221F30">
        <w:tc>
          <w:tcPr>
            <w:tcW w:w="1844" w:type="dxa"/>
          </w:tcPr>
          <w:p w:rsidR="00B1606C" w:rsidRDefault="00B1606C" w:rsidP="00F554FC">
            <w:pPr>
              <w:rPr>
                <w:lang w:val="en-US"/>
              </w:rPr>
            </w:pPr>
            <w:proofErr w:type="spellStart"/>
            <w:r>
              <w:rPr>
                <w:lang w:val="en-US"/>
              </w:rPr>
              <w:t>ShipmentGroup</w:t>
            </w:r>
            <w:proofErr w:type="spellEnd"/>
          </w:p>
        </w:tc>
        <w:tc>
          <w:tcPr>
            <w:tcW w:w="1134" w:type="dxa"/>
          </w:tcPr>
          <w:p w:rsidR="00B1606C" w:rsidRDefault="00B1606C" w:rsidP="00D8114D">
            <w:pPr>
              <w:jc w:val="center"/>
              <w:rPr>
                <w:lang w:val="en-US"/>
              </w:rPr>
            </w:pPr>
            <w:r>
              <w:rPr>
                <w:lang w:val="en-US"/>
              </w:rPr>
              <w:t>NA</w:t>
            </w:r>
          </w:p>
        </w:tc>
        <w:tc>
          <w:tcPr>
            <w:tcW w:w="1701" w:type="dxa"/>
          </w:tcPr>
          <w:p w:rsidR="00B1606C" w:rsidRDefault="00B1606C" w:rsidP="00313389">
            <w:pPr>
              <w:jc w:val="center"/>
              <w:rPr>
                <w:lang w:val="en-US"/>
              </w:rPr>
            </w:pPr>
            <w:r>
              <w:rPr>
                <w:lang w:val="en-US"/>
              </w:rPr>
              <w:t>INT</w:t>
            </w:r>
          </w:p>
        </w:tc>
        <w:tc>
          <w:tcPr>
            <w:tcW w:w="2551" w:type="dxa"/>
          </w:tcPr>
          <w:p w:rsidR="00B1606C" w:rsidRDefault="00B1606C" w:rsidP="00D8114D">
            <w:r>
              <w:t>Группа отгрузки</w:t>
            </w:r>
          </w:p>
        </w:tc>
        <w:tc>
          <w:tcPr>
            <w:tcW w:w="3544" w:type="dxa"/>
          </w:tcPr>
          <w:p w:rsidR="00B1606C" w:rsidRDefault="00B1606C" w:rsidP="00D8114D"/>
        </w:tc>
      </w:tr>
      <w:tr w:rsidR="00B1606C" w:rsidRPr="00CC49AA" w:rsidTr="00633838">
        <w:tc>
          <w:tcPr>
            <w:tcW w:w="1844" w:type="dxa"/>
          </w:tcPr>
          <w:p w:rsidR="00B1606C" w:rsidRPr="001C0B83" w:rsidRDefault="00B1606C" w:rsidP="00633838">
            <w:pPr>
              <w:rPr>
                <w:lang w:val="en-US"/>
              </w:rPr>
            </w:pPr>
            <w:proofErr w:type="spellStart"/>
            <w:r>
              <w:rPr>
                <w:lang w:val="en-US"/>
              </w:rPr>
              <w:t>DeliveryInfo</w:t>
            </w:r>
            <w:proofErr w:type="spellEnd"/>
          </w:p>
        </w:tc>
        <w:tc>
          <w:tcPr>
            <w:tcW w:w="1134" w:type="dxa"/>
          </w:tcPr>
          <w:p w:rsidR="00B1606C" w:rsidRDefault="00B1606C" w:rsidP="00633838">
            <w:pPr>
              <w:jc w:val="center"/>
              <w:rPr>
                <w:lang w:val="en-US"/>
              </w:rPr>
            </w:pPr>
            <w:r>
              <w:rPr>
                <w:lang w:val="en-US"/>
              </w:rPr>
              <w:t>NE</w:t>
            </w:r>
          </w:p>
        </w:tc>
        <w:tc>
          <w:tcPr>
            <w:tcW w:w="1701" w:type="dxa"/>
          </w:tcPr>
          <w:p w:rsidR="00B1606C" w:rsidRPr="005F659A" w:rsidRDefault="0080700C" w:rsidP="0080700C">
            <w:pPr>
              <w:pStyle w:val="aff4"/>
            </w:pPr>
            <w:r>
              <w:rPr>
                <w:rStyle w:val="af0"/>
              </w:rPr>
              <w:fldChar w:fldCharType="begin"/>
            </w:r>
            <w:r>
              <w:instrText xml:space="preserve"> REF _Ref506556623 \h </w:instrText>
            </w:r>
            <w:r>
              <w:rPr>
                <w:rStyle w:val="af0"/>
              </w:rPr>
              <w:instrText xml:space="preserve"> \* MERGEFORMAT </w:instrText>
            </w:r>
            <w:r>
              <w:rPr>
                <w:rStyle w:val="af0"/>
              </w:rPr>
            </w:r>
            <w:r>
              <w:rPr>
                <w:rStyle w:val="af0"/>
              </w:rPr>
              <w:fldChar w:fldCharType="separate"/>
            </w:r>
            <w:proofErr w:type="spellStart"/>
            <w:r>
              <w:rPr>
                <w:lang w:val="en-US"/>
              </w:rPr>
              <w:t>DeliveryInfo</w:t>
            </w:r>
            <w:proofErr w:type="spellEnd"/>
            <w:r>
              <w:rPr>
                <w:rStyle w:val="af0"/>
              </w:rPr>
              <w:fldChar w:fldCharType="end"/>
            </w:r>
          </w:p>
        </w:tc>
        <w:tc>
          <w:tcPr>
            <w:tcW w:w="2551" w:type="dxa"/>
          </w:tcPr>
          <w:p w:rsidR="00B1606C" w:rsidRDefault="00B1606C" w:rsidP="00633838">
            <w:r>
              <w:t>Данные о доставке клиенту</w:t>
            </w:r>
          </w:p>
        </w:tc>
        <w:tc>
          <w:tcPr>
            <w:tcW w:w="3544" w:type="dxa"/>
          </w:tcPr>
          <w:p w:rsidR="00B1606C" w:rsidRDefault="00B1606C" w:rsidP="00633838"/>
        </w:tc>
      </w:tr>
      <w:tr w:rsidR="00B1606C" w:rsidRPr="00CC49AA" w:rsidTr="00221F30">
        <w:tc>
          <w:tcPr>
            <w:tcW w:w="1844" w:type="dxa"/>
          </w:tcPr>
          <w:p w:rsidR="00B1606C" w:rsidRPr="00F8221A" w:rsidRDefault="00B1606C" w:rsidP="00F554FC">
            <w:pPr>
              <w:rPr>
                <w:lang w:val="en-US"/>
              </w:rPr>
            </w:pPr>
            <w:r>
              <w:rPr>
                <w:lang w:val="en-US"/>
              </w:rPr>
              <w:t>Requirements</w:t>
            </w:r>
          </w:p>
        </w:tc>
        <w:tc>
          <w:tcPr>
            <w:tcW w:w="1134" w:type="dxa"/>
          </w:tcPr>
          <w:p w:rsidR="00B1606C" w:rsidRPr="002C4F62" w:rsidRDefault="00B1606C" w:rsidP="00D8114D">
            <w:pPr>
              <w:jc w:val="center"/>
            </w:pPr>
            <w:r>
              <w:rPr>
                <w:lang w:val="en-US"/>
              </w:rPr>
              <w:t>NE</w:t>
            </w:r>
            <w:r>
              <w:t>*</w:t>
            </w:r>
          </w:p>
        </w:tc>
        <w:tc>
          <w:tcPr>
            <w:tcW w:w="1701" w:type="dxa"/>
          </w:tcPr>
          <w:p w:rsidR="00B1606C" w:rsidRPr="005F659A" w:rsidRDefault="0080700C" w:rsidP="0080700C">
            <w:pPr>
              <w:pStyle w:val="aff4"/>
            </w:pPr>
            <w:r>
              <w:rPr>
                <w:rStyle w:val="af0"/>
              </w:rPr>
              <w:fldChar w:fldCharType="begin"/>
            </w:r>
            <w:r>
              <w:instrText xml:space="preserve"> REF _Ref506556707 \h </w:instrText>
            </w:r>
            <w:r>
              <w:rPr>
                <w:rStyle w:val="af0"/>
              </w:rPr>
              <w:instrText xml:space="preserve"> \* MERGEFORMAT </w:instrText>
            </w:r>
            <w:r>
              <w:rPr>
                <w:rStyle w:val="af0"/>
              </w:rPr>
            </w:r>
            <w:r>
              <w:rPr>
                <w:rStyle w:val="af0"/>
              </w:rPr>
              <w:fldChar w:fldCharType="separate"/>
            </w:r>
            <w:r>
              <w:rPr>
                <w:lang w:val="en-US"/>
              </w:rPr>
              <w:t>Requirement</w:t>
            </w:r>
            <w:r>
              <w:rPr>
                <w:rStyle w:val="af0"/>
              </w:rPr>
              <w:fldChar w:fldCharType="end"/>
            </w:r>
          </w:p>
        </w:tc>
        <w:tc>
          <w:tcPr>
            <w:tcW w:w="2551" w:type="dxa"/>
          </w:tcPr>
          <w:p w:rsidR="00B1606C" w:rsidRDefault="00B1606C" w:rsidP="00467387">
            <w:r>
              <w:t>Требования к свойствам партий/качества/упаковок</w:t>
            </w:r>
          </w:p>
        </w:tc>
        <w:tc>
          <w:tcPr>
            <w:tcW w:w="3544" w:type="dxa"/>
          </w:tcPr>
          <w:p w:rsidR="00B1606C" w:rsidRPr="0080700C" w:rsidRDefault="0080700C" w:rsidP="0080700C">
            <w:r>
              <w:t>См. «</w:t>
            </w:r>
            <w:r w:rsidRPr="0080700C">
              <w:rPr>
                <w:rStyle w:val="aff5"/>
              </w:rPr>
              <w:fldChar w:fldCharType="begin"/>
            </w:r>
            <w:r w:rsidRPr="0080700C">
              <w:rPr>
                <w:rStyle w:val="aff5"/>
              </w:rPr>
              <w:instrText xml:space="preserve"> REF _Ref494807950 \h </w:instrText>
            </w:r>
            <w:r>
              <w:rPr>
                <w:rStyle w:val="aff5"/>
              </w:rPr>
              <w:instrText xml:space="preserve"> \* MERGEFORMAT </w:instrText>
            </w:r>
            <w:r w:rsidRPr="0080700C">
              <w:rPr>
                <w:rStyle w:val="aff5"/>
              </w:rPr>
            </w:r>
            <w:r w:rsidRPr="0080700C">
              <w:rPr>
                <w:rStyle w:val="aff5"/>
              </w:rPr>
              <w:fldChar w:fldCharType="separate"/>
            </w:r>
            <w:r w:rsidRPr="0080700C">
              <w:rPr>
                <w:rStyle w:val="aff5"/>
              </w:rPr>
              <w:t>Виды требований</w:t>
            </w:r>
            <w:r w:rsidRPr="0080700C">
              <w:rPr>
                <w:rStyle w:val="aff5"/>
              </w:rPr>
              <w:fldChar w:fldCharType="end"/>
            </w:r>
            <w:r>
              <w:t>»</w:t>
            </w:r>
          </w:p>
        </w:tc>
      </w:tr>
      <w:tr w:rsidR="00322575" w:rsidRPr="00CC49AA" w:rsidTr="00221F30">
        <w:tc>
          <w:tcPr>
            <w:tcW w:w="1844" w:type="dxa"/>
          </w:tcPr>
          <w:p w:rsidR="00322575" w:rsidRPr="00322575" w:rsidRDefault="00322575" w:rsidP="00F554FC">
            <w:pPr>
              <w:rPr>
                <w:sz w:val="22"/>
                <w:szCs w:val="22"/>
                <w:lang w:val="en-US"/>
              </w:rPr>
            </w:pPr>
            <w:proofErr w:type="spellStart"/>
            <w:r w:rsidRPr="00322575">
              <w:rPr>
                <w:sz w:val="22"/>
                <w:szCs w:val="22"/>
                <w:lang w:val="en-US"/>
              </w:rPr>
              <w:t>KeepingVariantID</w:t>
            </w:r>
            <w:proofErr w:type="spellEnd"/>
          </w:p>
        </w:tc>
        <w:tc>
          <w:tcPr>
            <w:tcW w:w="1134" w:type="dxa"/>
          </w:tcPr>
          <w:p w:rsidR="00322575" w:rsidRDefault="00322575" w:rsidP="00D8114D">
            <w:pPr>
              <w:jc w:val="center"/>
              <w:rPr>
                <w:lang w:val="en-US"/>
              </w:rPr>
            </w:pPr>
            <w:r>
              <w:rPr>
                <w:lang w:val="en-US"/>
              </w:rPr>
              <w:t>NA</w:t>
            </w:r>
          </w:p>
        </w:tc>
        <w:tc>
          <w:tcPr>
            <w:tcW w:w="1701" w:type="dxa"/>
          </w:tcPr>
          <w:p w:rsidR="00322575" w:rsidRPr="00322575" w:rsidRDefault="00322575" w:rsidP="002C4F62">
            <w:pPr>
              <w:jc w:val="center"/>
              <w:rPr>
                <w:rStyle w:val="af0"/>
                <w:u w:val="none"/>
                <w:lang w:val="en-US"/>
              </w:rPr>
            </w:pPr>
            <w:r w:rsidRPr="00322575">
              <w:rPr>
                <w:rStyle w:val="af0"/>
                <w:u w:val="none"/>
                <w:lang w:val="en-US"/>
              </w:rPr>
              <w:t>STR(36)</w:t>
            </w:r>
          </w:p>
        </w:tc>
        <w:tc>
          <w:tcPr>
            <w:tcW w:w="2551" w:type="dxa"/>
          </w:tcPr>
          <w:p w:rsidR="00322575" w:rsidRDefault="00322575" w:rsidP="00467387">
            <w:r w:rsidRPr="00322575">
              <w:t>GUID предварительно созданного варианта упаковки</w:t>
            </w:r>
          </w:p>
        </w:tc>
        <w:tc>
          <w:tcPr>
            <w:tcW w:w="3544" w:type="dxa"/>
          </w:tcPr>
          <w:p w:rsidR="00322575" w:rsidRDefault="00322575" w:rsidP="00D8114D">
            <w:r w:rsidRPr="00322575">
              <w:t>Если не заполнено, подставляется основной вариант упаковки. Если не найдено, то пакет вернется с ошибкой</w:t>
            </w:r>
          </w:p>
        </w:tc>
      </w:tr>
      <w:tr w:rsidR="00AC7E03" w:rsidRPr="00CC49AA" w:rsidTr="00221F30">
        <w:tc>
          <w:tcPr>
            <w:tcW w:w="1844" w:type="dxa"/>
          </w:tcPr>
          <w:p w:rsidR="00AC7E03" w:rsidRPr="00322575" w:rsidRDefault="00AC7E03" w:rsidP="00F554FC">
            <w:pPr>
              <w:rPr>
                <w:sz w:val="22"/>
                <w:szCs w:val="22"/>
                <w:lang w:val="en-US"/>
              </w:rPr>
            </w:pPr>
            <w:proofErr w:type="spellStart"/>
            <w:r w:rsidRPr="00AC7E03">
              <w:rPr>
                <w:sz w:val="22"/>
                <w:szCs w:val="22"/>
                <w:lang w:val="en-US"/>
              </w:rPr>
              <w:t>ExpDateCategory</w:t>
            </w:r>
            <w:proofErr w:type="spellEnd"/>
          </w:p>
        </w:tc>
        <w:tc>
          <w:tcPr>
            <w:tcW w:w="1134" w:type="dxa"/>
          </w:tcPr>
          <w:p w:rsidR="00AC7E03" w:rsidRDefault="00AC7E03" w:rsidP="00D8114D">
            <w:pPr>
              <w:jc w:val="center"/>
              <w:rPr>
                <w:lang w:val="en-US"/>
              </w:rPr>
            </w:pPr>
            <w:r>
              <w:rPr>
                <w:lang w:val="en-US"/>
              </w:rPr>
              <w:t>NA</w:t>
            </w:r>
          </w:p>
        </w:tc>
        <w:tc>
          <w:tcPr>
            <w:tcW w:w="1701" w:type="dxa"/>
          </w:tcPr>
          <w:p w:rsidR="00AC7E03" w:rsidRPr="00322575" w:rsidRDefault="00AC7E03" w:rsidP="002C4F62">
            <w:pPr>
              <w:jc w:val="center"/>
              <w:rPr>
                <w:rStyle w:val="af0"/>
                <w:u w:val="none"/>
                <w:lang w:val="en-US"/>
              </w:rPr>
            </w:pPr>
            <w:r>
              <w:rPr>
                <w:rStyle w:val="af0"/>
                <w:u w:val="none"/>
                <w:lang w:val="en-US"/>
              </w:rPr>
              <w:t>INT</w:t>
            </w:r>
          </w:p>
        </w:tc>
        <w:tc>
          <w:tcPr>
            <w:tcW w:w="2551" w:type="dxa"/>
          </w:tcPr>
          <w:p w:rsidR="00AC7E03" w:rsidRPr="00322575" w:rsidRDefault="00AC7E03" w:rsidP="00467387">
            <w:r>
              <w:t>Код категории срока годности</w:t>
            </w:r>
          </w:p>
        </w:tc>
        <w:tc>
          <w:tcPr>
            <w:tcW w:w="3544" w:type="dxa"/>
          </w:tcPr>
          <w:p w:rsidR="00AC7E03" w:rsidRPr="00322575" w:rsidRDefault="00AC7E03" w:rsidP="00D8114D"/>
        </w:tc>
      </w:tr>
    </w:tbl>
    <w:p w:rsidR="005D5765" w:rsidRDefault="005D5765" w:rsidP="005D5765">
      <w:pPr>
        <w:rPr>
          <w:rFonts w:asciiTheme="majorHAnsi" w:eastAsiaTheme="majorEastAsia" w:hAnsiTheme="majorHAnsi" w:cstheme="majorBidi"/>
          <w:sz w:val="26"/>
          <w:szCs w:val="26"/>
        </w:rPr>
      </w:pPr>
      <w:bookmarkStart w:id="264" w:name="_Ref505596279"/>
      <w:bookmarkStart w:id="265" w:name="_Ref477265926"/>
      <w:r>
        <w:br w:type="page"/>
      </w:r>
    </w:p>
    <w:p w:rsidR="00677BA3" w:rsidRDefault="00677BA3" w:rsidP="00677BA3">
      <w:pPr>
        <w:pStyle w:val="3"/>
      </w:pPr>
      <w:r>
        <w:lastRenderedPageBreak/>
        <w:t>Комплектация</w:t>
      </w:r>
    </w:p>
    <w:p w:rsidR="00677BA3" w:rsidRPr="00283375" w:rsidRDefault="00677BA3" w:rsidP="00677BA3">
      <w:pPr>
        <w:pStyle w:val="4"/>
      </w:pPr>
      <w:bookmarkStart w:id="266" w:name="_Ref515534607"/>
      <w:bookmarkStart w:id="267" w:name="KitOrder"/>
      <w:proofErr w:type="spellStart"/>
      <w:r>
        <w:rPr>
          <w:lang w:val="en-US"/>
        </w:rPr>
        <w:t>KitOrder</w:t>
      </w:r>
      <w:bookmarkEnd w:id="264"/>
      <w:bookmarkEnd w:id="266"/>
      <w:proofErr w:type="spellEnd"/>
    </w:p>
    <w:bookmarkEnd w:id="267"/>
    <w:p w:rsidR="00677BA3" w:rsidRPr="00767D97" w:rsidRDefault="00677BA3"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Данные для создания документа Заказ с типом Комплектация</w:t>
      </w:r>
    </w:p>
    <w:tbl>
      <w:tblPr>
        <w:tblStyle w:val="af4"/>
        <w:tblW w:w="10774" w:type="dxa"/>
        <w:tblInd w:w="-318" w:type="dxa"/>
        <w:tblLayout w:type="fixed"/>
        <w:tblLook w:val="04A0" w:firstRow="1" w:lastRow="0" w:firstColumn="1" w:lastColumn="0" w:noHBand="0" w:noVBand="1"/>
      </w:tblPr>
      <w:tblGrid>
        <w:gridCol w:w="1844"/>
        <w:gridCol w:w="709"/>
        <w:gridCol w:w="2409"/>
        <w:gridCol w:w="2623"/>
        <w:gridCol w:w="3189"/>
      </w:tblGrid>
      <w:tr w:rsidR="00677BA3" w:rsidRPr="00210AA5" w:rsidTr="00677BA3">
        <w:trPr>
          <w:cantSplit/>
        </w:trPr>
        <w:tc>
          <w:tcPr>
            <w:tcW w:w="1844" w:type="dxa"/>
            <w:shd w:val="clear" w:color="auto" w:fill="D9D9D9" w:themeFill="background1" w:themeFillShade="D9"/>
          </w:tcPr>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BB7D56" w:rsidRDefault="00677BA3" w:rsidP="00677BA3">
            <w:pPr>
              <w:jc w:val="center"/>
              <w:rPr>
                <w:b/>
              </w:rPr>
            </w:pPr>
            <w:r>
              <w:rPr>
                <w:b/>
              </w:rPr>
              <w:t>Исп.</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623" w:type="dxa"/>
            <w:shd w:val="clear" w:color="auto" w:fill="D9D9D9" w:themeFill="background1" w:themeFillShade="D9"/>
          </w:tcPr>
          <w:p w:rsidR="00677BA3" w:rsidRPr="00210AA5" w:rsidRDefault="00677BA3" w:rsidP="00677BA3">
            <w:pPr>
              <w:rPr>
                <w:b/>
              </w:rPr>
            </w:pPr>
            <w:r>
              <w:rPr>
                <w:b/>
              </w:rPr>
              <w:t>Описание</w:t>
            </w:r>
          </w:p>
        </w:tc>
        <w:tc>
          <w:tcPr>
            <w:tcW w:w="318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F70336" w:rsidRDefault="00677BA3" w:rsidP="00677BA3">
            <w:pPr>
              <w:ind w:left="34"/>
              <w:rPr>
                <w:lang w:val="en-US"/>
              </w:rPr>
            </w:pPr>
            <w:r>
              <w:rPr>
                <w:lang w:val="en-US"/>
              </w:rPr>
              <w:t>Stock</w:t>
            </w:r>
          </w:p>
        </w:tc>
        <w:tc>
          <w:tcPr>
            <w:tcW w:w="709" w:type="dxa"/>
          </w:tcPr>
          <w:p w:rsidR="00677BA3" w:rsidRPr="0072620B"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_Ref515534335 \h </w:instrText>
            </w:r>
            <w:r>
              <w:rPr>
                <w:rStyle w:val="af0"/>
              </w:rPr>
              <w:instrText xml:space="preserve"> \* MERGEFORMAT </w:instrText>
            </w:r>
            <w:r>
              <w:rPr>
                <w:rStyle w:val="af0"/>
              </w:rPr>
            </w:r>
            <w:r>
              <w:rPr>
                <w:rStyle w:val="af0"/>
              </w:rPr>
              <w:fldChar w:fldCharType="separate"/>
            </w:r>
            <w:r>
              <w:rPr>
                <w:lang w:val="en-US"/>
              </w:rPr>
              <w:t>Stock</w:t>
            </w:r>
            <w:r>
              <w:rPr>
                <w:rStyle w:val="af0"/>
              </w:rPr>
              <w:fldChar w:fldCharType="end"/>
            </w:r>
          </w:p>
        </w:tc>
        <w:tc>
          <w:tcPr>
            <w:tcW w:w="2623" w:type="dxa"/>
          </w:tcPr>
          <w:p w:rsidR="00677BA3" w:rsidRPr="0072620B" w:rsidRDefault="00677BA3" w:rsidP="00677BA3">
            <w:r>
              <w:t>Склад</w:t>
            </w:r>
          </w:p>
        </w:tc>
        <w:tc>
          <w:tcPr>
            <w:tcW w:w="3189" w:type="dxa"/>
          </w:tcPr>
          <w:p w:rsidR="00677BA3" w:rsidRPr="00D02361" w:rsidRDefault="00677BA3" w:rsidP="0080700C">
            <w:r>
              <w:t xml:space="preserve">Склады могут быть созданы заранее методом </w:t>
            </w:r>
            <w:r w:rsidR="0080700C" w:rsidRPr="0080700C">
              <w:rPr>
                <w:rStyle w:val="aff5"/>
              </w:rPr>
              <w:fldChar w:fldCharType="begin"/>
            </w:r>
            <w:r w:rsidR="0080700C" w:rsidRPr="0080700C">
              <w:rPr>
                <w:rStyle w:val="aff5"/>
              </w:rPr>
              <w:instrText xml:space="preserve"> REF _Ref506556341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createStock</w:t>
            </w:r>
            <w:proofErr w:type="spellEnd"/>
            <w:r w:rsidR="0080700C" w:rsidRPr="0080700C">
              <w:rPr>
                <w:rStyle w:val="aff5"/>
              </w:rPr>
              <w:fldChar w:fldCharType="end"/>
            </w:r>
          </w:p>
        </w:tc>
      </w:tr>
      <w:tr w:rsidR="00677BA3" w:rsidRPr="00CC49AA" w:rsidTr="00677BA3">
        <w:trPr>
          <w:cantSplit/>
        </w:trPr>
        <w:tc>
          <w:tcPr>
            <w:tcW w:w="1844" w:type="dxa"/>
          </w:tcPr>
          <w:p w:rsidR="00677BA3" w:rsidRPr="00E57523" w:rsidRDefault="00677BA3" w:rsidP="00677BA3">
            <w:pPr>
              <w:ind w:left="34"/>
            </w:pPr>
            <w:r>
              <w:rPr>
                <w:lang w:val="en-US"/>
              </w:rPr>
              <w:t>Owner</w:t>
            </w:r>
          </w:p>
        </w:tc>
        <w:tc>
          <w:tcPr>
            <w:tcW w:w="709" w:type="dxa"/>
          </w:tcPr>
          <w:p w:rsidR="00677BA3" w:rsidRPr="00960787" w:rsidRDefault="00677BA3" w:rsidP="00677BA3">
            <w:pPr>
              <w:jc w:val="center"/>
            </w:pPr>
            <w:r>
              <w:rPr>
                <w:lang w:val="en-US"/>
              </w:rPr>
              <w:t>NE</w:t>
            </w:r>
          </w:p>
        </w:tc>
        <w:tc>
          <w:tcPr>
            <w:tcW w:w="2409" w:type="dxa"/>
          </w:tcPr>
          <w:p w:rsidR="00677BA3" w:rsidRPr="005F659A" w:rsidRDefault="0080700C" w:rsidP="0080700C">
            <w:pPr>
              <w:pStyle w:val="aff4"/>
              <w:rPr>
                <w:lang w:val="en-US"/>
              </w:rPr>
            </w:pPr>
            <w:r>
              <w:rPr>
                <w:rStyle w:val="af0"/>
              </w:rPr>
              <w:fldChar w:fldCharType="begin"/>
            </w:r>
            <w:r>
              <w:rPr>
                <w:lang w:val="en-US"/>
              </w:rPr>
              <w:instrText xml:space="preserve"> REF _Ref477340566 \h </w:instrText>
            </w:r>
            <w:r>
              <w:rPr>
                <w:rStyle w:val="af0"/>
              </w:rPr>
              <w:instrText xml:space="preserve"> \* MERGEFORMAT </w:instrText>
            </w:r>
            <w:r>
              <w:rPr>
                <w:rStyle w:val="af0"/>
              </w:rPr>
            </w:r>
            <w:r>
              <w:rPr>
                <w:rStyle w:val="af0"/>
              </w:rPr>
              <w:fldChar w:fldCharType="separate"/>
            </w:r>
            <w:r>
              <w:rPr>
                <w:lang w:val="en-US"/>
              </w:rPr>
              <w:t>Owner</w:t>
            </w:r>
            <w:r>
              <w:rPr>
                <w:rStyle w:val="af0"/>
              </w:rPr>
              <w:fldChar w:fldCharType="end"/>
            </w:r>
          </w:p>
        </w:tc>
        <w:tc>
          <w:tcPr>
            <w:tcW w:w="2623" w:type="dxa"/>
          </w:tcPr>
          <w:p w:rsidR="00677BA3" w:rsidRPr="00F70336" w:rsidRDefault="00677BA3" w:rsidP="00677BA3">
            <w:r>
              <w:t>Собственник</w:t>
            </w:r>
          </w:p>
        </w:tc>
        <w:tc>
          <w:tcPr>
            <w:tcW w:w="3189" w:type="dxa"/>
          </w:tcPr>
          <w:p w:rsidR="00677BA3" w:rsidRPr="00D02361" w:rsidRDefault="00677BA3" w:rsidP="0080700C">
            <w:r>
              <w:t xml:space="preserve">Собственники могут быть созданы заранее методом </w:t>
            </w:r>
            <w:r w:rsidR="0080700C" w:rsidRPr="0080700C">
              <w:rPr>
                <w:rStyle w:val="aff5"/>
              </w:rPr>
              <w:fldChar w:fldCharType="begin"/>
            </w:r>
            <w:r w:rsidR="0080700C" w:rsidRPr="0080700C">
              <w:rPr>
                <w:rStyle w:val="aff5"/>
              </w:rPr>
              <w:instrText xml:space="preserve"> REF _Ref515539964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createOwner</w:t>
            </w:r>
            <w:proofErr w:type="spellEnd"/>
            <w:r w:rsidR="0080700C" w:rsidRPr="0080700C">
              <w:rPr>
                <w:rStyle w:val="aff5"/>
              </w:rPr>
              <w:fldChar w:fldCharType="end"/>
            </w:r>
          </w:p>
        </w:tc>
      </w:tr>
      <w:tr w:rsidR="00677BA3" w:rsidRPr="00CC49AA" w:rsidTr="00677BA3">
        <w:trPr>
          <w:cantSplit/>
        </w:trPr>
        <w:tc>
          <w:tcPr>
            <w:tcW w:w="1844" w:type="dxa"/>
          </w:tcPr>
          <w:p w:rsidR="00677BA3" w:rsidRDefault="00677BA3" w:rsidP="00677BA3">
            <w:pPr>
              <w:ind w:left="34"/>
              <w:rPr>
                <w:lang w:val="en-US"/>
              </w:rPr>
            </w:pPr>
            <w:proofErr w:type="spellStart"/>
            <w:r>
              <w:rPr>
                <w:lang w:val="en-US"/>
              </w:rPr>
              <w:t>OrderRows</w:t>
            </w:r>
            <w:proofErr w:type="spellEnd"/>
          </w:p>
        </w:tc>
        <w:tc>
          <w:tcPr>
            <w:tcW w:w="709" w:type="dxa"/>
          </w:tcPr>
          <w:p w:rsidR="00677BA3" w:rsidRDefault="00677BA3" w:rsidP="00677BA3">
            <w:pPr>
              <w:jc w:val="center"/>
              <w:rPr>
                <w:lang w:val="en-US"/>
              </w:rPr>
            </w:pPr>
            <w:r>
              <w:rPr>
                <w:lang w:val="en-US"/>
              </w:rPr>
              <w:t>ME*</w:t>
            </w:r>
          </w:p>
        </w:tc>
        <w:tc>
          <w:tcPr>
            <w:tcW w:w="2409" w:type="dxa"/>
          </w:tcPr>
          <w:p w:rsidR="00677BA3" w:rsidRPr="005F659A" w:rsidRDefault="0080700C" w:rsidP="0080700C">
            <w:pPr>
              <w:pStyle w:val="aff4"/>
              <w:rPr>
                <w:lang w:val="en-US"/>
              </w:rPr>
            </w:pPr>
            <w:r>
              <w:rPr>
                <w:rStyle w:val="af0"/>
                <w:lang w:val="en-US"/>
              </w:rPr>
              <w:fldChar w:fldCharType="begin"/>
            </w:r>
            <w:r>
              <w:rPr>
                <w:lang w:val="en-US"/>
              </w:rPr>
              <w:instrText xml:space="preserve"> REF _Ref505596260 \h </w:instrText>
            </w:r>
            <w:r>
              <w:rPr>
                <w:rStyle w:val="af0"/>
                <w:lang w:val="en-US"/>
              </w:rPr>
              <w:instrText xml:space="preserve"> \* MERGEFORMAT </w:instrText>
            </w:r>
            <w:r>
              <w:rPr>
                <w:rStyle w:val="af0"/>
                <w:lang w:val="en-US"/>
              </w:rPr>
            </w:r>
            <w:r>
              <w:rPr>
                <w:rStyle w:val="af0"/>
                <w:lang w:val="en-US"/>
              </w:rPr>
              <w:fldChar w:fldCharType="separate"/>
            </w:r>
            <w:proofErr w:type="spellStart"/>
            <w:r>
              <w:rPr>
                <w:lang w:val="en-US"/>
              </w:rPr>
              <w:t>KitOrderRow</w:t>
            </w:r>
            <w:proofErr w:type="spellEnd"/>
            <w:r>
              <w:rPr>
                <w:rStyle w:val="af0"/>
                <w:lang w:val="en-US"/>
              </w:rPr>
              <w:fldChar w:fldCharType="end"/>
            </w:r>
          </w:p>
        </w:tc>
        <w:tc>
          <w:tcPr>
            <w:tcW w:w="2623" w:type="dxa"/>
          </w:tcPr>
          <w:p w:rsidR="00677BA3" w:rsidRDefault="00677BA3" w:rsidP="00677BA3">
            <w:r>
              <w:t>Строки документа заказа</w:t>
            </w:r>
          </w:p>
        </w:tc>
        <w:tc>
          <w:tcPr>
            <w:tcW w:w="3189" w:type="dxa"/>
          </w:tcPr>
          <w:p w:rsidR="00677BA3" w:rsidRDefault="00677BA3" w:rsidP="00677BA3"/>
        </w:tc>
      </w:tr>
      <w:tr w:rsidR="00677BA3" w:rsidRPr="00CC49AA" w:rsidTr="00677BA3">
        <w:trPr>
          <w:cantSplit/>
        </w:trPr>
        <w:tc>
          <w:tcPr>
            <w:tcW w:w="1844" w:type="dxa"/>
          </w:tcPr>
          <w:p w:rsidR="00677BA3" w:rsidRPr="001B2F76" w:rsidRDefault="00677BA3" w:rsidP="00677BA3">
            <w:pPr>
              <w:ind w:left="34"/>
              <w:rPr>
                <w:lang w:val="en-US"/>
              </w:rPr>
            </w:pPr>
            <w:proofErr w:type="spellStart"/>
            <w:r>
              <w:rPr>
                <w:lang w:val="en-US"/>
              </w:rPr>
              <w:t>AddProperties</w:t>
            </w:r>
            <w:proofErr w:type="spellEnd"/>
          </w:p>
        </w:tc>
        <w:tc>
          <w:tcPr>
            <w:tcW w:w="709" w:type="dxa"/>
          </w:tcPr>
          <w:p w:rsidR="00677BA3" w:rsidRDefault="00677BA3" w:rsidP="00677BA3">
            <w:pPr>
              <w:jc w:val="center"/>
              <w:rPr>
                <w:lang w:val="en-US"/>
              </w:rPr>
            </w:pPr>
            <w:r>
              <w:rPr>
                <w:lang w:val="en-US"/>
              </w:rPr>
              <w:t>NE*</w:t>
            </w:r>
          </w:p>
        </w:tc>
        <w:tc>
          <w:tcPr>
            <w:tcW w:w="2409" w:type="dxa"/>
          </w:tcPr>
          <w:p w:rsidR="00677BA3" w:rsidRPr="005F659A" w:rsidRDefault="0080700C" w:rsidP="0080700C">
            <w:pPr>
              <w:pStyle w:val="aff4"/>
            </w:pPr>
            <w:r>
              <w:rPr>
                <w:rStyle w:val="af0"/>
              </w:rPr>
              <w:fldChar w:fldCharType="begin"/>
            </w:r>
            <w:r>
              <w:instrText xml:space="preserve"> REF _Ref515536357 \h </w:instrText>
            </w:r>
            <w:r>
              <w:rPr>
                <w:rStyle w:val="af0"/>
              </w:rPr>
              <w:instrText xml:space="preserve"> \* MERGEFORMAT </w:instrText>
            </w:r>
            <w:r>
              <w:rPr>
                <w:rStyle w:val="af0"/>
              </w:rPr>
            </w:r>
            <w:r>
              <w:rPr>
                <w:rStyle w:val="af0"/>
              </w:rPr>
              <w:fldChar w:fldCharType="separate"/>
            </w:r>
            <w:proofErr w:type="spellStart"/>
            <w:r>
              <w:rPr>
                <w:lang w:val="en-US"/>
              </w:rPr>
              <w:t>AddProperty</w:t>
            </w:r>
            <w:proofErr w:type="spellEnd"/>
            <w:r>
              <w:rPr>
                <w:rStyle w:val="af0"/>
              </w:rPr>
              <w:fldChar w:fldCharType="end"/>
            </w:r>
          </w:p>
        </w:tc>
        <w:tc>
          <w:tcPr>
            <w:tcW w:w="2623" w:type="dxa"/>
          </w:tcPr>
          <w:p w:rsidR="00677BA3" w:rsidRPr="001B2F76" w:rsidRDefault="00677BA3" w:rsidP="0080700C">
            <w:r>
              <w:t xml:space="preserve">Дополнительные свойства заказа (См. справочник </w:t>
            </w:r>
            <w:r w:rsidRPr="00177584">
              <w:rPr>
                <w:rStyle w:val="af0"/>
                <w:u w:val="none"/>
              </w:rPr>
              <w:t>«</w:t>
            </w:r>
            <w:r w:rsidR="0080700C" w:rsidRPr="0080700C">
              <w:rPr>
                <w:rStyle w:val="aff5"/>
              </w:rPr>
              <w:fldChar w:fldCharType="begin"/>
            </w:r>
            <w:r w:rsidR="0080700C" w:rsidRPr="0080700C">
              <w:rPr>
                <w:rStyle w:val="aff5"/>
              </w:rPr>
              <w:instrText xml:space="preserve"> REF _Ref477176504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Дополнительные свойства объектов</w:t>
            </w:r>
            <w:r w:rsidR="0080700C" w:rsidRPr="0080700C">
              <w:rPr>
                <w:rStyle w:val="aff5"/>
              </w:rPr>
              <w:fldChar w:fldCharType="end"/>
            </w:r>
            <w:r w:rsidRPr="00177584">
              <w:rPr>
                <w:rStyle w:val="af0"/>
                <w:u w:val="none"/>
              </w:rPr>
              <w:t>»</w:t>
            </w:r>
            <w:r w:rsidRPr="00177584">
              <w:rPr>
                <w:rStyle w:val="af5"/>
                <w:color w:val="auto"/>
                <w:u w:val="none"/>
              </w:rPr>
              <w:t>)</w:t>
            </w:r>
          </w:p>
        </w:tc>
        <w:tc>
          <w:tcPr>
            <w:tcW w:w="3189" w:type="dxa"/>
          </w:tcPr>
          <w:p w:rsidR="00677BA3" w:rsidRPr="005F659A" w:rsidRDefault="00677BA3" w:rsidP="00677BA3"/>
        </w:tc>
      </w:tr>
    </w:tbl>
    <w:p w:rsidR="00677BA3" w:rsidRPr="00CD5B54" w:rsidRDefault="00677BA3" w:rsidP="00677BA3">
      <w:pPr>
        <w:pStyle w:val="4"/>
        <w:rPr>
          <w:lang w:val="en-US"/>
        </w:rPr>
      </w:pPr>
      <w:bookmarkStart w:id="268" w:name="_Ref505596260"/>
      <w:bookmarkStart w:id="269" w:name="KitOrderRow"/>
      <w:proofErr w:type="spellStart"/>
      <w:r>
        <w:rPr>
          <w:lang w:val="en-US"/>
        </w:rPr>
        <w:t>KitOrderRow</w:t>
      </w:r>
      <w:bookmarkEnd w:id="268"/>
      <w:proofErr w:type="spellEnd"/>
    </w:p>
    <w:tbl>
      <w:tblPr>
        <w:tblStyle w:val="af4"/>
        <w:tblW w:w="10774" w:type="dxa"/>
        <w:tblInd w:w="-318" w:type="dxa"/>
        <w:tblLayout w:type="fixed"/>
        <w:tblLook w:val="04A0" w:firstRow="1" w:lastRow="0" w:firstColumn="1" w:lastColumn="0" w:noHBand="0" w:noVBand="1"/>
      </w:tblPr>
      <w:tblGrid>
        <w:gridCol w:w="1844"/>
        <w:gridCol w:w="709"/>
        <w:gridCol w:w="2409"/>
        <w:gridCol w:w="2373"/>
        <w:gridCol w:w="3439"/>
      </w:tblGrid>
      <w:tr w:rsidR="00677BA3" w:rsidRPr="00210AA5" w:rsidTr="00677BA3">
        <w:trPr>
          <w:cantSplit/>
        </w:trPr>
        <w:tc>
          <w:tcPr>
            <w:tcW w:w="1844" w:type="dxa"/>
            <w:shd w:val="clear" w:color="auto" w:fill="D9D9D9" w:themeFill="background1" w:themeFillShade="D9"/>
          </w:tcPr>
          <w:bookmarkEnd w:id="269"/>
          <w:p w:rsidR="00677BA3" w:rsidRPr="00210AA5" w:rsidRDefault="00677BA3" w:rsidP="00677BA3">
            <w:pPr>
              <w:ind w:left="34"/>
              <w:rPr>
                <w:b/>
              </w:rPr>
            </w:pPr>
            <w:r>
              <w:rPr>
                <w:b/>
              </w:rPr>
              <w:t>Поле</w:t>
            </w:r>
          </w:p>
        </w:tc>
        <w:tc>
          <w:tcPr>
            <w:tcW w:w="709" w:type="dxa"/>
            <w:shd w:val="clear" w:color="auto" w:fill="D9D9D9" w:themeFill="background1" w:themeFillShade="D9"/>
          </w:tcPr>
          <w:p w:rsidR="00677BA3" w:rsidRPr="001B2F76" w:rsidRDefault="00677BA3" w:rsidP="00677BA3">
            <w:pPr>
              <w:jc w:val="center"/>
              <w:rPr>
                <w:b/>
              </w:rPr>
            </w:pPr>
            <w:r>
              <w:rPr>
                <w:b/>
              </w:rPr>
              <w:t>Исп</w:t>
            </w:r>
            <w:r w:rsidRPr="001B2F76">
              <w:rPr>
                <w:b/>
              </w:rPr>
              <w:t>.</w:t>
            </w:r>
          </w:p>
        </w:tc>
        <w:tc>
          <w:tcPr>
            <w:tcW w:w="2409" w:type="dxa"/>
            <w:shd w:val="clear" w:color="auto" w:fill="D9D9D9" w:themeFill="background1" w:themeFillShade="D9"/>
          </w:tcPr>
          <w:p w:rsidR="00677BA3" w:rsidRPr="00210AA5" w:rsidRDefault="00677BA3" w:rsidP="00677BA3">
            <w:pPr>
              <w:jc w:val="center"/>
              <w:rPr>
                <w:b/>
              </w:rPr>
            </w:pPr>
            <w:r>
              <w:rPr>
                <w:b/>
              </w:rPr>
              <w:t>Тип значения</w:t>
            </w:r>
          </w:p>
        </w:tc>
        <w:tc>
          <w:tcPr>
            <w:tcW w:w="2373" w:type="dxa"/>
            <w:shd w:val="clear" w:color="auto" w:fill="D9D9D9" w:themeFill="background1" w:themeFillShade="D9"/>
          </w:tcPr>
          <w:p w:rsidR="00677BA3" w:rsidRPr="00210AA5" w:rsidRDefault="00677BA3" w:rsidP="00677BA3">
            <w:pPr>
              <w:rPr>
                <w:b/>
              </w:rPr>
            </w:pPr>
            <w:r>
              <w:rPr>
                <w:b/>
              </w:rPr>
              <w:t>Описание</w:t>
            </w:r>
          </w:p>
        </w:tc>
        <w:tc>
          <w:tcPr>
            <w:tcW w:w="3439" w:type="dxa"/>
            <w:shd w:val="clear" w:color="auto" w:fill="D9D9D9" w:themeFill="background1" w:themeFillShade="D9"/>
          </w:tcPr>
          <w:p w:rsidR="00677BA3" w:rsidRPr="00210AA5" w:rsidRDefault="00677BA3" w:rsidP="00677BA3">
            <w:pPr>
              <w:rPr>
                <w:b/>
              </w:rPr>
            </w:pPr>
            <w:r>
              <w:rPr>
                <w:b/>
              </w:rPr>
              <w:t>Комментарий</w:t>
            </w:r>
          </w:p>
        </w:tc>
      </w:tr>
      <w:tr w:rsidR="00677BA3" w:rsidRPr="00CC49AA" w:rsidTr="00677BA3">
        <w:trPr>
          <w:cantSplit/>
        </w:trPr>
        <w:tc>
          <w:tcPr>
            <w:tcW w:w="1844" w:type="dxa"/>
          </w:tcPr>
          <w:p w:rsidR="00677BA3" w:rsidRPr="001B2F76" w:rsidRDefault="00677BA3" w:rsidP="00677BA3">
            <w:pPr>
              <w:ind w:left="34"/>
            </w:pPr>
            <w:proofErr w:type="spellStart"/>
            <w:r>
              <w:rPr>
                <w:lang w:val="en-US"/>
              </w:rPr>
              <w:t>OrderRowID</w:t>
            </w:r>
            <w:proofErr w:type="spellEnd"/>
          </w:p>
        </w:tc>
        <w:tc>
          <w:tcPr>
            <w:tcW w:w="709" w:type="dxa"/>
          </w:tcPr>
          <w:p w:rsidR="00677BA3" w:rsidRPr="00737F25" w:rsidRDefault="00677BA3" w:rsidP="00677BA3">
            <w:pPr>
              <w:jc w:val="center"/>
            </w:pPr>
            <w:r>
              <w:rPr>
                <w:lang w:val="en-US"/>
              </w:rPr>
              <w:t>MA</w:t>
            </w:r>
          </w:p>
        </w:tc>
        <w:tc>
          <w:tcPr>
            <w:tcW w:w="2409" w:type="dxa"/>
          </w:tcPr>
          <w:p w:rsidR="00677BA3" w:rsidRPr="001B2F76" w:rsidRDefault="00677BA3" w:rsidP="00677BA3">
            <w:pPr>
              <w:jc w:val="center"/>
            </w:pPr>
            <w:r>
              <w:rPr>
                <w:lang w:val="en-US"/>
              </w:rPr>
              <w:t>STR</w:t>
            </w:r>
            <w:r w:rsidRPr="001B2F76">
              <w:t>(50)</w:t>
            </w:r>
          </w:p>
        </w:tc>
        <w:tc>
          <w:tcPr>
            <w:tcW w:w="2373" w:type="dxa"/>
          </w:tcPr>
          <w:p w:rsidR="00677BA3" w:rsidRPr="001B2F76" w:rsidRDefault="00677BA3" w:rsidP="00677BA3">
            <w:r>
              <w:t>Уникальный код строки заказа</w:t>
            </w:r>
          </w:p>
        </w:tc>
        <w:tc>
          <w:tcPr>
            <w:tcW w:w="3439" w:type="dxa"/>
          </w:tcPr>
          <w:p w:rsidR="00677BA3" w:rsidRPr="00481246" w:rsidRDefault="00677BA3" w:rsidP="00677BA3">
            <w:r>
              <w:t xml:space="preserve">Изменение строк заказа происходит по коду строки заказа. Для отмены строки при </w:t>
            </w:r>
            <w:r>
              <w:rPr>
                <w:lang w:val="en-US"/>
              </w:rPr>
              <w:t>update</w:t>
            </w:r>
            <w:r w:rsidRPr="00481246">
              <w:t>=</w:t>
            </w:r>
            <w:r>
              <w:rPr>
                <w:lang w:val="en-US"/>
              </w:rPr>
              <w:t>true</w:t>
            </w:r>
            <w:r w:rsidRPr="00481246">
              <w:t xml:space="preserve"> </w:t>
            </w:r>
            <w:r>
              <w:t>в структуре строк её не нужно передавать. Прим: в исходном заказе были строки 1,2,3</w:t>
            </w:r>
            <w:r>
              <w:br/>
              <w:t>в обновлении переданы строки 2 и 3. В таком случае строка 1 будет отменена.</w:t>
            </w:r>
          </w:p>
        </w:tc>
      </w:tr>
      <w:tr w:rsidR="00677BA3" w:rsidRPr="00CC49AA" w:rsidTr="00677BA3">
        <w:trPr>
          <w:cantSplit/>
        </w:trPr>
        <w:tc>
          <w:tcPr>
            <w:tcW w:w="1844" w:type="dxa"/>
          </w:tcPr>
          <w:p w:rsidR="00677BA3" w:rsidRPr="0063493A" w:rsidRDefault="00677BA3" w:rsidP="00677BA3">
            <w:pPr>
              <w:ind w:left="34"/>
            </w:pPr>
            <w:proofErr w:type="spellStart"/>
            <w:r>
              <w:rPr>
                <w:lang w:val="en-US"/>
              </w:rPr>
              <w:t>GoodID</w:t>
            </w:r>
            <w:proofErr w:type="spellEnd"/>
          </w:p>
        </w:tc>
        <w:tc>
          <w:tcPr>
            <w:tcW w:w="709" w:type="dxa"/>
          </w:tcPr>
          <w:p w:rsidR="00677BA3" w:rsidRPr="0063493A" w:rsidRDefault="00677BA3" w:rsidP="00677BA3">
            <w:pPr>
              <w:jc w:val="center"/>
            </w:pPr>
            <w:r>
              <w:rPr>
                <w:lang w:val="en-US"/>
              </w:rPr>
              <w:t>MA</w:t>
            </w:r>
          </w:p>
        </w:tc>
        <w:tc>
          <w:tcPr>
            <w:tcW w:w="2409" w:type="dxa"/>
          </w:tcPr>
          <w:p w:rsidR="00677BA3" w:rsidRPr="0063493A" w:rsidRDefault="00677BA3" w:rsidP="00677BA3">
            <w:pPr>
              <w:jc w:val="center"/>
            </w:pPr>
            <w:r>
              <w:rPr>
                <w:lang w:val="en-US"/>
              </w:rPr>
              <w:t>STR</w:t>
            </w:r>
            <w:r w:rsidRPr="0063493A">
              <w:t>(</w:t>
            </w:r>
            <w:r w:rsidRPr="00481246">
              <w:t>50</w:t>
            </w:r>
            <w:r>
              <w:t>)</w:t>
            </w:r>
          </w:p>
        </w:tc>
        <w:tc>
          <w:tcPr>
            <w:tcW w:w="2373" w:type="dxa"/>
          </w:tcPr>
          <w:p w:rsidR="00677BA3" w:rsidRPr="00B54C9D" w:rsidRDefault="00677BA3" w:rsidP="00677BA3">
            <w:r w:rsidRPr="0063493A">
              <w:t>Уникальный идентификатор товара</w:t>
            </w:r>
          </w:p>
        </w:tc>
        <w:tc>
          <w:tcPr>
            <w:tcW w:w="3439" w:type="dxa"/>
          </w:tcPr>
          <w:p w:rsidR="00677BA3" w:rsidRPr="000C66F8" w:rsidRDefault="00677BA3" w:rsidP="0080700C">
            <w:r>
              <w:t xml:space="preserve">Товары могут быть созданы заранее методом </w:t>
            </w:r>
            <w:r w:rsidR="0080700C" w:rsidRPr="0080700C">
              <w:rPr>
                <w:rStyle w:val="aff5"/>
              </w:rPr>
              <w:fldChar w:fldCharType="begin"/>
            </w:r>
            <w:r w:rsidR="0080700C" w:rsidRPr="0080700C">
              <w:rPr>
                <w:rStyle w:val="aff5"/>
              </w:rPr>
              <w:instrText xml:space="preserve"> REF _Ref477460880 \h </w:instrText>
            </w:r>
            <w:r w:rsidR="0080700C">
              <w:rPr>
                <w:rStyle w:val="aff5"/>
              </w:rPr>
              <w:instrText xml:space="preserve"> \* MERGEFORMAT </w:instrText>
            </w:r>
            <w:r w:rsidR="0080700C" w:rsidRPr="0080700C">
              <w:rPr>
                <w:rStyle w:val="aff5"/>
              </w:rPr>
            </w:r>
            <w:r w:rsidR="0080700C" w:rsidRPr="0080700C">
              <w:rPr>
                <w:rStyle w:val="aff5"/>
              </w:rPr>
              <w:fldChar w:fldCharType="separate"/>
            </w:r>
            <w:proofErr w:type="spellStart"/>
            <w:r w:rsidR="0080700C" w:rsidRPr="0080700C">
              <w:rPr>
                <w:rStyle w:val="aff5"/>
              </w:rPr>
              <w:t>createGood</w:t>
            </w:r>
            <w:proofErr w:type="spellEnd"/>
            <w:r w:rsidR="0080700C" w:rsidRPr="0080700C">
              <w:rPr>
                <w:rStyle w:val="aff5"/>
              </w:rPr>
              <w:fldChar w:fldCharType="end"/>
            </w:r>
            <w:r>
              <w:t>.</w:t>
            </w:r>
          </w:p>
        </w:tc>
      </w:tr>
      <w:tr w:rsidR="00677BA3" w:rsidRPr="00CC49AA" w:rsidTr="00677BA3">
        <w:trPr>
          <w:cantSplit/>
        </w:trPr>
        <w:tc>
          <w:tcPr>
            <w:tcW w:w="1844" w:type="dxa"/>
          </w:tcPr>
          <w:p w:rsidR="00677BA3" w:rsidRDefault="00677BA3" w:rsidP="00677BA3">
            <w:pPr>
              <w:ind w:left="34"/>
              <w:rPr>
                <w:lang w:val="en-US"/>
              </w:rPr>
            </w:pPr>
            <w:r>
              <w:rPr>
                <w:lang w:val="en-US"/>
              </w:rPr>
              <w:t>Quantity</w:t>
            </w:r>
          </w:p>
        </w:tc>
        <w:tc>
          <w:tcPr>
            <w:tcW w:w="709" w:type="dxa"/>
          </w:tcPr>
          <w:p w:rsidR="00677BA3" w:rsidRDefault="00677BA3" w:rsidP="00677BA3">
            <w:pPr>
              <w:jc w:val="center"/>
              <w:rPr>
                <w:lang w:val="en-US"/>
              </w:rPr>
            </w:pPr>
            <w:r>
              <w:rPr>
                <w:lang w:val="en-US"/>
              </w:rPr>
              <w:t>MA</w:t>
            </w:r>
          </w:p>
        </w:tc>
        <w:tc>
          <w:tcPr>
            <w:tcW w:w="2409" w:type="dxa"/>
          </w:tcPr>
          <w:p w:rsidR="00677BA3" w:rsidRDefault="00677BA3" w:rsidP="00677BA3">
            <w:pPr>
              <w:jc w:val="center"/>
              <w:rPr>
                <w:lang w:val="en-US"/>
              </w:rPr>
            </w:pPr>
            <w:r>
              <w:rPr>
                <w:lang w:val="en-US"/>
              </w:rPr>
              <w:t>DEC</w:t>
            </w:r>
          </w:p>
        </w:tc>
        <w:tc>
          <w:tcPr>
            <w:tcW w:w="2373" w:type="dxa"/>
          </w:tcPr>
          <w:p w:rsidR="00677BA3" w:rsidRPr="004368DA" w:rsidRDefault="00677BA3" w:rsidP="00677BA3">
            <w:r>
              <w:t>Количество</w:t>
            </w:r>
          </w:p>
        </w:tc>
        <w:tc>
          <w:tcPr>
            <w:tcW w:w="3439" w:type="dxa"/>
          </w:tcPr>
          <w:p w:rsidR="00677BA3" w:rsidRDefault="00677BA3" w:rsidP="00677BA3"/>
        </w:tc>
      </w:tr>
    </w:tbl>
    <w:p w:rsidR="005D5765" w:rsidRDefault="005D5765" w:rsidP="005D5765">
      <w:pPr>
        <w:rPr>
          <w:rFonts w:asciiTheme="majorHAnsi" w:eastAsiaTheme="majorEastAsia" w:hAnsiTheme="majorHAnsi" w:cstheme="majorBidi"/>
          <w:sz w:val="26"/>
          <w:szCs w:val="26"/>
        </w:rPr>
      </w:pPr>
      <w:r>
        <w:br w:type="page"/>
      </w:r>
    </w:p>
    <w:p w:rsidR="00677BA3" w:rsidRDefault="00677BA3" w:rsidP="00677BA3">
      <w:pPr>
        <w:pStyle w:val="3"/>
      </w:pPr>
      <w:r>
        <w:lastRenderedPageBreak/>
        <w:t>Прибытие транспорта</w:t>
      </w:r>
    </w:p>
    <w:p w:rsidR="00B1606C" w:rsidRPr="00283375" w:rsidRDefault="00B1606C" w:rsidP="00677BA3">
      <w:pPr>
        <w:pStyle w:val="4"/>
      </w:pPr>
      <w:bookmarkStart w:id="270" w:name="_Ref515534675"/>
      <w:bookmarkStart w:id="271" w:name="TripOrder"/>
      <w:proofErr w:type="spellStart"/>
      <w:r>
        <w:rPr>
          <w:lang w:val="en-US"/>
        </w:rPr>
        <w:t>TripOrder</w:t>
      </w:r>
      <w:bookmarkEnd w:id="265"/>
      <w:bookmarkEnd w:id="270"/>
      <w:proofErr w:type="spellEnd"/>
    </w:p>
    <w:bookmarkEnd w:id="271"/>
    <w:p w:rsidR="00B1606C" w:rsidRPr="00F37EEF" w:rsidRDefault="00B1606C" w:rsidP="00E90687">
      <w:pPr>
        <w:ind w:firstLine="708"/>
      </w:pPr>
      <w:r>
        <w:t xml:space="preserve">Наследует тип </w:t>
      </w:r>
      <w:r w:rsidR="0042358C" w:rsidRPr="0042358C">
        <w:rPr>
          <w:rStyle w:val="aff5"/>
        </w:rPr>
        <w:fldChar w:fldCharType="begin"/>
      </w:r>
      <w:r w:rsidR="0042358C" w:rsidRPr="0042358C">
        <w:rPr>
          <w:rStyle w:val="aff5"/>
        </w:rPr>
        <w:instrText xml:space="preserve"> REF _Ref476948422 \h </w:instrText>
      </w:r>
      <w:r w:rsidR="0042358C">
        <w:rPr>
          <w:rStyle w:val="aff5"/>
        </w:rPr>
        <w:instrText xml:space="preserve"> \* MERGEFORMAT </w:instrText>
      </w:r>
      <w:r w:rsidR="0042358C" w:rsidRPr="0042358C">
        <w:rPr>
          <w:rStyle w:val="aff5"/>
        </w:rPr>
      </w:r>
      <w:r w:rsidR="0042358C" w:rsidRPr="0042358C">
        <w:rPr>
          <w:rStyle w:val="aff5"/>
        </w:rPr>
        <w:fldChar w:fldCharType="separate"/>
      </w:r>
      <w:proofErr w:type="spellStart"/>
      <w:r w:rsidR="0042358C" w:rsidRPr="0042358C">
        <w:rPr>
          <w:rStyle w:val="aff5"/>
        </w:rPr>
        <w:t>OrderLink</w:t>
      </w:r>
      <w:proofErr w:type="spellEnd"/>
      <w:r w:rsidR="0042358C" w:rsidRPr="0042358C">
        <w:rPr>
          <w:rStyle w:val="aff5"/>
        </w:rPr>
        <w:fldChar w:fldCharType="end"/>
      </w:r>
      <w:r>
        <w:t xml:space="preserve">. Данные для создания документа </w:t>
      </w:r>
      <w:proofErr w:type="spellStart"/>
      <w:r w:rsidRPr="00F271DB">
        <w:rPr>
          <w:b/>
        </w:rPr>
        <w:t>ПрибытиеТС</w:t>
      </w:r>
      <w:proofErr w:type="spellEnd"/>
      <w:r>
        <w:t xml:space="preserve"> с набором инструкций в статусе </w:t>
      </w:r>
      <w:r w:rsidRPr="00F271DB">
        <w:rPr>
          <w:b/>
        </w:rPr>
        <w:t>Запланирован</w:t>
      </w:r>
      <w:r>
        <w:t>.</w:t>
      </w:r>
      <w:r w:rsidRPr="00F37EEF">
        <w:t xml:space="preserve"> </w:t>
      </w:r>
      <w:r>
        <w:t>Является прототипом для создания Маршрутного листа.</w:t>
      </w:r>
    </w:p>
    <w:tbl>
      <w:tblPr>
        <w:tblStyle w:val="af4"/>
        <w:tblW w:w="10774" w:type="dxa"/>
        <w:tblInd w:w="-318" w:type="dxa"/>
        <w:tblLayout w:type="fixed"/>
        <w:tblLook w:val="04A0" w:firstRow="1" w:lastRow="0" w:firstColumn="1" w:lastColumn="0" w:noHBand="0" w:noVBand="1"/>
      </w:tblPr>
      <w:tblGrid>
        <w:gridCol w:w="1844"/>
        <w:gridCol w:w="709"/>
        <w:gridCol w:w="2409"/>
        <w:gridCol w:w="3402"/>
        <w:gridCol w:w="2410"/>
      </w:tblGrid>
      <w:tr w:rsidR="00B1606C" w:rsidRPr="00210AA5" w:rsidTr="00F7766C">
        <w:trPr>
          <w:cantSplit/>
        </w:trPr>
        <w:tc>
          <w:tcPr>
            <w:tcW w:w="1844" w:type="dxa"/>
            <w:shd w:val="clear" w:color="auto" w:fill="D9D9D9" w:themeFill="background1" w:themeFillShade="D9"/>
          </w:tcPr>
          <w:p w:rsidR="00B1606C" w:rsidRPr="00210AA5" w:rsidRDefault="00B1606C" w:rsidP="009B4058">
            <w:pPr>
              <w:ind w:left="34"/>
              <w:rPr>
                <w:b/>
              </w:rPr>
            </w:pPr>
            <w:r>
              <w:rPr>
                <w:b/>
              </w:rPr>
              <w:t>Поле</w:t>
            </w:r>
          </w:p>
        </w:tc>
        <w:tc>
          <w:tcPr>
            <w:tcW w:w="709" w:type="dxa"/>
            <w:shd w:val="clear" w:color="auto" w:fill="D9D9D9" w:themeFill="background1" w:themeFillShade="D9"/>
          </w:tcPr>
          <w:p w:rsidR="00B1606C" w:rsidRPr="00BB7D56" w:rsidRDefault="00B1606C" w:rsidP="009B4058">
            <w:pPr>
              <w:jc w:val="center"/>
              <w:rPr>
                <w:b/>
              </w:rPr>
            </w:pPr>
            <w:r>
              <w:rPr>
                <w:b/>
              </w:rPr>
              <w:t>Исп.</w:t>
            </w:r>
          </w:p>
        </w:tc>
        <w:tc>
          <w:tcPr>
            <w:tcW w:w="2409" w:type="dxa"/>
            <w:shd w:val="clear" w:color="auto" w:fill="D9D9D9" w:themeFill="background1" w:themeFillShade="D9"/>
          </w:tcPr>
          <w:p w:rsidR="00B1606C" w:rsidRPr="00210AA5" w:rsidRDefault="00B1606C" w:rsidP="009B4058">
            <w:pPr>
              <w:jc w:val="center"/>
              <w:rPr>
                <w:b/>
              </w:rPr>
            </w:pPr>
            <w:r>
              <w:rPr>
                <w:b/>
              </w:rPr>
              <w:t>Тип значения</w:t>
            </w:r>
          </w:p>
        </w:tc>
        <w:tc>
          <w:tcPr>
            <w:tcW w:w="3402" w:type="dxa"/>
            <w:shd w:val="clear" w:color="auto" w:fill="D9D9D9" w:themeFill="background1" w:themeFillShade="D9"/>
          </w:tcPr>
          <w:p w:rsidR="00B1606C" w:rsidRPr="00210AA5" w:rsidRDefault="00B1606C" w:rsidP="009B4058">
            <w:pPr>
              <w:rPr>
                <w:b/>
              </w:rPr>
            </w:pPr>
            <w:r>
              <w:rPr>
                <w:b/>
              </w:rPr>
              <w:t>Описание</w:t>
            </w:r>
          </w:p>
        </w:tc>
        <w:tc>
          <w:tcPr>
            <w:tcW w:w="2410"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F7766C">
        <w:trPr>
          <w:cantSplit/>
        </w:trPr>
        <w:tc>
          <w:tcPr>
            <w:tcW w:w="1844" w:type="dxa"/>
          </w:tcPr>
          <w:p w:rsidR="00B1606C" w:rsidRPr="00F37EEF" w:rsidRDefault="00B1606C" w:rsidP="009B4058">
            <w:pPr>
              <w:ind w:left="34"/>
            </w:pPr>
            <w:proofErr w:type="spellStart"/>
            <w:r>
              <w:rPr>
                <w:lang w:val="en-US"/>
              </w:rPr>
              <w:t>DepartureDate</w:t>
            </w:r>
            <w:proofErr w:type="spellEnd"/>
          </w:p>
        </w:tc>
        <w:tc>
          <w:tcPr>
            <w:tcW w:w="709" w:type="dxa"/>
          </w:tcPr>
          <w:p w:rsidR="00B1606C" w:rsidRPr="00F37EEF" w:rsidRDefault="00B1606C" w:rsidP="009B4058">
            <w:pPr>
              <w:jc w:val="center"/>
            </w:pPr>
            <w:r>
              <w:rPr>
                <w:lang w:val="en-US"/>
              </w:rPr>
              <w:t>MA</w:t>
            </w:r>
          </w:p>
        </w:tc>
        <w:tc>
          <w:tcPr>
            <w:tcW w:w="2409" w:type="dxa"/>
          </w:tcPr>
          <w:p w:rsidR="00B1606C" w:rsidRPr="00F37EEF" w:rsidRDefault="00B1606C" w:rsidP="009B4058">
            <w:pPr>
              <w:jc w:val="center"/>
            </w:pPr>
            <w:r>
              <w:rPr>
                <w:lang w:val="en-US"/>
              </w:rPr>
              <w:t>DATE</w:t>
            </w:r>
          </w:p>
        </w:tc>
        <w:tc>
          <w:tcPr>
            <w:tcW w:w="3402" w:type="dxa"/>
          </w:tcPr>
          <w:p w:rsidR="00B1606C" w:rsidRPr="00065F6B" w:rsidRDefault="00B1606C" w:rsidP="00065F6B">
            <w:r>
              <w:t>Плановая дата отбытия ТС</w:t>
            </w:r>
          </w:p>
        </w:tc>
        <w:tc>
          <w:tcPr>
            <w:tcW w:w="2410" w:type="dxa"/>
          </w:tcPr>
          <w:p w:rsidR="00B1606C" w:rsidRPr="00210AA5" w:rsidRDefault="00B1606C" w:rsidP="009B4058"/>
        </w:tc>
      </w:tr>
      <w:tr w:rsidR="00B1606C" w:rsidRPr="00CC49AA" w:rsidTr="00F7766C">
        <w:trPr>
          <w:cantSplit/>
        </w:trPr>
        <w:tc>
          <w:tcPr>
            <w:tcW w:w="1844" w:type="dxa"/>
          </w:tcPr>
          <w:p w:rsidR="00B1606C" w:rsidRPr="00F37EEF" w:rsidRDefault="00B1606C" w:rsidP="009B4058">
            <w:pPr>
              <w:ind w:left="34"/>
            </w:pPr>
            <w:r>
              <w:rPr>
                <w:lang w:val="en-US"/>
              </w:rPr>
              <w:t>Driver</w:t>
            </w:r>
          </w:p>
        </w:tc>
        <w:tc>
          <w:tcPr>
            <w:tcW w:w="709" w:type="dxa"/>
          </w:tcPr>
          <w:p w:rsidR="00B1606C" w:rsidRPr="00F37EEF" w:rsidRDefault="00B1606C" w:rsidP="009B4058">
            <w:pPr>
              <w:jc w:val="center"/>
            </w:pPr>
            <w:r>
              <w:rPr>
                <w:lang w:val="en-US"/>
              </w:rPr>
              <w:t>NE</w:t>
            </w:r>
          </w:p>
        </w:tc>
        <w:tc>
          <w:tcPr>
            <w:tcW w:w="2409" w:type="dxa"/>
          </w:tcPr>
          <w:p w:rsidR="00B1606C" w:rsidRPr="005F659A" w:rsidRDefault="0080700C" w:rsidP="0080700C">
            <w:pPr>
              <w:pStyle w:val="aff4"/>
              <w:rPr>
                <w:rStyle w:val="af0"/>
                <w:lang w:val="en-US"/>
              </w:rPr>
            </w:pPr>
            <w:r>
              <w:rPr>
                <w:rStyle w:val="af0"/>
              </w:rPr>
              <w:fldChar w:fldCharType="begin"/>
            </w:r>
            <w:r>
              <w:rPr>
                <w:rStyle w:val="af0"/>
              </w:rPr>
              <w:instrText xml:space="preserve"> REF Driver \h  \* MERGEFORMAT </w:instrText>
            </w:r>
            <w:r>
              <w:rPr>
                <w:rStyle w:val="af0"/>
              </w:rPr>
            </w:r>
            <w:r>
              <w:rPr>
                <w:rStyle w:val="af0"/>
              </w:rPr>
              <w:fldChar w:fldCharType="separate"/>
            </w:r>
            <w:r>
              <w:rPr>
                <w:lang w:val="en-US"/>
              </w:rPr>
              <w:t>Driver</w:t>
            </w:r>
            <w:r>
              <w:rPr>
                <w:rStyle w:val="af0"/>
              </w:rPr>
              <w:fldChar w:fldCharType="end"/>
            </w:r>
            <w:r w:rsidR="00B1606C" w:rsidRPr="005F659A">
              <w:rPr>
                <w:rStyle w:val="af0"/>
              </w:rPr>
              <w:fldChar w:fldCharType="begin"/>
            </w:r>
            <w:r w:rsidR="00B1606C" w:rsidRPr="005F659A">
              <w:rPr>
                <w:rStyle w:val="af0"/>
              </w:rPr>
              <w:instrText xml:space="preserve"> REF _Ref477175930 \h </w:instrText>
            </w:r>
            <w:r w:rsidR="00B1606C" w:rsidRPr="005F659A">
              <w:rPr>
                <w:rStyle w:val="af0"/>
              </w:rPr>
            </w:r>
            <w:r w:rsidR="00B1606C" w:rsidRPr="005F659A">
              <w:rPr>
                <w:rStyle w:val="af0"/>
              </w:rPr>
              <w:fldChar w:fldCharType="end"/>
            </w:r>
          </w:p>
        </w:tc>
        <w:tc>
          <w:tcPr>
            <w:tcW w:w="3402" w:type="dxa"/>
          </w:tcPr>
          <w:p w:rsidR="00B1606C" w:rsidRPr="00065F6B" w:rsidRDefault="00B1606C" w:rsidP="00065F6B">
            <w:r>
              <w:t>Данные о водителе</w:t>
            </w:r>
          </w:p>
        </w:tc>
        <w:tc>
          <w:tcPr>
            <w:tcW w:w="2410" w:type="dxa"/>
          </w:tcPr>
          <w:p w:rsidR="00B1606C" w:rsidRDefault="00B1606C" w:rsidP="009B4058"/>
        </w:tc>
      </w:tr>
      <w:tr w:rsidR="00B1606C" w:rsidRPr="00CC49AA" w:rsidTr="00F7766C">
        <w:trPr>
          <w:cantSplit/>
        </w:trPr>
        <w:tc>
          <w:tcPr>
            <w:tcW w:w="1844" w:type="dxa"/>
          </w:tcPr>
          <w:p w:rsidR="00B1606C" w:rsidRPr="001C0B83" w:rsidRDefault="00B1606C" w:rsidP="009B4058">
            <w:pPr>
              <w:ind w:left="34"/>
              <w:rPr>
                <w:lang w:val="en-US"/>
              </w:rPr>
            </w:pPr>
            <w:r>
              <w:rPr>
                <w:lang w:val="en-US"/>
              </w:rPr>
              <w:t>Vehicle</w:t>
            </w:r>
          </w:p>
        </w:tc>
        <w:tc>
          <w:tcPr>
            <w:tcW w:w="709" w:type="dxa"/>
          </w:tcPr>
          <w:p w:rsidR="00B1606C" w:rsidRPr="009C7B72" w:rsidRDefault="00B1606C" w:rsidP="009B4058">
            <w:pPr>
              <w:jc w:val="center"/>
            </w:pPr>
            <w:r>
              <w:rPr>
                <w:lang w:val="en-US"/>
              </w:rPr>
              <w:t>NE</w:t>
            </w:r>
          </w:p>
        </w:tc>
        <w:tc>
          <w:tcPr>
            <w:tcW w:w="2409" w:type="dxa"/>
          </w:tcPr>
          <w:p w:rsidR="00B1606C" w:rsidRPr="005F659A" w:rsidRDefault="0080700C" w:rsidP="0080700C">
            <w:pPr>
              <w:pStyle w:val="aff4"/>
              <w:rPr>
                <w:lang w:val="en-US"/>
              </w:rPr>
            </w:pPr>
            <w:r>
              <w:rPr>
                <w:rStyle w:val="af0"/>
              </w:rPr>
              <w:fldChar w:fldCharType="begin"/>
            </w:r>
            <w:r>
              <w:rPr>
                <w:lang w:val="en-US"/>
              </w:rPr>
              <w:instrText xml:space="preserve"> REF _Ref479018917 \h </w:instrText>
            </w:r>
            <w:r>
              <w:rPr>
                <w:rStyle w:val="af0"/>
              </w:rPr>
              <w:instrText xml:space="preserve"> \* MERGEFORMAT </w:instrText>
            </w:r>
            <w:r>
              <w:rPr>
                <w:rStyle w:val="af0"/>
              </w:rPr>
            </w:r>
            <w:r>
              <w:rPr>
                <w:rStyle w:val="af0"/>
              </w:rPr>
              <w:fldChar w:fldCharType="separate"/>
            </w:r>
            <w:r>
              <w:rPr>
                <w:lang w:val="en-US"/>
              </w:rPr>
              <w:t>Vehicle</w:t>
            </w:r>
            <w:r>
              <w:rPr>
                <w:rStyle w:val="af0"/>
              </w:rPr>
              <w:fldChar w:fldCharType="end"/>
            </w:r>
          </w:p>
        </w:tc>
        <w:tc>
          <w:tcPr>
            <w:tcW w:w="3402" w:type="dxa"/>
          </w:tcPr>
          <w:p w:rsidR="00B1606C" w:rsidRPr="00065F6B" w:rsidRDefault="00B1606C" w:rsidP="009B4058">
            <w:r>
              <w:t>Данные о транспортном средстве</w:t>
            </w:r>
          </w:p>
        </w:tc>
        <w:tc>
          <w:tcPr>
            <w:tcW w:w="2410" w:type="dxa"/>
          </w:tcPr>
          <w:p w:rsidR="00B1606C" w:rsidRDefault="00B1606C" w:rsidP="009B4058"/>
        </w:tc>
      </w:tr>
      <w:tr w:rsidR="00B1606C" w:rsidRPr="00CC49AA" w:rsidTr="00F7766C">
        <w:trPr>
          <w:cantSplit/>
        </w:trPr>
        <w:tc>
          <w:tcPr>
            <w:tcW w:w="1844" w:type="dxa"/>
          </w:tcPr>
          <w:p w:rsidR="00B1606C" w:rsidRPr="00EE48EC" w:rsidRDefault="00B1606C" w:rsidP="009B4058">
            <w:pPr>
              <w:ind w:left="34"/>
              <w:rPr>
                <w:lang w:val="en-US"/>
              </w:rPr>
            </w:pPr>
            <w:proofErr w:type="spellStart"/>
            <w:r>
              <w:rPr>
                <w:lang w:val="en-US"/>
              </w:rPr>
              <w:t>StockID</w:t>
            </w:r>
            <w:proofErr w:type="spellEnd"/>
          </w:p>
        </w:tc>
        <w:tc>
          <w:tcPr>
            <w:tcW w:w="709" w:type="dxa"/>
          </w:tcPr>
          <w:p w:rsidR="00B1606C" w:rsidRPr="00EE48EC" w:rsidRDefault="00BC33DB" w:rsidP="009B4058">
            <w:pPr>
              <w:jc w:val="center"/>
              <w:rPr>
                <w:lang w:val="en-US"/>
              </w:rPr>
            </w:pPr>
            <w:r>
              <w:rPr>
                <w:lang w:val="en-US"/>
              </w:rPr>
              <w:t>N</w:t>
            </w:r>
            <w:r w:rsidR="00B1606C">
              <w:rPr>
                <w:lang w:val="en-US"/>
              </w:rPr>
              <w:t>A</w:t>
            </w:r>
          </w:p>
        </w:tc>
        <w:tc>
          <w:tcPr>
            <w:tcW w:w="2409" w:type="dxa"/>
          </w:tcPr>
          <w:p w:rsidR="00B1606C" w:rsidRPr="00EE48EC" w:rsidRDefault="00B1606C" w:rsidP="009B4058">
            <w:pPr>
              <w:jc w:val="center"/>
              <w:rPr>
                <w:lang w:val="en-US"/>
              </w:rPr>
            </w:pPr>
            <w:r>
              <w:rPr>
                <w:lang w:val="en-US"/>
              </w:rPr>
              <w:t>INT</w:t>
            </w:r>
          </w:p>
        </w:tc>
        <w:tc>
          <w:tcPr>
            <w:tcW w:w="3402" w:type="dxa"/>
          </w:tcPr>
          <w:p w:rsidR="00B1606C" w:rsidRDefault="00B1606C" w:rsidP="009B4058">
            <w:r>
              <w:t>Код склада отгрузки</w:t>
            </w:r>
          </w:p>
        </w:tc>
        <w:tc>
          <w:tcPr>
            <w:tcW w:w="2410" w:type="dxa"/>
          </w:tcPr>
          <w:p w:rsidR="00B1606C" w:rsidRPr="00F7644B" w:rsidRDefault="00BC33DB" w:rsidP="009B4058">
            <w:r>
              <w:t xml:space="preserve">В первую очередь берется для поиска </w:t>
            </w:r>
            <w:proofErr w:type="spellStart"/>
            <w:r w:rsidR="00F7644B">
              <w:rPr>
                <w:lang w:val="en-US"/>
              </w:rPr>
              <w:t>StockID</w:t>
            </w:r>
            <w:proofErr w:type="spellEnd"/>
            <w:r w:rsidR="00F7644B" w:rsidRPr="00F7644B">
              <w:t xml:space="preserve"> </w:t>
            </w:r>
            <w:r w:rsidR="00F7644B">
              <w:t xml:space="preserve">из </w:t>
            </w:r>
            <w:proofErr w:type="spellStart"/>
            <w:r w:rsidR="00F7644B">
              <w:rPr>
                <w:lang w:val="en-US"/>
              </w:rPr>
              <w:t>OrderLink</w:t>
            </w:r>
            <w:proofErr w:type="spellEnd"/>
            <w:r w:rsidR="00F7644B" w:rsidRPr="00F7644B">
              <w:t>.</w:t>
            </w:r>
            <w:r w:rsidR="00F7644B">
              <w:rPr>
                <w:lang w:val="en-US"/>
              </w:rPr>
              <w:t>Stock</w:t>
            </w:r>
            <w:r w:rsidR="00F7644B" w:rsidRPr="00F7644B">
              <w:t xml:space="preserve">, </w:t>
            </w:r>
            <w:r w:rsidR="00F7644B">
              <w:t>далее это поле</w:t>
            </w:r>
          </w:p>
        </w:tc>
      </w:tr>
      <w:tr w:rsidR="00B1606C" w:rsidRPr="00CC49AA" w:rsidTr="009B4058">
        <w:trPr>
          <w:cantSplit/>
        </w:trPr>
        <w:tc>
          <w:tcPr>
            <w:tcW w:w="1844" w:type="dxa"/>
          </w:tcPr>
          <w:p w:rsidR="00B1606C" w:rsidRPr="00065F6B" w:rsidRDefault="00C05D4E" w:rsidP="009B4058">
            <w:pPr>
              <w:ind w:left="34"/>
              <w:rPr>
                <w:lang w:val="en-US"/>
              </w:rPr>
            </w:pPr>
            <w:r w:rsidRPr="00C05D4E">
              <w:rPr>
                <w:lang w:val="en-US"/>
              </w:rPr>
              <w:t>Tasks</w:t>
            </w:r>
          </w:p>
        </w:tc>
        <w:tc>
          <w:tcPr>
            <w:tcW w:w="709" w:type="dxa"/>
          </w:tcPr>
          <w:p w:rsidR="00B1606C" w:rsidRDefault="00B1606C" w:rsidP="009B4058">
            <w:pPr>
              <w:jc w:val="center"/>
              <w:rPr>
                <w:lang w:val="en-US"/>
              </w:rPr>
            </w:pPr>
            <w:r>
              <w:rPr>
                <w:lang w:val="en-US"/>
              </w:rPr>
              <w:t>ME*</w:t>
            </w:r>
          </w:p>
        </w:tc>
        <w:tc>
          <w:tcPr>
            <w:tcW w:w="2409" w:type="dxa"/>
          </w:tcPr>
          <w:p w:rsidR="00B1606C" w:rsidRPr="005F659A" w:rsidRDefault="00C05D4E" w:rsidP="0080700C">
            <w:pPr>
              <w:pStyle w:val="aff4"/>
              <w:rPr>
                <w:lang w:val="en-US"/>
              </w:rPr>
            </w:pPr>
            <w:r>
              <w:rPr>
                <w:rStyle w:val="af0"/>
              </w:rPr>
              <w:fldChar w:fldCharType="begin"/>
            </w:r>
            <w:r>
              <w:rPr>
                <w:lang w:val="en-US"/>
              </w:rPr>
              <w:instrText xml:space="preserve"> REF _Ref518033913 \h </w:instrText>
            </w:r>
            <w:r>
              <w:rPr>
                <w:rStyle w:val="af0"/>
              </w:rPr>
            </w:r>
            <w:r>
              <w:rPr>
                <w:rStyle w:val="af0"/>
              </w:rPr>
              <w:fldChar w:fldCharType="separate"/>
            </w:r>
            <w:proofErr w:type="spellStart"/>
            <w:r w:rsidRPr="00C05D4E">
              <w:rPr>
                <w:lang w:val="en-US"/>
              </w:rPr>
              <w:t>TripOrderTask</w:t>
            </w:r>
            <w:proofErr w:type="spellEnd"/>
            <w:r>
              <w:rPr>
                <w:rStyle w:val="af0"/>
              </w:rPr>
              <w:fldChar w:fldCharType="end"/>
            </w:r>
          </w:p>
        </w:tc>
        <w:tc>
          <w:tcPr>
            <w:tcW w:w="3402" w:type="dxa"/>
          </w:tcPr>
          <w:p w:rsidR="00B1606C" w:rsidRPr="00065F6B" w:rsidRDefault="00B1606C" w:rsidP="009B4058">
            <w:r>
              <w:t>Строка инструкции для отгрузки в рейс</w:t>
            </w:r>
          </w:p>
        </w:tc>
        <w:tc>
          <w:tcPr>
            <w:tcW w:w="2410" w:type="dxa"/>
          </w:tcPr>
          <w:p w:rsidR="00B1606C" w:rsidRDefault="00B1606C" w:rsidP="009B4058"/>
        </w:tc>
      </w:tr>
      <w:tr w:rsidR="00B1606C" w:rsidRPr="00CC49AA" w:rsidTr="009C7B72">
        <w:trPr>
          <w:cantSplit/>
        </w:trPr>
        <w:tc>
          <w:tcPr>
            <w:tcW w:w="1844" w:type="dxa"/>
          </w:tcPr>
          <w:p w:rsidR="00B1606C" w:rsidRPr="00DD373A" w:rsidRDefault="00B1606C" w:rsidP="009B4058">
            <w:pPr>
              <w:ind w:left="34"/>
              <w:rPr>
                <w:lang w:val="en-US"/>
              </w:rPr>
            </w:pPr>
            <w:r>
              <w:rPr>
                <w:lang w:val="en-US"/>
              </w:rPr>
              <w:t>Options</w:t>
            </w:r>
          </w:p>
        </w:tc>
        <w:tc>
          <w:tcPr>
            <w:tcW w:w="709" w:type="dxa"/>
          </w:tcPr>
          <w:p w:rsidR="00B1606C" w:rsidRDefault="00B1606C" w:rsidP="009B4058">
            <w:pPr>
              <w:jc w:val="center"/>
              <w:rPr>
                <w:lang w:val="en-US"/>
              </w:rPr>
            </w:pPr>
            <w:r>
              <w:rPr>
                <w:lang w:val="en-US"/>
              </w:rPr>
              <w:t>NE*</w:t>
            </w:r>
          </w:p>
        </w:tc>
        <w:tc>
          <w:tcPr>
            <w:tcW w:w="2409" w:type="dxa"/>
          </w:tcPr>
          <w:p w:rsidR="00B1606C" w:rsidRPr="005F659A" w:rsidRDefault="0080700C" w:rsidP="0080700C">
            <w:pPr>
              <w:pStyle w:val="aff4"/>
            </w:pPr>
            <w:r>
              <w:rPr>
                <w:rStyle w:val="af0"/>
              </w:rPr>
              <w:fldChar w:fldCharType="begin"/>
            </w:r>
            <w:r>
              <w:instrText xml:space="preserve"> REF _Ref477268765 \h </w:instrText>
            </w:r>
            <w:r>
              <w:rPr>
                <w:rStyle w:val="af0"/>
              </w:rPr>
              <w:instrText xml:space="preserve"> \* MERGEFORMAT </w:instrText>
            </w:r>
            <w:r>
              <w:rPr>
                <w:rStyle w:val="af0"/>
              </w:rPr>
            </w:r>
            <w:r>
              <w:rPr>
                <w:rStyle w:val="af0"/>
              </w:rPr>
              <w:fldChar w:fldCharType="separate"/>
            </w:r>
            <w:proofErr w:type="spellStart"/>
            <w:r>
              <w:rPr>
                <w:lang w:val="en-US"/>
              </w:rPr>
              <w:t>TripOrderOptions</w:t>
            </w:r>
            <w:proofErr w:type="spellEnd"/>
            <w:r>
              <w:rPr>
                <w:rStyle w:val="af0"/>
              </w:rPr>
              <w:fldChar w:fldCharType="end"/>
            </w:r>
          </w:p>
        </w:tc>
        <w:tc>
          <w:tcPr>
            <w:tcW w:w="3402" w:type="dxa"/>
          </w:tcPr>
          <w:p w:rsidR="00B1606C" w:rsidRPr="00DD373A" w:rsidRDefault="00B1606C" w:rsidP="009B4058">
            <w:r>
              <w:t>Дополнительные услуги по рейсу</w:t>
            </w:r>
          </w:p>
        </w:tc>
        <w:tc>
          <w:tcPr>
            <w:tcW w:w="2410" w:type="dxa"/>
          </w:tcPr>
          <w:p w:rsidR="00B1606C" w:rsidRDefault="00B1606C" w:rsidP="009B4058">
            <w:r>
              <w:t>Для печати в МЛ</w:t>
            </w:r>
          </w:p>
        </w:tc>
      </w:tr>
    </w:tbl>
    <w:p w:rsidR="00B1606C" w:rsidRPr="00DD373A" w:rsidRDefault="00C05D4E" w:rsidP="00677BA3">
      <w:pPr>
        <w:pStyle w:val="4"/>
      </w:pPr>
      <w:bookmarkStart w:id="272" w:name="_Good"/>
      <w:bookmarkStart w:id="273" w:name="_Stock"/>
      <w:bookmarkStart w:id="274" w:name="_Owner"/>
      <w:bookmarkStart w:id="275" w:name="_Shipper"/>
      <w:bookmarkStart w:id="276" w:name="_Customer"/>
      <w:bookmarkStart w:id="277" w:name="_Response"/>
      <w:bookmarkStart w:id="278" w:name="_ReceivingAdvice"/>
      <w:bookmarkStart w:id="279" w:name="_Ref518033913"/>
      <w:bookmarkStart w:id="280" w:name="TripOrderInstruction"/>
      <w:bookmarkEnd w:id="272"/>
      <w:bookmarkEnd w:id="273"/>
      <w:bookmarkEnd w:id="274"/>
      <w:bookmarkEnd w:id="275"/>
      <w:bookmarkEnd w:id="276"/>
      <w:bookmarkEnd w:id="277"/>
      <w:bookmarkEnd w:id="278"/>
      <w:proofErr w:type="spellStart"/>
      <w:r w:rsidRPr="00C05D4E">
        <w:rPr>
          <w:lang w:val="en-US"/>
        </w:rPr>
        <w:t>TripOrderTask</w:t>
      </w:r>
      <w:bookmarkEnd w:id="279"/>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210AA5" w:rsidTr="009B4058">
        <w:tc>
          <w:tcPr>
            <w:tcW w:w="1844" w:type="dxa"/>
            <w:shd w:val="clear" w:color="auto" w:fill="D9D9D9" w:themeFill="background1" w:themeFillShade="D9"/>
          </w:tcPr>
          <w:bookmarkEnd w:id="280"/>
          <w:p w:rsidR="00B1606C" w:rsidRPr="00210AA5" w:rsidRDefault="00B1606C" w:rsidP="009B4058">
            <w:pPr>
              <w:rPr>
                <w:b/>
              </w:rPr>
            </w:pPr>
            <w:r>
              <w:rPr>
                <w:b/>
              </w:rPr>
              <w:t>Поле</w:t>
            </w:r>
          </w:p>
        </w:tc>
        <w:tc>
          <w:tcPr>
            <w:tcW w:w="1134" w:type="dxa"/>
            <w:shd w:val="clear" w:color="auto" w:fill="D9D9D9" w:themeFill="background1" w:themeFillShade="D9"/>
          </w:tcPr>
          <w:p w:rsidR="00B1606C" w:rsidRPr="00BB7D56" w:rsidRDefault="00B1606C" w:rsidP="009B4058">
            <w:pPr>
              <w:jc w:val="center"/>
              <w:rPr>
                <w:b/>
              </w:rPr>
            </w:pPr>
            <w:r>
              <w:rPr>
                <w:b/>
              </w:rPr>
              <w:t>Исп.</w:t>
            </w:r>
          </w:p>
        </w:tc>
        <w:tc>
          <w:tcPr>
            <w:tcW w:w="1701" w:type="dxa"/>
            <w:shd w:val="clear" w:color="auto" w:fill="D9D9D9" w:themeFill="background1" w:themeFillShade="D9"/>
          </w:tcPr>
          <w:p w:rsidR="00B1606C" w:rsidRPr="00210AA5" w:rsidRDefault="00B1606C" w:rsidP="009B4058">
            <w:pPr>
              <w:jc w:val="center"/>
              <w:rPr>
                <w:b/>
              </w:rPr>
            </w:pPr>
            <w:r>
              <w:rPr>
                <w:b/>
              </w:rPr>
              <w:t>Тип значения</w:t>
            </w:r>
          </w:p>
        </w:tc>
        <w:tc>
          <w:tcPr>
            <w:tcW w:w="2551" w:type="dxa"/>
            <w:shd w:val="clear" w:color="auto" w:fill="D9D9D9" w:themeFill="background1" w:themeFillShade="D9"/>
          </w:tcPr>
          <w:p w:rsidR="00B1606C" w:rsidRPr="00210AA5" w:rsidRDefault="00B1606C" w:rsidP="009B4058">
            <w:pPr>
              <w:rPr>
                <w:b/>
              </w:rPr>
            </w:pPr>
            <w:r>
              <w:rPr>
                <w:b/>
              </w:rPr>
              <w:t>Описание</w:t>
            </w:r>
          </w:p>
        </w:tc>
        <w:tc>
          <w:tcPr>
            <w:tcW w:w="3544" w:type="dxa"/>
            <w:shd w:val="clear" w:color="auto" w:fill="D9D9D9" w:themeFill="background1" w:themeFillShade="D9"/>
          </w:tcPr>
          <w:p w:rsidR="00B1606C" w:rsidRPr="00210AA5" w:rsidRDefault="00B1606C" w:rsidP="009B4058">
            <w:pPr>
              <w:rPr>
                <w:b/>
              </w:rPr>
            </w:pPr>
            <w:r>
              <w:rPr>
                <w:b/>
              </w:rPr>
              <w:t>Комментарий</w:t>
            </w:r>
          </w:p>
        </w:tc>
      </w:tr>
      <w:tr w:rsidR="00B1606C" w:rsidRPr="00CC49AA" w:rsidTr="009B4058">
        <w:tc>
          <w:tcPr>
            <w:tcW w:w="1844" w:type="dxa"/>
          </w:tcPr>
          <w:p w:rsidR="00B1606C" w:rsidRPr="001C0B83" w:rsidRDefault="00B1606C" w:rsidP="009B4058">
            <w:pPr>
              <w:rPr>
                <w:lang w:val="en-US"/>
              </w:rPr>
            </w:pPr>
            <w:r>
              <w:rPr>
                <w:lang w:val="en-US"/>
              </w:rPr>
              <w:t>Action</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INT</w:t>
            </w:r>
          </w:p>
        </w:tc>
        <w:tc>
          <w:tcPr>
            <w:tcW w:w="2551" w:type="dxa"/>
          </w:tcPr>
          <w:p w:rsidR="00B1606C" w:rsidRPr="00D60208" w:rsidRDefault="00B1606C" w:rsidP="009B4058">
            <w:r>
              <w:t>Действие</w:t>
            </w:r>
          </w:p>
        </w:tc>
        <w:tc>
          <w:tcPr>
            <w:tcW w:w="3544" w:type="dxa"/>
          </w:tcPr>
          <w:p w:rsidR="00B1606C" w:rsidRPr="009C7B72" w:rsidRDefault="00B1606C" w:rsidP="009B4058">
            <w:r>
              <w:rPr>
                <w:lang w:val="en-US"/>
              </w:rPr>
              <w:t xml:space="preserve">0 – </w:t>
            </w:r>
            <w:r>
              <w:t>убрать, 1 - добавить</w:t>
            </w:r>
          </w:p>
        </w:tc>
      </w:tr>
      <w:tr w:rsidR="00B1606C" w:rsidRPr="00CC49AA" w:rsidTr="009B4058">
        <w:tc>
          <w:tcPr>
            <w:tcW w:w="1844" w:type="dxa"/>
          </w:tcPr>
          <w:p w:rsidR="00B1606C" w:rsidRPr="00C27341" w:rsidRDefault="00B1606C" w:rsidP="009B4058">
            <w:proofErr w:type="spellStart"/>
            <w:r>
              <w:rPr>
                <w:lang w:val="en-US"/>
              </w:rPr>
              <w:t>RouteID</w:t>
            </w:r>
            <w:proofErr w:type="spellEnd"/>
          </w:p>
        </w:tc>
        <w:tc>
          <w:tcPr>
            <w:tcW w:w="1134" w:type="dxa"/>
          </w:tcPr>
          <w:p w:rsidR="00B1606C" w:rsidRPr="0063493A"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STR(36)</w:t>
            </w:r>
          </w:p>
        </w:tc>
        <w:tc>
          <w:tcPr>
            <w:tcW w:w="2551" w:type="dxa"/>
          </w:tcPr>
          <w:p w:rsidR="00B1606C" w:rsidRPr="00C27341" w:rsidRDefault="00B1606C" w:rsidP="009B4058">
            <w:r>
              <w:t>Ссылка на маршрут</w:t>
            </w:r>
          </w:p>
        </w:tc>
        <w:tc>
          <w:tcPr>
            <w:tcW w:w="3544" w:type="dxa"/>
          </w:tcPr>
          <w:p w:rsidR="00B1606C" w:rsidRPr="0042238F" w:rsidRDefault="00B1606C" w:rsidP="009B4058">
            <w:r>
              <w:rPr>
                <w:lang w:val="en-US"/>
              </w:rPr>
              <w:t>GUID</w:t>
            </w:r>
            <w:r w:rsidRPr="0042238F">
              <w:t xml:space="preserve"> </w:t>
            </w:r>
            <w:r>
              <w:t xml:space="preserve">ссылки маршрута из </w:t>
            </w:r>
            <w:r w:rsidR="002561BC">
              <w:t>КИС</w:t>
            </w:r>
          </w:p>
        </w:tc>
      </w:tr>
      <w:tr w:rsidR="00B1606C" w:rsidRPr="00CC49AA" w:rsidTr="00C80234">
        <w:tc>
          <w:tcPr>
            <w:tcW w:w="1844" w:type="dxa"/>
          </w:tcPr>
          <w:p w:rsidR="00B1606C" w:rsidRPr="009C7B72" w:rsidRDefault="00B1606C" w:rsidP="00C80234">
            <w:pPr>
              <w:rPr>
                <w:lang w:val="en-US"/>
              </w:rPr>
            </w:pPr>
            <w:proofErr w:type="spellStart"/>
            <w:r>
              <w:rPr>
                <w:lang w:val="en-US"/>
              </w:rPr>
              <w:t>ClientID</w:t>
            </w:r>
            <w:proofErr w:type="spellEnd"/>
          </w:p>
        </w:tc>
        <w:tc>
          <w:tcPr>
            <w:tcW w:w="1134" w:type="dxa"/>
          </w:tcPr>
          <w:p w:rsidR="00B1606C" w:rsidRPr="00560769" w:rsidRDefault="00B1606C" w:rsidP="00C80234">
            <w:pPr>
              <w:jc w:val="center"/>
            </w:pPr>
            <w:r>
              <w:rPr>
                <w:lang w:val="en-US"/>
              </w:rPr>
              <w:t>NA</w:t>
            </w:r>
          </w:p>
        </w:tc>
        <w:tc>
          <w:tcPr>
            <w:tcW w:w="1701" w:type="dxa"/>
          </w:tcPr>
          <w:p w:rsidR="00B1606C" w:rsidRPr="00560769" w:rsidRDefault="00B1606C" w:rsidP="00C80234">
            <w:pPr>
              <w:jc w:val="center"/>
            </w:pPr>
            <w:r>
              <w:rPr>
                <w:lang w:val="en-US"/>
              </w:rPr>
              <w:t>STR(36)</w:t>
            </w:r>
          </w:p>
        </w:tc>
        <w:tc>
          <w:tcPr>
            <w:tcW w:w="2551" w:type="dxa"/>
          </w:tcPr>
          <w:p w:rsidR="00B1606C" w:rsidRPr="00C27341" w:rsidRDefault="00B1606C" w:rsidP="00C80234">
            <w:r>
              <w:t>Ссылка на клиента</w:t>
            </w:r>
          </w:p>
        </w:tc>
        <w:tc>
          <w:tcPr>
            <w:tcW w:w="3544" w:type="dxa"/>
          </w:tcPr>
          <w:p w:rsidR="00B1606C" w:rsidRDefault="00B1606C" w:rsidP="00C80234">
            <w:r>
              <w:rPr>
                <w:lang w:val="en-US"/>
              </w:rPr>
              <w:t>GUID</w:t>
            </w:r>
            <w:r w:rsidRPr="0042238F">
              <w:t xml:space="preserve"> </w:t>
            </w:r>
            <w:r>
              <w:t xml:space="preserve">ссылки партнера из </w:t>
            </w:r>
            <w:r w:rsidR="002561BC">
              <w:t>КИС</w:t>
            </w:r>
          </w:p>
        </w:tc>
      </w:tr>
      <w:tr w:rsidR="00B1606C" w:rsidRPr="00CC49AA" w:rsidTr="009B4058">
        <w:tc>
          <w:tcPr>
            <w:tcW w:w="1844" w:type="dxa"/>
          </w:tcPr>
          <w:p w:rsidR="00B1606C" w:rsidRPr="007D1C9E" w:rsidRDefault="00B1606C" w:rsidP="009B4058">
            <w:pPr>
              <w:rPr>
                <w:lang w:val="en-US"/>
              </w:rPr>
            </w:pPr>
            <w:proofErr w:type="spellStart"/>
            <w:r>
              <w:rPr>
                <w:lang w:val="en-US"/>
              </w:rPr>
              <w:t>OrderLink</w:t>
            </w:r>
            <w:proofErr w:type="spellEnd"/>
          </w:p>
        </w:tc>
        <w:tc>
          <w:tcPr>
            <w:tcW w:w="1134" w:type="dxa"/>
          </w:tcPr>
          <w:p w:rsidR="00B1606C" w:rsidRPr="00560769" w:rsidRDefault="00B1606C" w:rsidP="009B4058">
            <w:pPr>
              <w:jc w:val="center"/>
            </w:pPr>
            <w:r>
              <w:rPr>
                <w:lang w:val="en-US"/>
              </w:rPr>
              <w:t>NE</w:t>
            </w:r>
          </w:p>
        </w:tc>
        <w:tc>
          <w:tcPr>
            <w:tcW w:w="1701" w:type="dxa"/>
          </w:tcPr>
          <w:p w:rsidR="00B1606C" w:rsidRPr="005F659A" w:rsidRDefault="0042358C" w:rsidP="009B4058">
            <w:pPr>
              <w:jc w:val="center"/>
              <w:rPr>
                <w:rStyle w:val="af0"/>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551" w:type="dxa"/>
          </w:tcPr>
          <w:p w:rsidR="00B1606C" w:rsidRPr="0042238F" w:rsidRDefault="00B1606C" w:rsidP="00C27341">
            <w:r>
              <w:t>Ссылка на заказ</w:t>
            </w:r>
          </w:p>
        </w:tc>
        <w:tc>
          <w:tcPr>
            <w:tcW w:w="3544" w:type="dxa"/>
          </w:tcPr>
          <w:p w:rsidR="00B1606C" w:rsidRDefault="00B1606C" w:rsidP="009B4058"/>
        </w:tc>
      </w:tr>
      <w:tr w:rsidR="000C4308" w:rsidRPr="000C4308" w:rsidTr="009B4058">
        <w:tc>
          <w:tcPr>
            <w:tcW w:w="1844" w:type="dxa"/>
          </w:tcPr>
          <w:p w:rsidR="000C4308" w:rsidRPr="000C4308" w:rsidRDefault="000C4308" w:rsidP="009B4058">
            <w:pPr>
              <w:rPr>
                <w:lang w:val="en-US"/>
              </w:rPr>
            </w:pPr>
            <w:r>
              <w:rPr>
                <w:lang w:val="en-US"/>
              </w:rPr>
              <w:t>Operation</w:t>
            </w:r>
          </w:p>
        </w:tc>
        <w:tc>
          <w:tcPr>
            <w:tcW w:w="1134" w:type="dxa"/>
          </w:tcPr>
          <w:p w:rsidR="000C4308" w:rsidRDefault="000C4308" w:rsidP="009B4058">
            <w:pPr>
              <w:jc w:val="center"/>
              <w:rPr>
                <w:lang w:val="en-US"/>
              </w:rPr>
            </w:pPr>
            <w:r>
              <w:rPr>
                <w:lang w:val="en-US"/>
              </w:rPr>
              <w:t>NA</w:t>
            </w:r>
          </w:p>
        </w:tc>
        <w:tc>
          <w:tcPr>
            <w:tcW w:w="1701" w:type="dxa"/>
          </w:tcPr>
          <w:p w:rsidR="000C4308" w:rsidRPr="000C4308" w:rsidRDefault="000C4308" w:rsidP="009B4058">
            <w:pPr>
              <w:jc w:val="center"/>
              <w:rPr>
                <w:rStyle w:val="af0"/>
                <w:u w:val="none"/>
                <w:lang w:val="en-US"/>
              </w:rPr>
            </w:pPr>
            <w:r w:rsidRPr="000C4308">
              <w:rPr>
                <w:rStyle w:val="af0"/>
                <w:u w:val="none"/>
                <w:lang w:val="en-US"/>
              </w:rPr>
              <w:t>INT</w:t>
            </w:r>
          </w:p>
        </w:tc>
        <w:tc>
          <w:tcPr>
            <w:tcW w:w="2551" w:type="dxa"/>
          </w:tcPr>
          <w:p w:rsidR="000C4308" w:rsidRPr="000C4308" w:rsidRDefault="000C4308" w:rsidP="0080700C">
            <w:r>
              <w:t>Код</w:t>
            </w:r>
            <w:r w:rsidRPr="000C4308">
              <w:t xml:space="preserve"> </w:t>
            </w:r>
            <w:r>
              <w:t>складской</w:t>
            </w:r>
            <w:r w:rsidRPr="000C4308">
              <w:t xml:space="preserve"> </w:t>
            </w:r>
            <w:r>
              <w:t>операции</w:t>
            </w:r>
            <w:r w:rsidRPr="000C4308">
              <w:t xml:space="preserve"> (</w:t>
            </w:r>
            <w:r>
              <w:t>см</w:t>
            </w:r>
            <w:r w:rsidRPr="000C4308">
              <w:t xml:space="preserve">. </w:t>
            </w:r>
            <w:r>
              <w:t xml:space="preserve">справочник </w:t>
            </w:r>
            <w:r w:rsidR="0080700C" w:rsidRPr="0080700C">
              <w:rPr>
                <w:rStyle w:val="aff5"/>
              </w:rPr>
              <w:fldChar w:fldCharType="begin"/>
            </w:r>
            <w:r w:rsidR="0080700C" w:rsidRPr="0080700C">
              <w:rPr>
                <w:rStyle w:val="aff5"/>
              </w:rPr>
              <w:instrText xml:space="preserve"> REF _Ref506991366 \h </w:instrText>
            </w:r>
            <w:r w:rsidR="0080700C">
              <w:rPr>
                <w:rStyle w:val="aff5"/>
              </w:rPr>
              <w:instrText xml:space="preserve"> \* MERGEFORMAT </w:instrText>
            </w:r>
            <w:r w:rsidR="0080700C" w:rsidRPr="0080700C">
              <w:rPr>
                <w:rStyle w:val="aff5"/>
              </w:rPr>
            </w:r>
            <w:r w:rsidR="0080700C" w:rsidRPr="0080700C">
              <w:rPr>
                <w:rStyle w:val="aff5"/>
              </w:rPr>
              <w:fldChar w:fldCharType="separate"/>
            </w:r>
            <w:r w:rsidR="0080700C" w:rsidRPr="0080700C">
              <w:rPr>
                <w:rStyle w:val="aff5"/>
              </w:rPr>
              <w:t>Складские операции</w:t>
            </w:r>
            <w:r w:rsidR="0080700C" w:rsidRPr="0080700C">
              <w:rPr>
                <w:rStyle w:val="aff5"/>
              </w:rPr>
              <w:fldChar w:fldCharType="end"/>
            </w:r>
            <w:r w:rsidRPr="000C4308">
              <w:t>)</w:t>
            </w:r>
          </w:p>
        </w:tc>
        <w:tc>
          <w:tcPr>
            <w:tcW w:w="3544" w:type="dxa"/>
          </w:tcPr>
          <w:p w:rsidR="000C4308" w:rsidRPr="000C4308" w:rsidRDefault="00F30349" w:rsidP="009B4058">
            <w:r>
              <w:t>Значение по умолчанию = 1</w:t>
            </w:r>
          </w:p>
        </w:tc>
      </w:tr>
      <w:tr w:rsidR="00E52A26" w:rsidRPr="000C4308" w:rsidTr="009B4058">
        <w:tc>
          <w:tcPr>
            <w:tcW w:w="1844" w:type="dxa"/>
          </w:tcPr>
          <w:p w:rsidR="00E52A26" w:rsidRDefault="00E52A26" w:rsidP="009B4058">
            <w:pPr>
              <w:rPr>
                <w:lang w:val="en-US"/>
              </w:rPr>
            </w:pPr>
            <w:proofErr w:type="spellStart"/>
            <w:r>
              <w:rPr>
                <w:lang w:val="en-US"/>
              </w:rPr>
              <w:t>RouteOrder</w:t>
            </w:r>
            <w:proofErr w:type="spellEnd"/>
          </w:p>
        </w:tc>
        <w:tc>
          <w:tcPr>
            <w:tcW w:w="1134" w:type="dxa"/>
          </w:tcPr>
          <w:p w:rsidR="00E52A26" w:rsidRDefault="00E52A26" w:rsidP="009B4058">
            <w:pPr>
              <w:jc w:val="center"/>
              <w:rPr>
                <w:lang w:val="en-US"/>
              </w:rPr>
            </w:pPr>
            <w:r>
              <w:rPr>
                <w:lang w:val="en-US"/>
              </w:rPr>
              <w:t>NA</w:t>
            </w:r>
          </w:p>
        </w:tc>
        <w:tc>
          <w:tcPr>
            <w:tcW w:w="1701" w:type="dxa"/>
          </w:tcPr>
          <w:p w:rsidR="00E52A26" w:rsidRPr="000C4308" w:rsidRDefault="00E52A26" w:rsidP="009B4058">
            <w:pPr>
              <w:jc w:val="center"/>
              <w:rPr>
                <w:rStyle w:val="af0"/>
                <w:u w:val="none"/>
                <w:lang w:val="en-US"/>
              </w:rPr>
            </w:pPr>
            <w:r>
              <w:rPr>
                <w:rStyle w:val="af0"/>
                <w:u w:val="none"/>
                <w:lang w:val="en-US"/>
              </w:rPr>
              <w:t>INT</w:t>
            </w:r>
          </w:p>
        </w:tc>
        <w:tc>
          <w:tcPr>
            <w:tcW w:w="2551" w:type="dxa"/>
          </w:tcPr>
          <w:p w:rsidR="00E52A26" w:rsidRDefault="00E52A26" w:rsidP="00C27341">
            <w:r>
              <w:t>Порядок загрузки в транспорт</w:t>
            </w:r>
          </w:p>
        </w:tc>
        <w:tc>
          <w:tcPr>
            <w:tcW w:w="3544" w:type="dxa"/>
          </w:tcPr>
          <w:p w:rsidR="00E52A26" w:rsidRDefault="00E52A26" w:rsidP="009B4058">
            <w:r>
              <w:t>Может использоваться для заказов/контрагентов/маршрутов</w:t>
            </w:r>
          </w:p>
        </w:tc>
      </w:tr>
    </w:tbl>
    <w:p w:rsidR="00B1606C" w:rsidRPr="000C4308" w:rsidRDefault="00B1606C" w:rsidP="00677BA3">
      <w:pPr>
        <w:pStyle w:val="4"/>
        <w:rPr>
          <w:lang w:val="en-US"/>
        </w:rPr>
      </w:pPr>
      <w:bookmarkStart w:id="281" w:name="_Ref477268765"/>
      <w:bookmarkStart w:id="282" w:name="TripOrderOptions"/>
      <w:proofErr w:type="spellStart"/>
      <w:r>
        <w:rPr>
          <w:lang w:val="en-US"/>
        </w:rPr>
        <w:t>TripOrderOptions</w:t>
      </w:r>
      <w:bookmarkEnd w:id="281"/>
      <w:proofErr w:type="spellEnd"/>
    </w:p>
    <w:tbl>
      <w:tblPr>
        <w:tblStyle w:val="af4"/>
        <w:tblW w:w="10774" w:type="dxa"/>
        <w:tblInd w:w="-318" w:type="dxa"/>
        <w:tblLayout w:type="fixed"/>
        <w:tblLook w:val="04A0" w:firstRow="1" w:lastRow="0" w:firstColumn="1" w:lastColumn="0" w:noHBand="0" w:noVBand="1"/>
      </w:tblPr>
      <w:tblGrid>
        <w:gridCol w:w="1844"/>
        <w:gridCol w:w="1134"/>
        <w:gridCol w:w="1701"/>
        <w:gridCol w:w="2551"/>
        <w:gridCol w:w="3544"/>
      </w:tblGrid>
      <w:tr w:rsidR="00B1606C" w:rsidRPr="000C4308" w:rsidTr="009B4058">
        <w:tc>
          <w:tcPr>
            <w:tcW w:w="1844" w:type="dxa"/>
            <w:shd w:val="clear" w:color="auto" w:fill="D9D9D9" w:themeFill="background1" w:themeFillShade="D9"/>
          </w:tcPr>
          <w:bookmarkEnd w:id="282"/>
          <w:p w:rsidR="00B1606C" w:rsidRPr="000C4308" w:rsidRDefault="00B1606C" w:rsidP="009B4058">
            <w:pPr>
              <w:rPr>
                <w:b/>
                <w:lang w:val="en-US"/>
              </w:rPr>
            </w:pPr>
            <w:r>
              <w:rPr>
                <w:b/>
              </w:rPr>
              <w:t>Поле</w:t>
            </w:r>
          </w:p>
        </w:tc>
        <w:tc>
          <w:tcPr>
            <w:tcW w:w="1134" w:type="dxa"/>
            <w:shd w:val="clear" w:color="auto" w:fill="D9D9D9" w:themeFill="background1" w:themeFillShade="D9"/>
          </w:tcPr>
          <w:p w:rsidR="00B1606C" w:rsidRPr="000C4308" w:rsidRDefault="00B1606C" w:rsidP="009B4058">
            <w:pPr>
              <w:jc w:val="center"/>
              <w:rPr>
                <w:b/>
                <w:lang w:val="en-US"/>
              </w:rPr>
            </w:pPr>
            <w:proofErr w:type="spellStart"/>
            <w:r>
              <w:rPr>
                <w:b/>
              </w:rPr>
              <w:t>Исп</w:t>
            </w:r>
            <w:proofErr w:type="spellEnd"/>
            <w:r w:rsidRPr="000C4308">
              <w:rPr>
                <w:b/>
                <w:lang w:val="en-US"/>
              </w:rPr>
              <w:t>.</w:t>
            </w:r>
          </w:p>
        </w:tc>
        <w:tc>
          <w:tcPr>
            <w:tcW w:w="1701" w:type="dxa"/>
            <w:shd w:val="clear" w:color="auto" w:fill="D9D9D9" w:themeFill="background1" w:themeFillShade="D9"/>
          </w:tcPr>
          <w:p w:rsidR="00B1606C" w:rsidRPr="000C4308" w:rsidRDefault="00B1606C" w:rsidP="009B4058">
            <w:pPr>
              <w:jc w:val="center"/>
              <w:rPr>
                <w:b/>
                <w:lang w:val="en-US"/>
              </w:rPr>
            </w:pPr>
            <w:r>
              <w:rPr>
                <w:b/>
              </w:rPr>
              <w:t>Тип</w:t>
            </w:r>
            <w:r w:rsidRPr="000C4308">
              <w:rPr>
                <w:b/>
                <w:lang w:val="en-US"/>
              </w:rPr>
              <w:t xml:space="preserve"> </w:t>
            </w:r>
            <w:r>
              <w:rPr>
                <w:b/>
              </w:rPr>
              <w:t>значения</w:t>
            </w:r>
          </w:p>
        </w:tc>
        <w:tc>
          <w:tcPr>
            <w:tcW w:w="2551" w:type="dxa"/>
            <w:shd w:val="clear" w:color="auto" w:fill="D9D9D9" w:themeFill="background1" w:themeFillShade="D9"/>
          </w:tcPr>
          <w:p w:rsidR="00B1606C" w:rsidRPr="000C4308" w:rsidRDefault="00B1606C" w:rsidP="009B4058">
            <w:pPr>
              <w:rPr>
                <w:b/>
                <w:lang w:val="en-US"/>
              </w:rPr>
            </w:pPr>
            <w:r>
              <w:rPr>
                <w:b/>
              </w:rPr>
              <w:t>Описание</w:t>
            </w:r>
          </w:p>
        </w:tc>
        <w:tc>
          <w:tcPr>
            <w:tcW w:w="3544" w:type="dxa"/>
            <w:shd w:val="clear" w:color="auto" w:fill="D9D9D9" w:themeFill="background1" w:themeFillShade="D9"/>
          </w:tcPr>
          <w:p w:rsidR="00B1606C" w:rsidRPr="000C4308" w:rsidRDefault="00B1606C" w:rsidP="009B4058">
            <w:pPr>
              <w:rPr>
                <w:b/>
                <w:lang w:val="en-US"/>
              </w:rPr>
            </w:pPr>
            <w:r>
              <w:rPr>
                <w:b/>
              </w:rPr>
              <w:t>Комментарий</w:t>
            </w:r>
          </w:p>
        </w:tc>
      </w:tr>
      <w:tr w:rsidR="00B1606C" w:rsidRPr="000C4308" w:rsidTr="009B4058">
        <w:tc>
          <w:tcPr>
            <w:tcW w:w="1844" w:type="dxa"/>
          </w:tcPr>
          <w:p w:rsidR="00B1606C" w:rsidRPr="00DC0B70" w:rsidRDefault="00B1606C" w:rsidP="009B4058">
            <w:pPr>
              <w:rPr>
                <w:lang w:val="en-US"/>
              </w:rPr>
            </w:pPr>
            <w:proofErr w:type="spellStart"/>
            <w:r>
              <w:rPr>
                <w:lang w:val="en-US"/>
              </w:rPr>
              <w:t>Pos</w:t>
            </w:r>
            <w:proofErr w:type="spellEnd"/>
          </w:p>
        </w:tc>
        <w:tc>
          <w:tcPr>
            <w:tcW w:w="1134" w:type="dxa"/>
          </w:tcPr>
          <w:p w:rsidR="00B1606C" w:rsidRPr="007952F3" w:rsidRDefault="00B1606C" w:rsidP="009B4058">
            <w:pPr>
              <w:jc w:val="center"/>
              <w:rPr>
                <w:lang w:val="en-US"/>
              </w:rPr>
            </w:pPr>
            <w:r>
              <w:rPr>
                <w:lang w:val="en-US"/>
              </w:rPr>
              <w:t>MA</w:t>
            </w:r>
          </w:p>
        </w:tc>
        <w:tc>
          <w:tcPr>
            <w:tcW w:w="1701" w:type="dxa"/>
          </w:tcPr>
          <w:p w:rsidR="00B1606C" w:rsidRPr="00DC0B70" w:rsidRDefault="00B1606C" w:rsidP="009B4058">
            <w:pPr>
              <w:jc w:val="center"/>
              <w:rPr>
                <w:lang w:val="en-US"/>
              </w:rPr>
            </w:pPr>
            <w:r>
              <w:rPr>
                <w:lang w:val="en-US"/>
              </w:rPr>
              <w:t>INT</w:t>
            </w:r>
          </w:p>
        </w:tc>
        <w:tc>
          <w:tcPr>
            <w:tcW w:w="2551" w:type="dxa"/>
          </w:tcPr>
          <w:p w:rsidR="00B1606C" w:rsidRPr="000C4308" w:rsidRDefault="00B1606C" w:rsidP="009B4058">
            <w:pPr>
              <w:rPr>
                <w:lang w:val="en-US"/>
              </w:rPr>
            </w:pPr>
            <w:r>
              <w:t>Номер</w:t>
            </w:r>
            <w:r w:rsidRPr="000C4308">
              <w:rPr>
                <w:lang w:val="en-US"/>
              </w:rPr>
              <w:t xml:space="preserve"> </w:t>
            </w:r>
            <w:r>
              <w:t>строки</w:t>
            </w:r>
          </w:p>
        </w:tc>
        <w:tc>
          <w:tcPr>
            <w:tcW w:w="3544" w:type="dxa"/>
          </w:tcPr>
          <w:p w:rsidR="00B1606C" w:rsidRPr="000C4308" w:rsidRDefault="00B1606C" w:rsidP="009B4058">
            <w:pPr>
              <w:rPr>
                <w:lang w:val="en-US"/>
              </w:rPr>
            </w:pPr>
          </w:p>
        </w:tc>
      </w:tr>
      <w:tr w:rsidR="00B1606C" w:rsidRPr="00CC49AA" w:rsidTr="009B4058">
        <w:tc>
          <w:tcPr>
            <w:tcW w:w="1844" w:type="dxa"/>
          </w:tcPr>
          <w:p w:rsidR="00B1606C" w:rsidRPr="00DD373A" w:rsidRDefault="00B1606C" w:rsidP="009B4058">
            <w:pPr>
              <w:rPr>
                <w:lang w:val="en-US"/>
              </w:rPr>
            </w:pPr>
            <w:r>
              <w:rPr>
                <w:lang w:val="en-US"/>
              </w:rPr>
              <w:t>Contractor</w:t>
            </w:r>
          </w:p>
        </w:tc>
        <w:tc>
          <w:tcPr>
            <w:tcW w:w="1134" w:type="dxa"/>
          </w:tcPr>
          <w:p w:rsidR="00B1606C" w:rsidRPr="007952F3" w:rsidRDefault="00B1606C" w:rsidP="009B4058">
            <w:pPr>
              <w:jc w:val="center"/>
              <w:rPr>
                <w:lang w:val="en-US"/>
              </w:rPr>
            </w:pPr>
            <w:r>
              <w:rPr>
                <w:lang w:val="en-US"/>
              </w:rPr>
              <w:t>MA</w:t>
            </w:r>
          </w:p>
        </w:tc>
        <w:tc>
          <w:tcPr>
            <w:tcW w:w="1701" w:type="dxa"/>
          </w:tcPr>
          <w:p w:rsidR="00B1606C" w:rsidRPr="00E25665" w:rsidRDefault="00B1606C" w:rsidP="009B4058">
            <w:pPr>
              <w:jc w:val="center"/>
              <w:rPr>
                <w:lang w:val="en-US"/>
              </w:rPr>
            </w:pPr>
            <w:r>
              <w:rPr>
                <w:lang w:val="en-US"/>
              </w:rPr>
              <w:t>STR</w:t>
            </w:r>
          </w:p>
        </w:tc>
        <w:tc>
          <w:tcPr>
            <w:tcW w:w="2551" w:type="dxa"/>
          </w:tcPr>
          <w:p w:rsidR="00B1606C" w:rsidRPr="00DD373A" w:rsidRDefault="00B1606C" w:rsidP="009B4058">
            <w:r>
              <w:t>Название</w:t>
            </w:r>
            <w:r w:rsidRPr="000C4308">
              <w:rPr>
                <w:lang w:val="en-US"/>
              </w:rPr>
              <w:t xml:space="preserve"> </w:t>
            </w:r>
            <w:r>
              <w:t>контрагента</w:t>
            </w:r>
          </w:p>
        </w:tc>
        <w:tc>
          <w:tcPr>
            <w:tcW w:w="3544" w:type="dxa"/>
          </w:tcPr>
          <w:p w:rsidR="00B1606C" w:rsidRPr="00641053" w:rsidRDefault="00B1606C" w:rsidP="009B4058"/>
        </w:tc>
      </w:tr>
      <w:tr w:rsidR="00B1606C" w:rsidRPr="00CC49AA" w:rsidTr="009B4058">
        <w:tc>
          <w:tcPr>
            <w:tcW w:w="1844" w:type="dxa"/>
          </w:tcPr>
          <w:p w:rsidR="00B1606C" w:rsidRPr="009C7B72" w:rsidRDefault="00B1606C" w:rsidP="009B4058">
            <w:pPr>
              <w:rPr>
                <w:lang w:val="en-US"/>
              </w:rPr>
            </w:pPr>
            <w:r>
              <w:rPr>
                <w:lang w:val="en-US"/>
              </w:rPr>
              <w:t>Address</w:t>
            </w:r>
          </w:p>
        </w:tc>
        <w:tc>
          <w:tcPr>
            <w:tcW w:w="1134" w:type="dxa"/>
          </w:tcPr>
          <w:p w:rsidR="00B1606C" w:rsidRPr="0063493A"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C27341" w:rsidRDefault="00B1606C" w:rsidP="009B4058">
            <w:r>
              <w:t>Адрес строкой</w:t>
            </w:r>
          </w:p>
        </w:tc>
        <w:tc>
          <w:tcPr>
            <w:tcW w:w="3544" w:type="dxa"/>
          </w:tcPr>
          <w:p w:rsidR="00B1606C" w:rsidRPr="00C27341" w:rsidRDefault="00B1606C" w:rsidP="009B4058">
            <w:pPr>
              <w:rPr>
                <w:lang w:val="en-US"/>
              </w:rPr>
            </w:pPr>
          </w:p>
        </w:tc>
      </w:tr>
      <w:tr w:rsidR="00B1606C" w:rsidRPr="00CC49AA" w:rsidTr="009B4058">
        <w:tc>
          <w:tcPr>
            <w:tcW w:w="1844" w:type="dxa"/>
          </w:tcPr>
          <w:p w:rsidR="00B1606C" w:rsidRPr="00DC0B70" w:rsidRDefault="00B1606C" w:rsidP="009B4058">
            <w:pPr>
              <w:rPr>
                <w:lang w:val="en-US"/>
              </w:rPr>
            </w:pPr>
            <w:r>
              <w:rPr>
                <w:lang w:val="en-US"/>
              </w:rPr>
              <w:t>Comment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STR</w:t>
            </w:r>
          </w:p>
        </w:tc>
        <w:tc>
          <w:tcPr>
            <w:tcW w:w="2551" w:type="dxa"/>
          </w:tcPr>
          <w:p w:rsidR="00B1606C" w:rsidRPr="00DC0B70" w:rsidRDefault="00B1606C" w:rsidP="009B4058">
            <w:r>
              <w:t>Комментарий</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Units</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INT</w:t>
            </w:r>
          </w:p>
        </w:tc>
        <w:tc>
          <w:tcPr>
            <w:tcW w:w="2551" w:type="dxa"/>
          </w:tcPr>
          <w:p w:rsidR="00B1606C" w:rsidRPr="00DC0B70" w:rsidRDefault="00B1606C" w:rsidP="009B4058">
            <w:r>
              <w:t>Количество ГМ</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Weight</w:t>
            </w:r>
          </w:p>
        </w:tc>
        <w:tc>
          <w:tcPr>
            <w:tcW w:w="1134" w:type="dxa"/>
          </w:tcPr>
          <w:p w:rsidR="00B1606C" w:rsidRPr="00560769" w:rsidRDefault="00B1606C" w:rsidP="009B4058">
            <w:pPr>
              <w:jc w:val="center"/>
            </w:pPr>
            <w:r>
              <w:rPr>
                <w:lang w:val="en-US"/>
              </w:rPr>
              <w:t>MA</w:t>
            </w:r>
          </w:p>
        </w:tc>
        <w:tc>
          <w:tcPr>
            <w:tcW w:w="1701" w:type="dxa"/>
          </w:tcPr>
          <w:p w:rsidR="00B1606C" w:rsidRPr="00641053" w:rsidRDefault="00B1606C" w:rsidP="009B4058">
            <w:pPr>
              <w:jc w:val="center"/>
              <w:rPr>
                <w:lang w:val="en-US"/>
              </w:rPr>
            </w:pPr>
            <w:r>
              <w:rPr>
                <w:lang w:val="en-US"/>
              </w:rPr>
              <w:t>DEC</w:t>
            </w:r>
          </w:p>
        </w:tc>
        <w:tc>
          <w:tcPr>
            <w:tcW w:w="2551" w:type="dxa"/>
          </w:tcPr>
          <w:p w:rsidR="00B1606C" w:rsidRPr="00DC0B70" w:rsidRDefault="00B1606C" w:rsidP="009B4058">
            <w:r>
              <w:t>Вес</w:t>
            </w:r>
            <w:r w:rsidR="00CE2535">
              <w:t>(кг)</w:t>
            </w:r>
          </w:p>
        </w:tc>
        <w:tc>
          <w:tcPr>
            <w:tcW w:w="3544" w:type="dxa"/>
          </w:tcPr>
          <w:p w:rsidR="00B1606C" w:rsidRDefault="00B1606C" w:rsidP="009B4058"/>
        </w:tc>
      </w:tr>
      <w:tr w:rsidR="00B1606C" w:rsidRPr="00CC49AA" w:rsidTr="009B4058">
        <w:tc>
          <w:tcPr>
            <w:tcW w:w="1844" w:type="dxa"/>
          </w:tcPr>
          <w:p w:rsidR="00B1606C" w:rsidRPr="00DC0B70" w:rsidRDefault="00B1606C" w:rsidP="009B4058">
            <w:pPr>
              <w:rPr>
                <w:lang w:val="en-US"/>
              </w:rPr>
            </w:pPr>
            <w:r>
              <w:rPr>
                <w:lang w:val="en-US"/>
              </w:rPr>
              <w:t>Volume</w:t>
            </w:r>
          </w:p>
        </w:tc>
        <w:tc>
          <w:tcPr>
            <w:tcW w:w="1134" w:type="dxa"/>
          </w:tcPr>
          <w:p w:rsidR="00B1606C" w:rsidRPr="00560769" w:rsidRDefault="00B1606C" w:rsidP="009B4058">
            <w:pPr>
              <w:jc w:val="center"/>
            </w:pPr>
            <w:r>
              <w:rPr>
                <w:lang w:val="en-US"/>
              </w:rPr>
              <w:t>MA</w:t>
            </w:r>
          </w:p>
        </w:tc>
        <w:tc>
          <w:tcPr>
            <w:tcW w:w="1701" w:type="dxa"/>
          </w:tcPr>
          <w:p w:rsidR="00B1606C" w:rsidRPr="009C7B72" w:rsidRDefault="00B1606C" w:rsidP="009B4058">
            <w:pPr>
              <w:jc w:val="center"/>
              <w:rPr>
                <w:lang w:val="en-US"/>
              </w:rPr>
            </w:pPr>
            <w:r>
              <w:rPr>
                <w:lang w:val="en-US"/>
              </w:rPr>
              <w:t>DEC</w:t>
            </w:r>
          </w:p>
        </w:tc>
        <w:tc>
          <w:tcPr>
            <w:tcW w:w="2551" w:type="dxa"/>
          </w:tcPr>
          <w:p w:rsidR="00B1606C" w:rsidRPr="00DC0B70" w:rsidRDefault="00B1606C" w:rsidP="009B4058">
            <w:r>
              <w:t>Объем</w:t>
            </w:r>
          </w:p>
        </w:tc>
        <w:tc>
          <w:tcPr>
            <w:tcW w:w="3544" w:type="dxa"/>
          </w:tcPr>
          <w:p w:rsidR="00B1606C" w:rsidRDefault="00B1606C" w:rsidP="009B4058"/>
        </w:tc>
      </w:tr>
    </w:tbl>
    <w:p w:rsidR="00B1606C" w:rsidRDefault="00B1606C" w:rsidP="00B1606C">
      <w:pPr>
        <w:rPr>
          <w:rFonts w:asciiTheme="majorHAnsi" w:eastAsiaTheme="majorEastAsia" w:hAnsiTheme="majorHAnsi" w:cstheme="majorBidi"/>
          <w:sz w:val="28"/>
          <w:szCs w:val="28"/>
        </w:rPr>
      </w:pPr>
      <w:r>
        <w:br w:type="page"/>
      </w:r>
    </w:p>
    <w:p w:rsidR="00A64550" w:rsidRPr="00A64550" w:rsidRDefault="00A64550" w:rsidP="00A64550">
      <w:pPr>
        <w:pStyle w:val="3"/>
      </w:pPr>
      <w:r>
        <w:lastRenderedPageBreak/>
        <w:t>Перемещение</w:t>
      </w:r>
    </w:p>
    <w:p w:rsidR="009868DF" w:rsidRDefault="00A64550" w:rsidP="00A64550">
      <w:pPr>
        <w:pStyle w:val="4"/>
      </w:pPr>
      <w:bookmarkStart w:id="283" w:name="_Ref517877952"/>
      <w:proofErr w:type="spellStart"/>
      <w:r w:rsidRPr="00A64550">
        <w:t>TransferOrder</w:t>
      </w:r>
      <w:bookmarkEnd w:id="283"/>
      <w:proofErr w:type="spellEnd"/>
    </w:p>
    <w:p w:rsidR="009868DF" w:rsidRPr="009868DF" w:rsidRDefault="009868DF" w:rsidP="009868DF">
      <w:pPr>
        <w:rPr>
          <w:lang w:val="en-US"/>
        </w:rPr>
      </w:pPr>
      <w:r>
        <w:tab/>
        <w:t xml:space="preserve">Наследует тип </w:t>
      </w:r>
      <w:r w:rsidRPr="009868DF">
        <w:rPr>
          <w:rStyle w:val="aff5"/>
        </w:rPr>
        <w:fldChar w:fldCharType="begin"/>
      </w:r>
      <w:r w:rsidRPr="009868DF">
        <w:rPr>
          <w:rStyle w:val="aff5"/>
        </w:rPr>
        <w:instrText xml:space="preserve"> REF _Ref476948422 \h </w:instrText>
      </w:r>
      <w:r>
        <w:rPr>
          <w:rStyle w:val="aff5"/>
        </w:rPr>
        <w:instrText xml:space="preserve"> \* MERGEFORMAT </w:instrText>
      </w:r>
      <w:r w:rsidRPr="009868DF">
        <w:rPr>
          <w:rStyle w:val="aff5"/>
        </w:rPr>
      </w:r>
      <w:r w:rsidRPr="009868DF">
        <w:rPr>
          <w:rStyle w:val="aff5"/>
        </w:rPr>
        <w:fldChar w:fldCharType="separate"/>
      </w:r>
      <w:proofErr w:type="spellStart"/>
      <w:r w:rsidRPr="009868DF">
        <w:rPr>
          <w:rStyle w:val="aff5"/>
        </w:rPr>
        <w:t>OrderLink</w:t>
      </w:r>
      <w:proofErr w:type="spellEnd"/>
      <w:r w:rsidRPr="009868DF">
        <w:rPr>
          <w:rStyle w:val="aff5"/>
        </w:rPr>
        <w:fldChar w:fldCharType="end"/>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9868DF" w:rsidRPr="00210AA5" w:rsidTr="00F1432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268" w:type="dxa"/>
            <w:shd w:val="clear" w:color="auto" w:fill="D9D9D9" w:themeFill="background1" w:themeFillShade="D9"/>
          </w:tcPr>
          <w:p w:rsidR="009868DF" w:rsidRPr="00210AA5" w:rsidRDefault="009868DF" w:rsidP="00F1432F">
            <w:pPr>
              <w:jc w:val="center"/>
              <w:rPr>
                <w:b/>
              </w:rPr>
            </w:pPr>
            <w:r>
              <w:rPr>
                <w:b/>
              </w:rPr>
              <w:t>Тип значения</w:t>
            </w:r>
          </w:p>
        </w:tc>
        <w:tc>
          <w:tcPr>
            <w:tcW w:w="2693" w:type="dxa"/>
            <w:shd w:val="clear" w:color="auto" w:fill="D9D9D9" w:themeFill="background1" w:themeFillShade="D9"/>
          </w:tcPr>
          <w:p w:rsidR="009868DF" w:rsidRPr="00210AA5" w:rsidRDefault="009868DF" w:rsidP="00F1432F">
            <w:pPr>
              <w:rPr>
                <w:b/>
              </w:rPr>
            </w:pPr>
            <w:r>
              <w:rPr>
                <w:b/>
              </w:rPr>
              <w:t>Описание</w:t>
            </w:r>
          </w:p>
        </w:tc>
        <w:tc>
          <w:tcPr>
            <w:tcW w:w="3260"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F1432F">
        <w:trPr>
          <w:cantSplit/>
        </w:trPr>
        <w:tc>
          <w:tcPr>
            <w:tcW w:w="1844" w:type="dxa"/>
          </w:tcPr>
          <w:p w:rsidR="009868DF" w:rsidRPr="00467387" w:rsidRDefault="009868DF" w:rsidP="00F1432F">
            <w:pPr>
              <w:ind w:left="34"/>
            </w:pPr>
            <w:proofErr w:type="spellStart"/>
            <w:r w:rsidRPr="009868DF">
              <w:rPr>
                <w:lang w:val="en-US"/>
              </w:rPr>
              <w:t>DeliveryInfo</w:t>
            </w:r>
            <w:proofErr w:type="spellEnd"/>
          </w:p>
        </w:tc>
        <w:tc>
          <w:tcPr>
            <w:tcW w:w="709" w:type="dxa"/>
          </w:tcPr>
          <w:p w:rsidR="009868DF" w:rsidRPr="00467387" w:rsidRDefault="009868DF" w:rsidP="00F1432F">
            <w:pPr>
              <w:jc w:val="center"/>
            </w:pPr>
            <w:r>
              <w:rPr>
                <w:lang w:val="en-US"/>
              </w:rPr>
              <w:t>NE</w:t>
            </w:r>
          </w:p>
        </w:tc>
        <w:tc>
          <w:tcPr>
            <w:tcW w:w="2268" w:type="dxa"/>
          </w:tcPr>
          <w:p w:rsidR="009868DF" w:rsidRPr="00467387" w:rsidRDefault="009868DF" w:rsidP="009868DF">
            <w:pPr>
              <w:pStyle w:val="aff4"/>
            </w:pPr>
            <w:r>
              <w:rPr>
                <w:lang w:val="en-US"/>
              </w:rPr>
              <w:fldChar w:fldCharType="begin"/>
            </w:r>
            <w:r>
              <w:rPr>
                <w:lang w:val="en-US"/>
              </w:rPr>
              <w:instrText xml:space="preserve"> REF _Ref506556623 \h  \* MERGEFORMAT </w:instrText>
            </w:r>
            <w:r>
              <w:rPr>
                <w:lang w:val="en-US"/>
              </w:rPr>
            </w:r>
            <w:r>
              <w:rPr>
                <w:lang w:val="en-US"/>
              </w:rPr>
              <w:fldChar w:fldCharType="separate"/>
            </w:r>
            <w:proofErr w:type="spellStart"/>
            <w:r>
              <w:rPr>
                <w:lang w:val="en-US"/>
              </w:rPr>
              <w:t>DeliveryInfo</w:t>
            </w:r>
            <w:proofErr w:type="spellEnd"/>
            <w:r>
              <w:rPr>
                <w:lang w:val="en-US"/>
              </w:rPr>
              <w:fldChar w:fldCharType="end"/>
            </w:r>
          </w:p>
        </w:tc>
        <w:tc>
          <w:tcPr>
            <w:tcW w:w="2693" w:type="dxa"/>
          </w:tcPr>
          <w:p w:rsidR="009868DF" w:rsidRPr="00723CF5" w:rsidRDefault="009868DF" w:rsidP="00F1432F">
            <w:r>
              <w:t>Условия доставки</w:t>
            </w:r>
          </w:p>
        </w:tc>
        <w:tc>
          <w:tcPr>
            <w:tcW w:w="3260" w:type="dxa"/>
          </w:tcPr>
          <w:p w:rsidR="009868DF" w:rsidRPr="00F74A1D" w:rsidRDefault="009868DF" w:rsidP="00F1432F"/>
        </w:tc>
      </w:tr>
      <w:tr w:rsidR="009868DF" w:rsidRPr="00CC49AA" w:rsidTr="00F1432F">
        <w:trPr>
          <w:cantSplit/>
        </w:trPr>
        <w:tc>
          <w:tcPr>
            <w:tcW w:w="1844" w:type="dxa"/>
          </w:tcPr>
          <w:p w:rsidR="009868DF" w:rsidRPr="00033EEC" w:rsidRDefault="009868DF" w:rsidP="00F1432F">
            <w:pPr>
              <w:ind w:left="34"/>
              <w:rPr>
                <w:lang w:val="en-US"/>
              </w:rPr>
            </w:pPr>
            <w:proofErr w:type="spellStart"/>
            <w:r w:rsidRPr="009868DF">
              <w:rPr>
                <w:lang w:val="en-US"/>
              </w:rPr>
              <w:t>OrderRows</w:t>
            </w:r>
            <w:proofErr w:type="spellEnd"/>
          </w:p>
        </w:tc>
        <w:tc>
          <w:tcPr>
            <w:tcW w:w="709" w:type="dxa"/>
          </w:tcPr>
          <w:p w:rsidR="009868DF" w:rsidRDefault="009868DF" w:rsidP="00F1432F">
            <w:pPr>
              <w:jc w:val="center"/>
              <w:rPr>
                <w:lang w:val="en-US"/>
              </w:rPr>
            </w:pPr>
            <w:r>
              <w:rPr>
                <w:lang w:val="en-US"/>
              </w:rPr>
              <w:t>ME*</w:t>
            </w:r>
          </w:p>
        </w:tc>
        <w:tc>
          <w:tcPr>
            <w:tcW w:w="2268" w:type="dxa"/>
          </w:tcPr>
          <w:p w:rsidR="009868DF" w:rsidRDefault="009868DF" w:rsidP="009868DF">
            <w:pPr>
              <w:pStyle w:val="aff4"/>
              <w:rPr>
                <w:lang w:val="en-US"/>
              </w:rPr>
            </w:pPr>
            <w:r>
              <w:fldChar w:fldCharType="begin"/>
            </w:r>
            <w:r>
              <w:rPr>
                <w:lang w:val="en-US"/>
              </w:rPr>
              <w:instrText xml:space="preserve"> REF _Ref517877779 \h </w:instrText>
            </w:r>
            <w:r>
              <w:fldChar w:fldCharType="separate"/>
            </w:r>
            <w:proofErr w:type="spellStart"/>
            <w:r w:rsidRPr="00A64550">
              <w:t>TransferOrder</w:t>
            </w:r>
            <w:proofErr w:type="spellEnd"/>
            <w:r>
              <w:rPr>
                <w:lang w:val="en-US"/>
              </w:rPr>
              <w:t>Row</w:t>
            </w:r>
            <w:r>
              <w:fldChar w:fldCharType="end"/>
            </w:r>
          </w:p>
        </w:tc>
        <w:tc>
          <w:tcPr>
            <w:tcW w:w="2693" w:type="dxa"/>
          </w:tcPr>
          <w:p w:rsidR="009868DF" w:rsidRDefault="009868DF" w:rsidP="00F1432F">
            <w:r>
              <w:t>Строки заказа</w:t>
            </w:r>
          </w:p>
        </w:tc>
        <w:tc>
          <w:tcPr>
            <w:tcW w:w="3260" w:type="dxa"/>
          </w:tcPr>
          <w:p w:rsidR="009868DF" w:rsidRDefault="009868DF" w:rsidP="00F1432F"/>
        </w:tc>
      </w:tr>
      <w:tr w:rsidR="009868DF" w:rsidRPr="00CC49AA" w:rsidTr="00F1432F">
        <w:trPr>
          <w:cantSplit/>
        </w:trPr>
        <w:tc>
          <w:tcPr>
            <w:tcW w:w="1844" w:type="dxa"/>
          </w:tcPr>
          <w:p w:rsidR="009868DF" w:rsidRDefault="009868DF" w:rsidP="00F1432F">
            <w:pPr>
              <w:ind w:left="34"/>
              <w:rPr>
                <w:lang w:val="en-US"/>
              </w:rPr>
            </w:pPr>
            <w:proofErr w:type="spellStart"/>
            <w:r w:rsidRPr="009868DF">
              <w:rPr>
                <w:lang w:val="en-US"/>
              </w:rPr>
              <w:t>AddProperties</w:t>
            </w:r>
            <w:proofErr w:type="spellEnd"/>
          </w:p>
        </w:tc>
        <w:tc>
          <w:tcPr>
            <w:tcW w:w="709" w:type="dxa"/>
          </w:tcPr>
          <w:p w:rsidR="009868DF" w:rsidRPr="009868DF" w:rsidRDefault="009868DF" w:rsidP="00F1432F">
            <w:pPr>
              <w:jc w:val="center"/>
              <w:rPr>
                <w:lang w:val="en-US"/>
              </w:rPr>
            </w:pPr>
            <w:r>
              <w:rPr>
                <w:lang w:val="en-US"/>
              </w:rPr>
              <w:t>NE*</w:t>
            </w:r>
          </w:p>
        </w:tc>
        <w:tc>
          <w:tcPr>
            <w:tcW w:w="2268" w:type="dxa"/>
          </w:tcPr>
          <w:p w:rsidR="009868DF" w:rsidRPr="009868DF" w:rsidRDefault="009868DF" w:rsidP="009868DF">
            <w:pPr>
              <w:pStyle w:val="aff4"/>
              <w:rPr>
                <w:lang w:val="en-US"/>
              </w:rPr>
            </w:pPr>
            <w:r>
              <w:rPr>
                <w:lang w:val="en-US"/>
              </w:rPr>
              <w:fldChar w:fldCharType="begin"/>
            </w:r>
            <w:r>
              <w:rPr>
                <w:lang w:val="en-US"/>
              </w:rPr>
              <w:instrText xml:space="preserve"> REF _Ref515536357 \h  \* MERGEFORMAT </w:instrText>
            </w:r>
            <w:r>
              <w:rPr>
                <w:lang w:val="en-US"/>
              </w:rPr>
            </w:r>
            <w:r>
              <w:rPr>
                <w:lang w:val="en-US"/>
              </w:rPr>
              <w:fldChar w:fldCharType="separate"/>
            </w:r>
            <w:proofErr w:type="spellStart"/>
            <w:r>
              <w:rPr>
                <w:lang w:val="en-US"/>
              </w:rPr>
              <w:t>AddProperty</w:t>
            </w:r>
            <w:proofErr w:type="spellEnd"/>
            <w:r>
              <w:rPr>
                <w:lang w:val="en-US"/>
              </w:rPr>
              <w:fldChar w:fldCharType="end"/>
            </w:r>
          </w:p>
        </w:tc>
        <w:tc>
          <w:tcPr>
            <w:tcW w:w="2693" w:type="dxa"/>
          </w:tcPr>
          <w:p w:rsidR="009868DF" w:rsidRPr="008A4445" w:rsidRDefault="009868DF" w:rsidP="00F1432F">
            <w:pPr>
              <w:rPr>
                <w:lang w:val="en-US"/>
              </w:rPr>
            </w:pPr>
            <w:r>
              <w:t>Дополнительные свойства</w:t>
            </w:r>
          </w:p>
        </w:tc>
        <w:tc>
          <w:tcPr>
            <w:tcW w:w="3260" w:type="dxa"/>
          </w:tcPr>
          <w:p w:rsidR="009868DF" w:rsidRDefault="009868DF" w:rsidP="00F1432F"/>
        </w:tc>
      </w:tr>
    </w:tbl>
    <w:p w:rsidR="009868DF" w:rsidRPr="00A64550" w:rsidRDefault="00A64550" w:rsidP="00A64550">
      <w:pPr>
        <w:pStyle w:val="4"/>
        <w:rPr>
          <w:lang w:val="en-US"/>
        </w:rPr>
      </w:pPr>
      <w:bookmarkStart w:id="284" w:name="_Ref517877779"/>
      <w:proofErr w:type="spellStart"/>
      <w:r w:rsidRPr="00A64550">
        <w:t>TransferOrder</w:t>
      </w:r>
      <w:proofErr w:type="spellEnd"/>
      <w:r>
        <w:rPr>
          <w:lang w:val="en-US"/>
        </w:rPr>
        <w:t>Row</w:t>
      </w:r>
      <w:bookmarkEnd w:id="284"/>
    </w:p>
    <w:tbl>
      <w:tblPr>
        <w:tblStyle w:val="af4"/>
        <w:tblW w:w="10774" w:type="dxa"/>
        <w:tblInd w:w="-318" w:type="dxa"/>
        <w:tblLayout w:type="fixed"/>
        <w:tblLook w:val="04A0" w:firstRow="1" w:lastRow="0" w:firstColumn="1" w:lastColumn="0" w:noHBand="0" w:noVBand="1"/>
      </w:tblPr>
      <w:tblGrid>
        <w:gridCol w:w="1844"/>
        <w:gridCol w:w="709"/>
        <w:gridCol w:w="2155"/>
        <w:gridCol w:w="3402"/>
        <w:gridCol w:w="2664"/>
      </w:tblGrid>
      <w:tr w:rsidR="009868DF" w:rsidRPr="00210AA5" w:rsidTr="009868DF">
        <w:trPr>
          <w:cantSplit/>
        </w:trPr>
        <w:tc>
          <w:tcPr>
            <w:tcW w:w="1844" w:type="dxa"/>
            <w:shd w:val="clear" w:color="auto" w:fill="D9D9D9" w:themeFill="background1" w:themeFillShade="D9"/>
          </w:tcPr>
          <w:p w:rsidR="009868DF" w:rsidRPr="00210AA5" w:rsidRDefault="009868DF" w:rsidP="00F1432F">
            <w:pPr>
              <w:ind w:left="34"/>
              <w:rPr>
                <w:b/>
              </w:rPr>
            </w:pPr>
            <w:r>
              <w:rPr>
                <w:b/>
              </w:rPr>
              <w:t>Поле</w:t>
            </w:r>
          </w:p>
        </w:tc>
        <w:tc>
          <w:tcPr>
            <w:tcW w:w="709" w:type="dxa"/>
            <w:shd w:val="clear" w:color="auto" w:fill="D9D9D9" w:themeFill="background1" w:themeFillShade="D9"/>
          </w:tcPr>
          <w:p w:rsidR="009868DF" w:rsidRPr="00BB7D56" w:rsidRDefault="009868DF" w:rsidP="00F1432F">
            <w:pPr>
              <w:jc w:val="center"/>
              <w:rPr>
                <w:b/>
              </w:rPr>
            </w:pPr>
            <w:r>
              <w:rPr>
                <w:b/>
              </w:rPr>
              <w:t>Исп.</w:t>
            </w:r>
          </w:p>
        </w:tc>
        <w:tc>
          <w:tcPr>
            <w:tcW w:w="2155" w:type="dxa"/>
            <w:shd w:val="clear" w:color="auto" w:fill="D9D9D9" w:themeFill="background1" w:themeFillShade="D9"/>
          </w:tcPr>
          <w:p w:rsidR="009868DF" w:rsidRPr="00210AA5" w:rsidRDefault="009868DF" w:rsidP="00F1432F">
            <w:pPr>
              <w:jc w:val="center"/>
              <w:rPr>
                <w:b/>
              </w:rPr>
            </w:pPr>
            <w:r>
              <w:rPr>
                <w:b/>
              </w:rPr>
              <w:t>Тип значения</w:t>
            </w:r>
          </w:p>
        </w:tc>
        <w:tc>
          <w:tcPr>
            <w:tcW w:w="3402" w:type="dxa"/>
            <w:shd w:val="clear" w:color="auto" w:fill="D9D9D9" w:themeFill="background1" w:themeFillShade="D9"/>
          </w:tcPr>
          <w:p w:rsidR="009868DF" w:rsidRPr="00210AA5" w:rsidRDefault="009868DF" w:rsidP="00F1432F">
            <w:pPr>
              <w:rPr>
                <w:b/>
              </w:rPr>
            </w:pPr>
            <w:r>
              <w:rPr>
                <w:b/>
              </w:rPr>
              <w:t>Описание</w:t>
            </w:r>
          </w:p>
        </w:tc>
        <w:tc>
          <w:tcPr>
            <w:tcW w:w="2664" w:type="dxa"/>
            <w:shd w:val="clear" w:color="auto" w:fill="D9D9D9" w:themeFill="background1" w:themeFillShade="D9"/>
          </w:tcPr>
          <w:p w:rsidR="009868DF" w:rsidRPr="00210AA5" w:rsidRDefault="009868DF" w:rsidP="00F1432F">
            <w:pPr>
              <w:rPr>
                <w:b/>
              </w:rPr>
            </w:pPr>
            <w:r>
              <w:rPr>
                <w:b/>
              </w:rPr>
              <w:t>Комментарий</w:t>
            </w:r>
          </w:p>
        </w:tc>
      </w:tr>
      <w:tr w:rsidR="009868DF" w:rsidRPr="00CC49AA" w:rsidTr="009868DF">
        <w:trPr>
          <w:cantSplit/>
        </w:trPr>
        <w:tc>
          <w:tcPr>
            <w:tcW w:w="1844" w:type="dxa"/>
          </w:tcPr>
          <w:p w:rsidR="009868DF" w:rsidRPr="00467387" w:rsidRDefault="009868DF" w:rsidP="00F1432F">
            <w:pPr>
              <w:ind w:left="34"/>
            </w:pPr>
            <w:proofErr w:type="spellStart"/>
            <w:r w:rsidRPr="009868DF">
              <w:rPr>
                <w:lang w:val="en-US"/>
              </w:rPr>
              <w:t>OrderRowID</w:t>
            </w:r>
            <w:proofErr w:type="spellEnd"/>
          </w:p>
        </w:tc>
        <w:tc>
          <w:tcPr>
            <w:tcW w:w="709" w:type="dxa"/>
          </w:tcPr>
          <w:p w:rsidR="009868DF" w:rsidRPr="00467387" w:rsidRDefault="009868DF" w:rsidP="00F1432F">
            <w:pPr>
              <w:jc w:val="center"/>
            </w:pPr>
            <w:r>
              <w:rPr>
                <w:lang w:val="en-US"/>
              </w:rPr>
              <w:t>NA</w:t>
            </w:r>
          </w:p>
        </w:tc>
        <w:tc>
          <w:tcPr>
            <w:tcW w:w="2155" w:type="dxa"/>
          </w:tcPr>
          <w:p w:rsidR="009868DF" w:rsidRPr="00467387" w:rsidRDefault="009868DF" w:rsidP="00F1432F">
            <w:pPr>
              <w:jc w:val="center"/>
            </w:pPr>
            <w:r>
              <w:rPr>
                <w:lang w:val="en-US"/>
              </w:rPr>
              <w:t>STR</w:t>
            </w:r>
            <w:r w:rsidRPr="00467387">
              <w:t>(50)</w:t>
            </w:r>
          </w:p>
        </w:tc>
        <w:tc>
          <w:tcPr>
            <w:tcW w:w="3402" w:type="dxa"/>
          </w:tcPr>
          <w:p w:rsidR="009868DF" w:rsidRPr="009868DF" w:rsidRDefault="009868DF" w:rsidP="00F1432F">
            <w:r>
              <w:t>Уникальный код строки заказа</w:t>
            </w:r>
          </w:p>
        </w:tc>
        <w:tc>
          <w:tcPr>
            <w:tcW w:w="2664" w:type="dxa"/>
          </w:tcPr>
          <w:p w:rsidR="009868DF" w:rsidRPr="00F74A1D" w:rsidRDefault="009868DF" w:rsidP="00F1432F"/>
        </w:tc>
      </w:tr>
      <w:tr w:rsidR="009868DF" w:rsidRPr="00CC49AA" w:rsidTr="009868DF">
        <w:trPr>
          <w:cantSplit/>
        </w:trPr>
        <w:tc>
          <w:tcPr>
            <w:tcW w:w="1844" w:type="dxa"/>
          </w:tcPr>
          <w:p w:rsidR="009868DF" w:rsidRPr="00033EEC" w:rsidRDefault="009868DF" w:rsidP="00F1432F">
            <w:pPr>
              <w:ind w:left="34"/>
              <w:rPr>
                <w:lang w:val="en-US"/>
              </w:rPr>
            </w:pPr>
            <w:proofErr w:type="spellStart"/>
            <w:r w:rsidRPr="009868DF">
              <w:rPr>
                <w:lang w:val="en-US"/>
              </w:rPr>
              <w:t>GoodID</w:t>
            </w:r>
            <w:proofErr w:type="spellEnd"/>
          </w:p>
        </w:tc>
        <w:tc>
          <w:tcPr>
            <w:tcW w:w="709" w:type="dxa"/>
          </w:tcPr>
          <w:p w:rsid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STR(36)</w:t>
            </w:r>
          </w:p>
        </w:tc>
        <w:tc>
          <w:tcPr>
            <w:tcW w:w="3402" w:type="dxa"/>
          </w:tcPr>
          <w:p w:rsidR="009868DF" w:rsidRPr="009868DF" w:rsidRDefault="009868DF" w:rsidP="00F1432F">
            <w:r>
              <w:t>Уникальный код номенклатуры</w:t>
            </w:r>
          </w:p>
        </w:tc>
        <w:tc>
          <w:tcPr>
            <w:tcW w:w="2664" w:type="dxa"/>
          </w:tcPr>
          <w:p w:rsidR="009868DF" w:rsidRDefault="009868DF" w:rsidP="00F1432F"/>
        </w:tc>
      </w:tr>
      <w:tr w:rsidR="009868DF" w:rsidRPr="00CC49AA" w:rsidTr="009868DF">
        <w:trPr>
          <w:cantSplit/>
        </w:trPr>
        <w:tc>
          <w:tcPr>
            <w:tcW w:w="1844" w:type="dxa"/>
          </w:tcPr>
          <w:p w:rsidR="009868DF" w:rsidRDefault="009868DF" w:rsidP="00F1432F">
            <w:pPr>
              <w:ind w:left="34"/>
              <w:rPr>
                <w:lang w:val="en-US"/>
              </w:rPr>
            </w:pPr>
            <w:proofErr w:type="spellStart"/>
            <w:r w:rsidRPr="009868DF">
              <w:rPr>
                <w:lang w:val="en-US"/>
              </w:rPr>
              <w:t>FeatureID</w:t>
            </w:r>
            <w:proofErr w:type="spellEnd"/>
          </w:p>
        </w:tc>
        <w:tc>
          <w:tcPr>
            <w:tcW w:w="709" w:type="dxa"/>
          </w:tcPr>
          <w:p w:rsidR="009868DF" w:rsidRPr="009868DF" w:rsidRDefault="009868DF" w:rsidP="00F1432F">
            <w:pPr>
              <w:jc w:val="center"/>
              <w:rPr>
                <w:lang w:val="en-US"/>
              </w:rPr>
            </w:pPr>
            <w:r>
              <w:rPr>
                <w:lang w:val="en-US"/>
              </w:rPr>
              <w:t>NA</w:t>
            </w:r>
          </w:p>
        </w:tc>
        <w:tc>
          <w:tcPr>
            <w:tcW w:w="2155" w:type="dxa"/>
          </w:tcPr>
          <w:p w:rsidR="009868DF" w:rsidRPr="00CF0C84" w:rsidRDefault="009868DF" w:rsidP="009868DF">
            <w:pPr>
              <w:jc w:val="center"/>
              <w:rPr>
                <w:lang w:val="en-US"/>
              </w:rPr>
            </w:pPr>
            <w:r>
              <w:rPr>
                <w:lang w:val="en-US"/>
              </w:rPr>
              <w:t>STR(36)</w:t>
            </w:r>
          </w:p>
        </w:tc>
        <w:tc>
          <w:tcPr>
            <w:tcW w:w="3402" w:type="dxa"/>
          </w:tcPr>
          <w:p w:rsidR="009868DF" w:rsidRPr="008A4445" w:rsidRDefault="009868DF" w:rsidP="00F1432F">
            <w:pPr>
              <w:rPr>
                <w:lang w:val="en-US"/>
              </w:rPr>
            </w:pPr>
            <w:r>
              <w:t>Уникальный код характеристики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GoodName</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STR(100)</w:t>
            </w:r>
          </w:p>
        </w:tc>
        <w:tc>
          <w:tcPr>
            <w:tcW w:w="3402" w:type="dxa"/>
          </w:tcPr>
          <w:p w:rsidR="009868DF" w:rsidRDefault="009868DF" w:rsidP="00F1432F">
            <w:r>
              <w:t>Наименование номенклатуры</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Quantity</w:t>
            </w:r>
          </w:p>
        </w:tc>
        <w:tc>
          <w:tcPr>
            <w:tcW w:w="709" w:type="dxa"/>
          </w:tcPr>
          <w:p w:rsidR="009868DF" w:rsidRPr="009868DF" w:rsidRDefault="009868DF" w:rsidP="00F1432F">
            <w:pPr>
              <w:jc w:val="center"/>
              <w:rPr>
                <w:lang w:val="en-US"/>
              </w:rPr>
            </w:pPr>
            <w:r>
              <w:rPr>
                <w:lang w:val="en-US"/>
              </w:rPr>
              <w:t>MA</w:t>
            </w:r>
          </w:p>
        </w:tc>
        <w:tc>
          <w:tcPr>
            <w:tcW w:w="2155" w:type="dxa"/>
          </w:tcPr>
          <w:p w:rsidR="009868DF" w:rsidRDefault="009868DF" w:rsidP="00F1432F">
            <w:pPr>
              <w:jc w:val="center"/>
              <w:rPr>
                <w:lang w:val="en-US"/>
              </w:rPr>
            </w:pPr>
            <w:r>
              <w:rPr>
                <w:lang w:val="en-US"/>
              </w:rPr>
              <w:t>DEC</w:t>
            </w:r>
          </w:p>
        </w:tc>
        <w:tc>
          <w:tcPr>
            <w:tcW w:w="3402" w:type="dxa"/>
          </w:tcPr>
          <w:p w:rsidR="009868DF" w:rsidRPr="009868DF" w:rsidRDefault="009868DF" w:rsidP="00F1432F">
            <w:r>
              <w:t>Количество товара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StockID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STR(36)</w:t>
            </w:r>
          </w:p>
        </w:tc>
        <w:tc>
          <w:tcPr>
            <w:tcW w:w="3402" w:type="dxa"/>
          </w:tcPr>
          <w:p w:rsidR="009868DF" w:rsidRDefault="009868DF" w:rsidP="00F1432F">
            <w:r>
              <w:t>Уникальный код склада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OwnerID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собственника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proofErr w:type="spellStart"/>
            <w:r w:rsidRPr="009868DF">
              <w:rPr>
                <w:lang w:val="en-US"/>
              </w:rPr>
              <w:t>QualityID</w:t>
            </w:r>
            <w:proofErr w:type="spellEnd"/>
          </w:p>
        </w:tc>
        <w:tc>
          <w:tcPr>
            <w:tcW w:w="709" w:type="dxa"/>
          </w:tcPr>
          <w:p w:rsidR="009868DF" w:rsidRDefault="009868DF" w:rsidP="00F1432F">
            <w:pPr>
              <w:jc w:val="center"/>
              <w:rPr>
                <w:lang w:val="en-US"/>
              </w:rPr>
            </w:pPr>
            <w:r>
              <w:rPr>
                <w:lang w:val="en-US"/>
              </w:rPr>
              <w:t>NA</w:t>
            </w:r>
          </w:p>
        </w:tc>
        <w:tc>
          <w:tcPr>
            <w:tcW w:w="2155" w:type="dxa"/>
          </w:tcPr>
          <w:p w:rsidR="009868DF" w:rsidRDefault="009868DF" w:rsidP="00F1432F">
            <w:pPr>
              <w:jc w:val="center"/>
              <w:rPr>
                <w:lang w:val="en-US"/>
              </w:rPr>
            </w:pPr>
            <w:r>
              <w:rPr>
                <w:lang w:val="en-US"/>
              </w:rPr>
              <w:t>INT</w:t>
            </w:r>
          </w:p>
        </w:tc>
        <w:tc>
          <w:tcPr>
            <w:tcW w:w="3402" w:type="dxa"/>
          </w:tcPr>
          <w:p w:rsidR="009868DF" w:rsidRDefault="009868DF" w:rsidP="00F1432F">
            <w:r>
              <w:t>Код качества остатка</w:t>
            </w:r>
          </w:p>
        </w:tc>
        <w:tc>
          <w:tcPr>
            <w:tcW w:w="2664" w:type="dxa"/>
          </w:tcPr>
          <w:p w:rsidR="009868DF" w:rsidRDefault="009868DF" w:rsidP="00F1432F"/>
        </w:tc>
      </w:tr>
      <w:tr w:rsidR="009868DF" w:rsidRPr="00CC49AA" w:rsidTr="009868DF">
        <w:trPr>
          <w:cantSplit/>
        </w:trPr>
        <w:tc>
          <w:tcPr>
            <w:tcW w:w="1844" w:type="dxa"/>
          </w:tcPr>
          <w:p w:rsidR="009868DF" w:rsidRPr="009868DF" w:rsidRDefault="009868DF" w:rsidP="00F1432F">
            <w:pPr>
              <w:ind w:left="34"/>
              <w:rPr>
                <w:lang w:val="en-US"/>
              </w:rPr>
            </w:pPr>
            <w:r w:rsidRPr="009868DF">
              <w:rPr>
                <w:lang w:val="en-US"/>
              </w:rPr>
              <w:t>Requirements</w:t>
            </w:r>
          </w:p>
        </w:tc>
        <w:tc>
          <w:tcPr>
            <w:tcW w:w="709" w:type="dxa"/>
          </w:tcPr>
          <w:p w:rsidR="009868DF" w:rsidRDefault="009868DF" w:rsidP="00F1432F">
            <w:pPr>
              <w:jc w:val="center"/>
              <w:rPr>
                <w:lang w:val="en-US"/>
              </w:rPr>
            </w:pPr>
            <w:r>
              <w:rPr>
                <w:lang w:val="en-US"/>
              </w:rPr>
              <w:t>NE*</w:t>
            </w:r>
          </w:p>
        </w:tc>
        <w:tc>
          <w:tcPr>
            <w:tcW w:w="2155" w:type="dxa"/>
          </w:tcPr>
          <w:p w:rsidR="009868DF" w:rsidRDefault="009868DF" w:rsidP="009868DF">
            <w:pPr>
              <w:pStyle w:val="aff4"/>
              <w:rPr>
                <w:lang w:val="en-US"/>
              </w:rPr>
            </w:pPr>
            <w:r>
              <w:rPr>
                <w:lang w:val="en-US"/>
              </w:rPr>
              <w:fldChar w:fldCharType="begin"/>
            </w:r>
            <w:r>
              <w:rPr>
                <w:lang w:val="en-US"/>
              </w:rPr>
              <w:instrText xml:space="preserve"> REF _Ref506556707 \h  \* MERGEFORMAT </w:instrText>
            </w:r>
            <w:r>
              <w:rPr>
                <w:lang w:val="en-US"/>
              </w:rPr>
            </w:r>
            <w:r>
              <w:rPr>
                <w:lang w:val="en-US"/>
              </w:rPr>
              <w:fldChar w:fldCharType="separate"/>
            </w:r>
            <w:r>
              <w:rPr>
                <w:lang w:val="en-US"/>
              </w:rPr>
              <w:t>Requirement</w:t>
            </w:r>
            <w:r>
              <w:rPr>
                <w:lang w:val="en-US"/>
              </w:rPr>
              <w:fldChar w:fldCharType="end"/>
            </w:r>
          </w:p>
        </w:tc>
        <w:tc>
          <w:tcPr>
            <w:tcW w:w="3402" w:type="dxa"/>
          </w:tcPr>
          <w:p w:rsidR="009868DF" w:rsidRDefault="009868DF" w:rsidP="00F1432F">
            <w:r>
              <w:t>Требования к остаткам</w:t>
            </w:r>
          </w:p>
        </w:tc>
        <w:tc>
          <w:tcPr>
            <w:tcW w:w="2664" w:type="dxa"/>
          </w:tcPr>
          <w:p w:rsidR="009868DF" w:rsidRDefault="009868DF" w:rsidP="00F1432F"/>
        </w:tc>
      </w:tr>
    </w:tbl>
    <w:p w:rsidR="00B512F1" w:rsidRPr="003D6161" w:rsidRDefault="003D6161" w:rsidP="00467387">
      <w:pPr>
        <w:pStyle w:val="2"/>
        <w:rPr>
          <w:sz w:val="26"/>
          <w:szCs w:val="26"/>
        </w:rPr>
      </w:pPr>
      <w:r>
        <w:t>Документы</w:t>
      </w:r>
    </w:p>
    <w:p w:rsidR="00B1606C" w:rsidRPr="00033EEC" w:rsidRDefault="00B1606C" w:rsidP="00033EEC">
      <w:pPr>
        <w:pStyle w:val="3"/>
        <w:rPr>
          <w:lang w:val="en-US"/>
        </w:rPr>
      </w:pPr>
      <w:bookmarkStart w:id="285" w:name="_Ref506557210"/>
      <w:bookmarkStart w:id="286" w:name="AdviceDoc"/>
      <w:bookmarkStart w:id="287" w:name="_Ref477460632"/>
      <w:proofErr w:type="spellStart"/>
      <w:r>
        <w:rPr>
          <w:lang w:val="en-US"/>
        </w:rPr>
        <w:t>AdviceDoc</w:t>
      </w:r>
      <w:bookmarkEnd w:id="285"/>
      <w:proofErr w:type="spellEnd"/>
    </w:p>
    <w:bookmarkEnd w:id="286"/>
    <w:p w:rsidR="00B1606C" w:rsidRPr="00033EEC" w:rsidRDefault="00B1606C" w:rsidP="00E90687">
      <w:pPr>
        <w:ind w:firstLine="708"/>
      </w:pPr>
      <w:r>
        <w:t xml:space="preserve">Данные документа </w:t>
      </w:r>
      <w:r>
        <w:rPr>
          <w:lang w:val="en-US"/>
        </w:rPr>
        <w:t>WMS</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9D0C87">
        <w:trPr>
          <w:cantSplit/>
        </w:trPr>
        <w:tc>
          <w:tcPr>
            <w:tcW w:w="1844" w:type="dxa"/>
            <w:shd w:val="clear" w:color="auto" w:fill="D9D9D9" w:themeFill="background1" w:themeFillShade="D9"/>
          </w:tcPr>
          <w:p w:rsidR="00B1606C" w:rsidRPr="00210AA5" w:rsidRDefault="00B1606C" w:rsidP="009D0C87">
            <w:pPr>
              <w:ind w:left="34"/>
              <w:rPr>
                <w:b/>
              </w:rPr>
            </w:pPr>
            <w:r>
              <w:rPr>
                <w:b/>
              </w:rPr>
              <w:t>Поле</w:t>
            </w:r>
          </w:p>
        </w:tc>
        <w:tc>
          <w:tcPr>
            <w:tcW w:w="709" w:type="dxa"/>
            <w:shd w:val="clear" w:color="auto" w:fill="D9D9D9" w:themeFill="background1" w:themeFillShade="D9"/>
          </w:tcPr>
          <w:p w:rsidR="00B1606C" w:rsidRPr="00BB7D56" w:rsidRDefault="00B1606C" w:rsidP="009D0C87">
            <w:pPr>
              <w:jc w:val="center"/>
              <w:rPr>
                <w:b/>
              </w:rPr>
            </w:pPr>
            <w:r>
              <w:rPr>
                <w:b/>
              </w:rPr>
              <w:t>Исп.</w:t>
            </w:r>
          </w:p>
        </w:tc>
        <w:tc>
          <w:tcPr>
            <w:tcW w:w="2268" w:type="dxa"/>
            <w:shd w:val="clear" w:color="auto" w:fill="D9D9D9" w:themeFill="background1" w:themeFillShade="D9"/>
          </w:tcPr>
          <w:p w:rsidR="00B1606C" w:rsidRPr="00210AA5" w:rsidRDefault="00B1606C" w:rsidP="009D0C87">
            <w:pPr>
              <w:jc w:val="center"/>
              <w:rPr>
                <w:b/>
              </w:rPr>
            </w:pPr>
            <w:r>
              <w:rPr>
                <w:b/>
              </w:rPr>
              <w:t>Тип значения</w:t>
            </w:r>
          </w:p>
        </w:tc>
        <w:tc>
          <w:tcPr>
            <w:tcW w:w="2693" w:type="dxa"/>
            <w:shd w:val="clear" w:color="auto" w:fill="D9D9D9" w:themeFill="background1" w:themeFillShade="D9"/>
          </w:tcPr>
          <w:p w:rsidR="00B1606C" w:rsidRPr="00210AA5" w:rsidRDefault="00B1606C" w:rsidP="009D0C87">
            <w:pPr>
              <w:rPr>
                <w:b/>
              </w:rPr>
            </w:pPr>
            <w:r>
              <w:rPr>
                <w:b/>
              </w:rPr>
              <w:t>Описание</w:t>
            </w:r>
          </w:p>
        </w:tc>
        <w:tc>
          <w:tcPr>
            <w:tcW w:w="3260" w:type="dxa"/>
            <w:shd w:val="clear" w:color="auto" w:fill="D9D9D9" w:themeFill="background1" w:themeFillShade="D9"/>
          </w:tcPr>
          <w:p w:rsidR="00B1606C" w:rsidRPr="00210AA5" w:rsidRDefault="00B1606C" w:rsidP="009D0C87">
            <w:pPr>
              <w:rPr>
                <w:b/>
              </w:rPr>
            </w:pPr>
            <w:r>
              <w:rPr>
                <w:b/>
              </w:rPr>
              <w:t>Комментарий</w:t>
            </w:r>
          </w:p>
        </w:tc>
      </w:tr>
      <w:tr w:rsidR="00B1606C" w:rsidRPr="00CC49AA" w:rsidTr="009D0C87">
        <w:trPr>
          <w:cantSplit/>
        </w:trPr>
        <w:tc>
          <w:tcPr>
            <w:tcW w:w="1844" w:type="dxa"/>
          </w:tcPr>
          <w:p w:rsidR="00B1606C" w:rsidRPr="00467387" w:rsidRDefault="00B1606C" w:rsidP="009D0C87">
            <w:pPr>
              <w:ind w:left="34"/>
            </w:pPr>
            <w:proofErr w:type="spellStart"/>
            <w:r>
              <w:rPr>
                <w:lang w:val="en-US"/>
              </w:rPr>
              <w:t>DocID</w:t>
            </w:r>
            <w:proofErr w:type="spellEnd"/>
          </w:p>
        </w:tc>
        <w:tc>
          <w:tcPr>
            <w:tcW w:w="709" w:type="dxa"/>
          </w:tcPr>
          <w:p w:rsidR="00B1606C" w:rsidRPr="00467387" w:rsidRDefault="00B1606C" w:rsidP="009D0C87">
            <w:pPr>
              <w:jc w:val="center"/>
            </w:pPr>
            <w:r>
              <w:rPr>
                <w:lang w:val="en-US"/>
              </w:rPr>
              <w:t>MA</w:t>
            </w:r>
          </w:p>
        </w:tc>
        <w:tc>
          <w:tcPr>
            <w:tcW w:w="2268" w:type="dxa"/>
          </w:tcPr>
          <w:p w:rsidR="00B1606C" w:rsidRPr="00467387" w:rsidRDefault="00B1606C" w:rsidP="009D0C87">
            <w:pPr>
              <w:jc w:val="center"/>
            </w:pPr>
            <w:r>
              <w:rPr>
                <w:lang w:val="en-US"/>
              </w:rPr>
              <w:t>STR</w:t>
            </w:r>
            <w:r w:rsidRPr="00467387">
              <w:t>(50)</w:t>
            </w:r>
          </w:p>
        </w:tc>
        <w:tc>
          <w:tcPr>
            <w:tcW w:w="2693" w:type="dxa"/>
          </w:tcPr>
          <w:p w:rsidR="00B1606C" w:rsidRPr="00723CF5" w:rsidRDefault="00B1606C" w:rsidP="009D0C87">
            <w:r>
              <w:t xml:space="preserve">Ссылка на документ приемки в </w:t>
            </w:r>
            <w:r>
              <w:rPr>
                <w:lang w:val="en-US"/>
              </w:rPr>
              <w:t>WMS</w:t>
            </w:r>
          </w:p>
        </w:tc>
        <w:tc>
          <w:tcPr>
            <w:tcW w:w="3260" w:type="dxa"/>
          </w:tcPr>
          <w:p w:rsidR="00B1606C" w:rsidRPr="00F74A1D" w:rsidRDefault="00B1606C" w:rsidP="009D0C87">
            <w:r>
              <w:rPr>
                <w:lang w:val="en-US"/>
              </w:rPr>
              <w:t xml:space="preserve">GUID </w:t>
            </w:r>
            <w:r>
              <w:t>ссылки</w:t>
            </w:r>
          </w:p>
        </w:tc>
      </w:tr>
      <w:tr w:rsidR="00B1606C" w:rsidRPr="00CC49AA" w:rsidTr="009D0C87">
        <w:trPr>
          <w:cantSplit/>
        </w:trPr>
        <w:tc>
          <w:tcPr>
            <w:tcW w:w="1844" w:type="dxa"/>
          </w:tcPr>
          <w:p w:rsidR="00B1606C" w:rsidRPr="00033EEC" w:rsidRDefault="00B1606C" w:rsidP="009D0C87">
            <w:pPr>
              <w:ind w:left="34"/>
              <w:rPr>
                <w:lang w:val="en-US"/>
              </w:rPr>
            </w:pPr>
            <w:proofErr w:type="spellStart"/>
            <w:r>
              <w:rPr>
                <w:lang w:val="en-US"/>
              </w:rPr>
              <w:t>DocNum</w:t>
            </w:r>
            <w:proofErr w:type="spellEnd"/>
          </w:p>
        </w:tc>
        <w:tc>
          <w:tcPr>
            <w:tcW w:w="709" w:type="dxa"/>
          </w:tcPr>
          <w:p w:rsidR="00B1606C" w:rsidRDefault="00B1606C" w:rsidP="009D0C87">
            <w:pPr>
              <w:jc w:val="center"/>
              <w:rPr>
                <w:lang w:val="en-US"/>
              </w:rPr>
            </w:pPr>
            <w:r>
              <w:rPr>
                <w:lang w:val="en-US"/>
              </w:rPr>
              <w:t>MA</w:t>
            </w:r>
          </w:p>
        </w:tc>
        <w:tc>
          <w:tcPr>
            <w:tcW w:w="2268" w:type="dxa"/>
          </w:tcPr>
          <w:p w:rsidR="00B1606C" w:rsidRDefault="00F56563" w:rsidP="009D0C87">
            <w:pPr>
              <w:jc w:val="center"/>
              <w:rPr>
                <w:lang w:val="en-US"/>
              </w:rPr>
            </w:pPr>
            <w:r>
              <w:rPr>
                <w:lang w:val="en-US"/>
              </w:rPr>
              <w:t>STR(50)</w:t>
            </w:r>
          </w:p>
        </w:tc>
        <w:tc>
          <w:tcPr>
            <w:tcW w:w="2693" w:type="dxa"/>
          </w:tcPr>
          <w:p w:rsidR="00B1606C" w:rsidRDefault="00B1606C" w:rsidP="009D0C87"/>
        </w:tc>
        <w:tc>
          <w:tcPr>
            <w:tcW w:w="3260" w:type="dxa"/>
          </w:tcPr>
          <w:p w:rsidR="00B1606C" w:rsidRDefault="00B1606C" w:rsidP="009D0C87"/>
        </w:tc>
      </w:tr>
      <w:tr w:rsidR="00B1606C" w:rsidRPr="00CC49AA" w:rsidTr="009D0C87">
        <w:trPr>
          <w:cantSplit/>
        </w:trPr>
        <w:tc>
          <w:tcPr>
            <w:tcW w:w="1844" w:type="dxa"/>
          </w:tcPr>
          <w:p w:rsidR="00B1606C" w:rsidRDefault="00B1606C" w:rsidP="009D0C87">
            <w:pPr>
              <w:ind w:left="34"/>
              <w:rPr>
                <w:lang w:val="en-US"/>
              </w:rPr>
            </w:pPr>
            <w:proofErr w:type="spellStart"/>
            <w:r>
              <w:rPr>
                <w:lang w:val="en-US"/>
              </w:rPr>
              <w:t>DocDate</w:t>
            </w:r>
            <w:proofErr w:type="spellEnd"/>
          </w:p>
        </w:tc>
        <w:tc>
          <w:tcPr>
            <w:tcW w:w="709" w:type="dxa"/>
          </w:tcPr>
          <w:p w:rsidR="00B1606C" w:rsidRPr="00CF0C84" w:rsidRDefault="00B1606C" w:rsidP="009D0C87">
            <w:pPr>
              <w:jc w:val="center"/>
              <w:rPr>
                <w:lang w:val="en-US"/>
              </w:rPr>
            </w:pPr>
            <w:r>
              <w:rPr>
                <w:lang w:val="en-US"/>
              </w:rPr>
              <w:t>MA</w:t>
            </w:r>
          </w:p>
        </w:tc>
        <w:tc>
          <w:tcPr>
            <w:tcW w:w="2268" w:type="dxa"/>
          </w:tcPr>
          <w:p w:rsidR="00B1606C" w:rsidRPr="00CF0C84" w:rsidRDefault="00B1606C" w:rsidP="009D0C87">
            <w:pPr>
              <w:jc w:val="center"/>
              <w:rPr>
                <w:lang w:val="en-US"/>
              </w:rPr>
            </w:pPr>
            <w:r>
              <w:rPr>
                <w:lang w:val="en-US"/>
              </w:rPr>
              <w:t>DATE</w:t>
            </w:r>
          </w:p>
        </w:tc>
        <w:tc>
          <w:tcPr>
            <w:tcW w:w="2693" w:type="dxa"/>
          </w:tcPr>
          <w:p w:rsidR="00B1606C" w:rsidRPr="008A4445" w:rsidRDefault="00B1606C" w:rsidP="009D0C87">
            <w:pPr>
              <w:rPr>
                <w:lang w:val="en-US"/>
              </w:rPr>
            </w:pPr>
            <w:r>
              <w:t>Дата завершения</w:t>
            </w:r>
          </w:p>
        </w:tc>
        <w:tc>
          <w:tcPr>
            <w:tcW w:w="3260" w:type="dxa"/>
          </w:tcPr>
          <w:p w:rsidR="00B1606C" w:rsidRDefault="00B1606C" w:rsidP="009D0C87"/>
        </w:tc>
      </w:tr>
      <w:tr w:rsidR="00B1606C" w:rsidRPr="00CC49AA" w:rsidTr="009D0C87">
        <w:trPr>
          <w:cantSplit/>
        </w:trPr>
        <w:tc>
          <w:tcPr>
            <w:tcW w:w="1844" w:type="dxa"/>
          </w:tcPr>
          <w:p w:rsidR="00B1606C" w:rsidRPr="00467387" w:rsidRDefault="00B1606C" w:rsidP="009D0C87">
            <w:pPr>
              <w:ind w:left="34"/>
            </w:pPr>
            <w:proofErr w:type="spellStart"/>
            <w:r>
              <w:rPr>
                <w:lang w:val="en-US"/>
              </w:rPr>
              <w:t>Storeman</w:t>
            </w:r>
            <w:proofErr w:type="spellEnd"/>
          </w:p>
        </w:tc>
        <w:tc>
          <w:tcPr>
            <w:tcW w:w="709" w:type="dxa"/>
          </w:tcPr>
          <w:p w:rsidR="00B1606C" w:rsidRPr="00467387" w:rsidRDefault="00B1606C" w:rsidP="009D0C87">
            <w:pPr>
              <w:jc w:val="center"/>
            </w:pPr>
            <w:r>
              <w:rPr>
                <w:lang w:val="en-US"/>
              </w:rPr>
              <w:t>NA</w:t>
            </w:r>
          </w:p>
        </w:tc>
        <w:tc>
          <w:tcPr>
            <w:tcW w:w="2268" w:type="dxa"/>
          </w:tcPr>
          <w:p w:rsidR="00B1606C" w:rsidRPr="00467387" w:rsidRDefault="00B1606C" w:rsidP="009D0C87">
            <w:pPr>
              <w:jc w:val="center"/>
            </w:pPr>
            <w:r>
              <w:rPr>
                <w:lang w:val="en-US"/>
              </w:rPr>
              <w:t>STR</w:t>
            </w:r>
            <w:r>
              <w:t>(100</w:t>
            </w:r>
            <w:r w:rsidRPr="00467387">
              <w:t>)</w:t>
            </w:r>
          </w:p>
        </w:tc>
        <w:tc>
          <w:tcPr>
            <w:tcW w:w="2693" w:type="dxa"/>
          </w:tcPr>
          <w:p w:rsidR="00B1606C" w:rsidRPr="00033EEC" w:rsidRDefault="00B1606C" w:rsidP="009D0C87">
            <w:r>
              <w:t xml:space="preserve">Ответственный в </w:t>
            </w:r>
            <w:r>
              <w:rPr>
                <w:lang w:val="en-US"/>
              </w:rPr>
              <w:t>WMS</w:t>
            </w:r>
          </w:p>
        </w:tc>
        <w:tc>
          <w:tcPr>
            <w:tcW w:w="3260" w:type="dxa"/>
          </w:tcPr>
          <w:p w:rsidR="00B1606C" w:rsidRPr="00F74A1D" w:rsidRDefault="00B1606C" w:rsidP="009D0C87"/>
        </w:tc>
      </w:tr>
      <w:tr w:rsidR="00B1606C" w:rsidRPr="00CC49AA" w:rsidTr="00033EEC">
        <w:tc>
          <w:tcPr>
            <w:tcW w:w="1844" w:type="dxa"/>
          </w:tcPr>
          <w:p w:rsidR="00B1606C" w:rsidRPr="00792C32" w:rsidRDefault="00B1606C" w:rsidP="009D0C87">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Default="00B1606C" w:rsidP="006F58FC">
      <w:pPr>
        <w:pStyle w:val="3"/>
        <w:rPr>
          <w:lang w:val="en-US"/>
        </w:rPr>
      </w:pPr>
      <w:bookmarkStart w:id="288" w:name="_Ref483406286"/>
      <w:bookmarkStart w:id="289" w:name="AdviceRow"/>
      <w:proofErr w:type="spellStart"/>
      <w:r>
        <w:rPr>
          <w:lang w:val="en-US"/>
        </w:rPr>
        <w:t>AdviceRow</w:t>
      </w:r>
      <w:bookmarkEnd w:id="288"/>
      <w:proofErr w:type="spellEnd"/>
    </w:p>
    <w:bookmarkEnd w:id="289"/>
    <w:p w:rsidR="00237BE0" w:rsidRPr="00237BE0" w:rsidRDefault="00237BE0" w:rsidP="00E90687">
      <w:pPr>
        <w:ind w:firstLine="708"/>
      </w:pPr>
      <w:r>
        <w:t>Строки документов</w:t>
      </w:r>
    </w:p>
    <w:tbl>
      <w:tblPr>
        <w:tblStyle w:val="af4"/>
        <w:tblW w:w="10774" w:type="dxa"/>
        <w:tblInd w:w="-318" w:type="dxa"/>
        <w:tblLayout w:type="fixed"/>
        <w:tblLook w:val="04A0" w:firstRow="1" w:lastRow="0" w:firstColumn="1" w:lastColumn="0" w:noHBand="0" w:noVBand="1"/>
      </w:tblPr>
      <w:tblGrid>
        <w:gridCol w:w="1560"/>
        <w:gridCol w:w="709"/>
        <w:gridCol w:w="1843"/>
        <w:gridCol w:w="3118"/>
        <w:gridCol w:w="3544"/>
      </w:tblGrid>
      <w:tr w:rsidR="00B1606C" w:rsidRPr="00210AA5" w:rsidTr="0014540F">
        <w:trPr>
          <w:cantSplit/>
        </w:trPr>
        <w:tc>
          <w:tcPr>
            <w:tcW w:w="1560" w:type="dxa"/>
            <w:shd w:val="clear" w:color="auto" w:fill="D9D9D9" w:themeFill="background1" w:themeFillShade="D9"/>
          </w:tcPr>
          <w:p w:rsidR="00B1606C" w:rsidRPr="00210AA5" w:rsidRDefault="00B1606C" w:rsidP="009E740E">
            <w:pPr>
              <w:rPr>
                <w:b/>
              </w:rPr>
            </w:pPr>
            <w:r>
              <w:rPr>
                <w:b/>
              </w:rPr>
              <w:t>Поле</w:t>
            </w:r>
          </w:p>
        </w:tc>
        <w:tc>
          <w:tcPr>
            <w:tcW w:w="709" w:type="dxa"/>
            <w:shd w:val="clear" w:color="auto" w:fill="D9D9D9" w:themeFill="background1" w:themeFillShade="D9"/>
          </w:tcPr>
          <w:p w:rsidR="00B1606C" w:rsidRPr="00993C58" w:rsidRDefault="00B1606C" w:rsidP="009E740E">
            <w:pPr>
              <w:jc w:val="center"/>
              <w:rPr>
                <w:b/>
                <w:lang w:val="en-US"/>
              </w:rPr>
            </w:pPr>
            <w:proofErr w:type="spellStart"/>
            <w:r>
              <w:rPr>
                <w:b/>
              </w:rPr>
              <w:t>Исп</w:t>
            </w:r>
            <w:proofErr w:type="spellEnd"/>
            <w:r>
              <w:rPr>
                <w:b/>
                <w:lang w:val="en-US"/>
              </w:rPr>
              <w:t>.</w:t>
            </w:r>
          </w:p>
        </w:tc>
        <w:tc>
          <w:tcPr>
            <w:tcW w:w="1843" w:type="dxa"/>
            <w:shd w:val="clear" w:color="auto" w:fill="D9D9D9" w:themeFill="background1" w:themeFillShade="D9"/>
          </w:tcPr>
          <w:p w:rsidR="00B1606C" w:rsidRPr="00210AA5" w:rsidRDefault="00B1606C" w:rsidP="009E740E">
            <w:pPr>
              <w:jc w:val="center"/>
              <w:rPr>
                <w:b/>
              </w:rPr>
            </w:pPr>
            <w:r>
              <w:rPr>
                <w:b/>
              </w:rPr>
              <w:t>Тип значения</w:t>
            </w:r>
          </w:p>
        </w:tc>
        <w:tc>
          <w:tcPr>
            <w:tcW w:w="3118" w:type="dxa"/>
            <w:shd w:val="clear" w:color="auto" w:fill="D9D9D9" w:themeFill="background1" w:themeFillShade="D9"/>
          </w:tcPr>
          <w:p w:rsidR="00B1606C" w:rsidRPr="00210AA5" w:rsidRDefault="00B1606C" w:rsidP="009E740E">
            <w:pPr>
              <w:rPr>
                <w:b/>
              </w:rPr>
            </w:pPr>
            <w:r>
              <w:rPr>
                <w:b/>
              </w:rPr>
              <w:t>Описание</w:t>
            </w:r>
          </w:p>
        </w:tc>
        <w:tc>
          <w:tcPr>
            <w:tcW w:w="3544"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14540F">
        <w:trPr>
          <w:cantSplit/>
        </w:trPr>
        <w:tc>
          <w:tcPr>
            <w:tcW w:w="1560" w:type="dxa"/>
          </w:tcPr>
          <w:p w:rsidR="00B1606C" w:rsidRPr="0063493A" w:rsidRDefault="00B1606C" w:rsidP="009E740E">
            <w:proofErr w:type="spellStart"/>
            <w:r>
              <w:rPr>
                <w:lang w:val="en-US"/>
              </w:rPr>
              <w:t>GoodID</w:t>
            </w:r>
            <w:proofErr w:type="spellEnd"/>
          </w:p>
        </w:tc>
        <w:tc>
          <w:tcPr>
            <w:tcW w:w="709" w:type="dxa"/>
          </w:tcPr>
          <w:p w:rsidR="00B1606C" w:rsidRPr="0063493A" w:rsidRDefault="00B1606C" w:rsidP="009E740E">
            <w:pPr>
              <w:jc w:val="center"/>
            </w:pPr>
            <w:r>
              <w:rPr>
                <w:lang w:val="en-US"/>
              </w:rPr>
              <w:t>MA</w:t>
            </w:r>
          </w:p>
        </w:tc>
        <w:tc>
          <w:tcPr>
            <w:tcW w:w="1843" w:type="dxa"/>
          </w:tcPr>
          <w:p w:rsidR="00B1606C" w:rsidRPr="0063493A" w:rsidRDefault="00B1606C" w:rsidP="009E740E">
            <w:pPr>
              <w:jc w:val="center"/>
            </w:pPr>
            <w:r>
              <w:rPr>
                <w:lang w:val="en-US"/>
              </w:rPr>
              <w:t>STR</w:t>
            </w:r>
            <w:r w:rsidRPr="0063493A">
              <w:t>(</w:t>
            </w:r>
            <w:r>
              <w:rPr>
                <w:lang w:val="en-US"/>
              </w:rPr>
              <w:t>50</w:t>
            </w:r>
            <w:r>
              <w:t>)</w:t>
            </w:r>
          </w:p>
        </w:tc>
        <w:tc>
          <w:tcPr>
            <w:tcW w:w="3118" w:type="dxa"/>
          </w:tcPr>
          <w:p w:rsidR="00B1606C" w:rsidRPr="00B54C9D" w:rsidRDefault="00B1606C" w:rsidP="009E740E">
            <w:r w:rsidRPr="0063493A">
              <w:t>Уникальный идентификатор</w:t>
            </w:r>
            <w:r>
              <w:t xml:space="preserve"> (код)</w:t>
            </w:r>
            <w:r w:rsidRPr="0063493A">
              <w:t xml:space="preserve"> товара</w:t>
            </w:r>
          </w:p>
        </w:tc>
        <w:tc>
          <w:tcPr>
            <w:tcW w:w="3544" w:type="dxa"/>
          </w:tcPr>
          <w:p w:rsidR="00B1606C" w:rsidRPr="000C66F8" w:rsidRDefault="00B1606C" w:rsidP="009E740E">
            <w:r>
              <w:rPr>
                <w:lang w:val="en-US"/>
              </w:rPr>
              <w:t xml:space="preserve">GUID </w:t>
            </w:r>
            <w:r>
              <w:t xml:space="preserve">ссылки из </w:t>
            </w:r>
            <w:r w:rsidR="002561BC">
              <w:t>КИС</w:t>
            </w:r>
          </w:p>
        </w:tc>
      </w:tr>
      <w:tr w:rsidR="00B1606C" w:rsidRPr="00CC49AA" w:rsidTr="0014540F">
        <w:trPr>
          <w:cantSplit/>
        </w:trPr>
        <w:tc>
          <w:tcPr>
            <w:tcW w:w="1560" w:type="dxa"/>
          </w:tcPr>
          <w:p w:rsidR="00B1606C" w:rsidRDefault="00B1606C" w:rsidP="009E740E">
            <w:pPr>
              <w:rPr>
                <w:lang w:val="en-US"/>
              </w:rPr>
            </w:pPr>
            <w:proofErr w:type="spellStart"/>
            <w:r>
              <w:rPr>
                <w:lang w:val="en-US"/>
              </w:rPr>
              <w:t>FeatureID</w:t>
            </w:r>
            <w:proofErr w:type="spellEnd"/>
          </w:p>
        </w:tc>
        <w:tc>
          <w:tcPr>
            <w:tcW w:w="709" w:type="dxa"/>
          </w:tcPr>
          <w:p w:rsidR="00B1606C"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STR(50)</w:t>
            </w:r>
          </w:p>
        </w:tc>
        <w:tc>
          <w:tcPr>
            <w:tcW w:w="3118" w:type="dxa"/>
          </w:tcPr>
          <w:p w:rsidR="00B1606C" w:rsidRPr="0063493A" w:rsidRDefault="00B1606C" w:rsidP="009E740E">
            <w:r>
              <w:t>Уникальный идентификатор характеристики</w:t>
            </w:r>
          </w:p>
        </w:tc>
        <w:tc>
          <w:tcPr>
            <w:tcW w:w="3544" w:type="dxa"/>
          </w:tcPr>
          <w:p w:rsidR="00B1606C" w:rsidRDefault="00B1606C" w:rsidP="009E740E">
            <w:pPr>
              <w:rPr>
                <w:lang w:val="en-US"/>
              </w:rPr>
            </w:pPr>
          </w:p>
        </w:tc>
      </w:tr>
      <w:tr w:rsidR="00B1606C" w:rsidRPr="00CC49AA" w:rsidTr="0014540F">
        <w:trPr>
          <w:cantSplit/>
        </w:trPr>
        <w:tc>
          <w:tcPr>
            <w:tcW w:w="1560" w:type="dxa"/>
          </w:tcPr>
          <w:p w:rsidR="00B1606C" w:rsidRPr="007100F5" w:rsidRDefault="00B1606C" w:rsidP="00F37EEF">
            <w:pPr>
              <w:rPr>
                <w:lang w:val="en-US"/>
              </w:rPr>
            </w:pPr>
            <w:r>
              <w:rPr>
                <w:lang w:val="en-US"/>
              </w:rPr>
              <w:t>Quantity</w:t>
            </w:r>
          </w:p>
        </w:tc>
        <w:tc>
          <w:tcPr>
            <w:tcW w:w="709" w:type="dxa"/>
          </w:tcPr>
          <w:p w:rsidR="00B1606C" w:rsidRPr="007100F5" w:rsidRDefault="00B1606C" w:rsidP="00F37EEF">
            <w:pPr>
              <w:jc w:val="center"/>
              <w:rPr>
                <w:lang w:val="en-US"/>
              </w:rPr>
            </w:pPr>
            <w:r>
              <w:rPr>
                <w:lang w:val="en-US"/>
              </w:rPr>
              <w:t>MA</w:t>
            </w:r>
          </w:p>
        </w:tc>
        <w:tc>
          <w:tcPr>
            <w:tcW w:w="1843" w:type="dxa"/>
          </w:tcPr>
          <w:p w:rsidR="00B1606C" w:rsidRDefault="00B1606C" w:rsidP="00F37EEF">
            <w:pPr>
              <w:jc w:val="center"/>
              <w:rPr>
                <w:lang w:val="en-US"/>
              </w:rPr>
            </w:pPr>
            <w:r>
              <w:rPr>
                <w:lang w:val="en-US"/>
              </w:rPr>
              <w:t>DEC</w:t>
            </w:r>
          </w:p>
        </w:tc>
        <w:tc>
          <w:tcPr>
            <w:tcW w:w="3118" w:type="dxa"/>
          </w:tcPr>
          <w:p w:rsidR="00B1606C" w:rsidRPr="007100F5" w:rsidRDefault="00B1606C" w:rsidP="00F37EEF">
            <w:r>
              <w:t>Количество в базовых единицах</w:t>
            </w:r>
          </w:p>
        </w:tc>
        <w:tc>
          <w:tcPr>
            <w:tcW w:w="3544" w:type="dxa"/>
          </w:tcPr>
          <w:p w:rsidR="00B1606C" w:rsidRDefault="00B1606C" w:rsidP="00F37EEF"/>
        </w:tc>
      </w:tr>
      <w:tr w:rsidR="00B1606C" w:rsidRPr="00CC49AA" w:rsidTr="0014540F">
        <w:trPr>
          <w:cantSplit/>
        </w:trPr>
        <w:tc>
          <w:tcPr>
            <w:tcW w:w="1560" w:type="dxa"/>
          </w:tcPr>
          <w:p w:rsidR="00B1606C" w:rsidRPr="005047B9" w:rsidRDefault="00B1606C" w:rsidP="004C67DA">
            <w:pPr>
              <w:rPr>
                <w:lang w:val="en-US"/>
              </w:rPr>
            </w:pPr>
            <w:proofErr w:type="spellStart"/>
            <w:r>
              <w:rPr>
                <w:lang w:val="en-US"/>
              </w:rPr>
              <w:t>QuantityVar</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Default="00B1606C" w:rsidP="004C67DA">
            <w:pPr>
              <w:jc w:val="center"/>
              <w:rPr>
                <w:lang w:val="en-US"/>
              </w:rPr>
            </w:pPr>
            <w:r>
              <w:rPr>
                <w:lang w:val="en-US"/>
              </w:rPr>
              <w:t>DEC</w:t>
            </w:r>
          </w:p>
        </w:tc>
        <w:tc>
          <w:tcPr>
            <w:tcW w:w="3118" w:type="dxa"/>
          </w:tcPr>
          <w:p w:rsidR="00B1606C" w:rsidRPr="005047B9" w:rsidRDefault="00B1606C" w:rsidP="004C67DA">
            <w:r>
              <w:t>Количество в единицах варианта хранения</w:t>
            </w:r>
          </w:p>
        </w:tc>
        <w:tc>
          <w:tcPr>
            <w:tcW w:w="3544" w:type="dxa"/>
            <w:vMerge w:val="restart"/>
          </w:tcPr>
          <w:p w:rsidR="00B1606C" w:rsidRDefault="00B1606C" w:rsidP="004C67DA">
            <w:r>
              <w:t xml:space="preserve">Используются совместно для передачи информации о </w:t>
            </w:r>
            <w:r>
              <w:lastRenderedPageBreak/>
              <w:t>количестве в разрезе вариантов хранения</w:t>
            </w:r>
          </w:p>
        </w:tc>
      </w:tr>
      <w:tr w:rsidR="00B1606C" w:rsidRPr="00CC49AA" w:rsidTr="0014540F">
        <w:trPr>
          <w:cantSplit/>
        </w:trPr>
        <w:tc>
          <w:tcPr>
            <w:tcW w:w="1560" w:type="dxa"/>
          </w:tcPr>
          <w:p w:rsidR="00B1606C" w:rsidRPr="005047B9" w:rsidRDefault="00B1606C" w:rsidP="004C67DA">
            <w:pPr>
              <w:rPr>
                <w:lang w:val="en-US"/>
              </w:rPr>
            </w:pPr>
            <w:r>
              <w:rPr>
                <w:lang w:val="en-US"/>
              </w:rPr>
              <w:lastRenderedPageBreak/>
              <w:t>Variant</w:t>
            </w:r>
          </w:p>
        </w:tc>
        <w:tc>
          <w:tcPr>
            <w:tcW w:w="709" w:type="dxa"/>
          </w:tcPr>
          <w:p w:rsidR="00B1606C" w:rsidRPr="005047B9" w:rsidRDefault="00B1606C" w:rsidP="004C67DA">
            <w:pPr>
              <w:jc w:val="center"/>
              <w:rPr>
                <w:lang w:val="en-US"/>
              </w:rPr>
            </w:pPr>
            <w:r>
              <w:rPr>
                <w:lang w:val="en-US"/>
              </w:rPr>
              <w:t>NE</w:t>
            </w:r>
          </w:p>
        </w:tc>
        <w:tc>
          <w:tcPr>
            <w:tcW w:w="1843" w:type="dxa"/>
          </w:tcPr>
          <w:p w:rsidR="00B1606C" w:rsidRPr="005F659A" w:rsidRDefault="0080700C" w:rsidP="0080700C">
            <w:pPr>
              <w:pStyle w:val="aff4"/>
            </w:pPr>
            <w:r>
              <w:fldChar w:fldCharType="begin"/>
            </w:r>
            <w:r>
              <w:instrText xml:space="preserve"> REF _Ref506547648 \h  \* MERGEFORMAT </w:instrText>
            </w:r>
            <w:r>
              <w:fldChar w:fldCharType="separate"/>
            </w:r>
            <w:proofErr w:type="spellStart"/>
            <w:r>
              <w:rPr>
                <w:lang w:val="en-US"/>
              </w:rPr>
              <w:t>KeepingVariant</w:t>
            </w:r>
            <w:proofErr w:type="spellEnd"/>
            <w:r>
              <w:fldChar w:fldCharType="end"/>
            </w:r>
          </w:p>
        </w:tc>
        <w:tc>
          <w:tcPr>
            <w:tcW w:w="3118" w:type="dxa"/>
          </w:tcPr>
          <w:p w:rsidR="00B1606C" w:rsidRPr="005047B9" w:rsidRDefault="00B1606C" w:rsidP="004C67DA">
            <w:r>
              <w:t>Вариант хранения</w:t>
            </w:r>
          </w:p>
        </w:tc>
        <w:tc>
          <w:tcPr>
            <w:tcW w:w="3544" w:type="dxa"/>
            <w:vMerge/>
          </w:tcPr>
          <w:p w:rsidR="00B1606C" w:rsidRDefault="00B1606C" w:rsidP="004C67DA"/>
        </w:tc>
      </w:tr>
      <w:tr w:rsidR="00B1606C" w:rsidRPr="00CC49AA" w:rsidTr="0014540F">
        <w:trPr>
          <w:cantSplit/>
        </w:trPr>
        <w:tc>
          <w:tcPr>
            <w:tcW w:w="1560" w:type="dxa"/>
          </w:tcPr>
          <w:p w:rsidR="00B1606C" w:rsidRDefault="00B1606C" w:rsidP="004C67DA">
            <w:pPr>
              <w:rPr>
                <w:lang w:val="en-US"/>
              </w:rPr>
            </w:pPr>
            <w:proofErr w:type="spellStart"/>
            <w:r>
              <w:rPr>
                <w:lang w:val="en-US"/>
              </w:rPr>
              <w:lastRenderedPageBreak/>
              <w:t>CargoID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146238" w:rsidRDefault="00B1606C" w:rsidP="004C67DA">
            <w:pPr>
              <w:jc w:val="center"/>
            </w:pPr>
            <w:r>
              <w:rPr>
                <w:lang w:val="en-US"/>
              </w:rPr>
              <w:t>STR</w:t>
            </w:r>
          </w:p>
        </w:tc>
        <w:tc>
          <w:tcPr>
            <w:tcW w:w="3118" w:type="dxa"/>
          </w:tcPr>
          <w:p w:rsidR="00B1606C" w:rsidRDefault="00B1606C" w:rsidP="004C67DA">
            <w:r>
              <w:t xml:space="preserve">Код </w:t>
            </w:r>
            <w:proofErr w:type="spellStart"/>
            <w:r>
              <w:t>грузоместа</w:t>
            </w:r>
            <w:proofErr w:type="spellEnd"/>
          </w:p>
        </w:tc>
        <w:tc>
          <w:tcPr>
            <w:tcW w:w="3544" w:type="dxa"/>
          </w:tcPr>
          <w:p w:rsidR="00B1606C" w:rsidRPr="00D033D2" w:rsidRDefault="00B1606C" w:rsidP="004C67DA">
            <w:r>
              <w:t xml:space="preserve">Заполняется в случае подтверждения с разбивкой по </w:t>
            </w:r>
            <w:proofErr w:type="spellStart"/>
            <w:r>
              <w:t>грузоместам</w:t>
            </w:r>
            <w:proofErr w:type="spellEnd"/>
          </w:p>
        </w:tc>
      </w:tr>
      <w:tr w:rsidR="00B1606C" w:rsidRPr="00CC49AA" w:rsidTr="0014540F">
        <w:trPr>
          <w:cantSplit/>
        </w:trPr>
        <w:tc>
          <w:tcPr>
            <w:tcW w:w="1560" w:type="dxa"/>
          </w:tcPr>
          <w:p w:rsidR="00B1606C" w:rsidRPr="005B6F5C" w:rsidRDefault="00B1606C" w:rsidP="004C67DA">
            <w:pPr>
              <w:rPr>
                <w:lang w:val="en-US"/>
              </w:rPr>
            </w:pPr>
            <w:proofErr w:type="spellStart"/>
            <w:r>
              <w:rPr>
                <w:lang w:val="en-US"/>
              </w:rPr>
              <w:t>OrderRowID</w:t>
            </w:r>
            <w:proofErr w:type="spellEnd"/>
          </w:p>
        </w:tc>
        <w:tc>
          <w:tcPr>
            <w:tcW w:w="709" w:type="dxa"/>
          </w:tcPr>
          <w:p w:rsidR="00B1606C" w:rsidRPr="00737F25" w:rsidRDefault="00B1606C" w:rsidP="004C67DA">
            <w:pPr>
              <w:jc w:val="center"/>
            </w:pPr>
            <w:r>
              <w:rPr>
                <w:lang w:val="en-US"/>
              </w:rPr>
              <w:t>NA</w:t>
            </w:r>
          </w:p>
        </w:tc>
        <w:tc>
          <w:tcPr>
            <w:tcW w:w="1843" w:type="dxa"/>
          </w:tcPr>
          <w:p w:rsidR="00B1606C" w:rsidRDefault="00B1606C" w:rsidP="004C67DA">
            <w:pPr>
              <w:jc w:val="center"/>
              <w:rPr>
                <w:lang w:val="en-US"/>
              </w:rPr>
            </w:pPr>
            <w:r>
              <w:rPr>
                <w:lang w:val="en-US"/>
              </w:rPr>
              <w:t>STR(50)</w:t>
            </w:r>
          </w:p>
        </w:tc>
        <w:tc>
          <w:tcPr>
            <w:tcW w:w="3118" w:type="dxa"/>
          </w:tcPr>
          <w:p w:rsidR="00B1606C" w:rsidRPr="00737F25" w:rsidRDefault="00B1606C" w:rsidP="004C67DA">
            <w:pPr>
              <w:rPr>
                <w:lang w:val="en-US"/>
              </w:rPr>
            </w:pPr>
            <w:r>
              <w:t>Уникальный код строки заказа.</w:t>
            </w:r>
          </w:p>
        </w:tc>
        <w:tc>
          <w:tcPr>
            <w:tcW w:w="3544" w:type="dxa"/>
          </w:tcPr>
          <w:p w:rsidR="00B1606C" w:rsidRPr="008A4445" w:rsidRDefault="00B1606C" w:rsidP="004C67DA">
            <w:r>
              <w:t>Используется для подтверждения в разрезе строк заказов</w:t>
            </w:r>
          </w:p>
        </w:tc>
      </w:tr>
      <w:tr w:rsidR="00B1606C" w:rsidRPr="00CC49AA" w:rsidTr="0014540F">
        <w:trPr>
          <w:cantSplit/>
        </w:trPr>
        <w:tc>
          <w:tcPr>
            <w:tcW w:w="1560" w:type="dxa"/>
          </w:tcPr>
          <w:p w:rsidR="00B1606C" w:rsidRDefault="00B1606C" w:rsidP="004C67DA">
            <w:pPr>
              <w:rPr>
                <w:lang w:val="en-US"/>
              </w:rPr>
            </w:pPr>
            <w:proofErr w:type="spellStart"/>
            <w:r>
              <w:rPr>
                <w:lang w:val="en-US"/>
              </w:rPr>
              <w:t>QualityID</w:t>
            </w:r>
            <w:proofErr w:type="spellEnd"/>
          </w:p>
        </w:tc>
        <w:tc>
          <w:tcPr>
            <w:tcW w:w="709" w:type="dxa"/>
          </w:tcPr>
          <w:p w:rsidR="00B1606C" w:rsidRDefault="00B1606C" w:rsidP="004C67DA">
            <w:pPr>
              <w:jc w:val="center"/>
              <w:rPr>
                <w:lang w:val="en-US"/>
              </w:rPr>
            </w:pPr>
            <w:r>
              <w:rPr>
                <w:lang w:val="en-US"/>
              </w:rPr>
              <w:t>NA</w:t>
            </w:r>
          </w:p>
        </w:tc>
        <w:tc>
          <w:tcPr>
            <w:tcW w:w="1843" w:type="dxa"/>
          </w:tcPr>
          <w:p w:rsidR="00B1606C" w:rsidRPr="002665FE" w:rsidRDefault="00B1606C" w:rsidP="004C67DA">
            <w:pPr>
              <w:jc w:val="center"/>
              <w:rPr>
                <w:lang w:val="en-US"/>
              </w:rPr>
            </w:pPr>
            <w:r>
              <w:rPr>
                <w:lang w:val="en-US"/>
              </w:rPr>
              <w:t>INT</w:t>
            </w:r>
          </w:p>
        </w:tc>
        <w:tc>
          <w:tcPr>
            <w:tcW w:w="3118" w:type="dxa"/>
          </w:tcPr>
          <w:p w:rsidR="00B1606C" w:rsidRDefault="00B1606C" w:rsidP="00386BBB">
            <w:r>
              <w:t>Код качества остатка</w:t>
            </w:r>
          </w:p>
        </w:tc>
        <w:tc>
          <w:tcPr>
            <w:tcW w:w="3544" w:type="dxa"/>
          </w:tcPr>
          <w:p w:rsidR="00B1606C" w:rsidRDefault="00B1606C" w:rsidP="004C67DA"/>
        </w:tc>
      </w:tr>
      <w:tr w:rsidR="00B1606C" w:rsidRPr="00CC49AA" w:rsidTr="0014540F">
        <w:trPr>
          <w:cantSplit/>
        </w:trPr>
        <w:tc>
          <w:tcPr>
            <w:tcW w:w="1560" w:type="dxa"/>
          </w:tcPr>
          <w:p w:rsidR="00B1606C" w:rsidRPr="003F56BA" w:rsidRDefault="00B1606C" w:rsidP="00F37EEF">
            <w:r>
              <w:rPr>
                <w:lang w:val="en-US"/>
              </w:rPr>
              <w:t>Reservation</w:t>
            </w:r>
          </w:p>
        </w:tc>
        <w:tc>
          <w:tcPr>
            <w:tcW w:w="709" w:type="dxa"/>
          </w:tcPr>
          <w:p w:rsidR="00B1606C" w:rsidRDefault="00B1606C" w:rsidP="00F37EEF">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rPr>
              <w:fldChar w:fldCharType="begin"/>
            </w:r>
            <w:r>
              <w:rPr>
                <w:lang w:val="en-US"/>
              </w:rPr>
              <w:instrText xml:space="preserve"> REF _Ref506556521 \h </w:instrText>
            </w:r>
            <w:r>
              <w:rPr>
                <w:rStyle w:val="af0"/>
              </w:rPr>
              <w:instrText xml:space="preserve"> \* MERGEFORMAT </w:instrText>
            </w:r>
            <w:r>
              <w:rPr>
                <w:rStyle w:val="af0"/>
              </w:rPr>
            </w:r>
            <w:r>
              <w:rPr>
                <w:rStyle w:val="af0"/>
              </w:rPr>
              <w:fldChar w:fldCharType="separate"/>
            </w:r>
            <w:r>
              <w:rPr>
                <w:lang w:val="en-US"/>
              </w:rPr>
              <w:t>Reservation</w:t>
            </w:r>
            <w:r>
              <w:rPr>
                <w:rStyle w:val="af0"/>
              </w:rPr>
              <w:fldChar w:fldCharType="end"/>
            </w:r>
          </w:p>
        </w:tc>
        <w:tc>
          <w:tcPr>
            <w:tcW w:w="3118" w:type="dxa"/>
          </w:tcPr>
          <w:p w:rsidR="00B1606C" w:rsidRDefault="00B1606C" w:rsidP="00F37EEF">
            <w:r>
              <w:t>Резерв</w:t>
            </w:r>
          </w:p>
        </w:tc>
        <w:tc>
          <w:tcPr>
            <w:tcW w:w="3544" w:type="dxa"/>
          </w:tcPr>
          <w:p w:rsidR="00B1606C" w:rsidRDefault="00B1606C" w:rsidP="00F37EEF">
            <w:r>
              <w:t>Заполняется в случае выполнения резервирования остатков под заказ</w:t>
            </w:r>
          </w:p>
        </w:tc>
      </w:tr>
      <w:tr w:rsidR="00B1606C" w:rsidRPr="00CC49AA" w:rsidTr="0014540F">
        <w:trPr>
          <w:cantSplit/>
        </w:trPr>
        <w:tc>
          <w:tcPr>
            <w:tcW w:w="1560" w:type="dxa"/>
          </w:tcPr>
          <w:p w:rsidR="00B1606C" w:rsidRPr="00F37EEF" w:rsidRDefault="00B1606C" w:rsidP="009E740E">
            <w:pPr>
              <w:rPr>
                <w:lang w:val="en-US"/>
              </w:rPr>
            </w:pPr>
            <w:proofErr w:type="spellStart"/>
            <w:r>
              <w:rPr>
                <w:lang w:val="en-US"/>
              </w:rPr>
              <w:t>ProblemID</w:t>
            </w:r>
            <w:proofErr w:type="spellEnd"/>
          </w:p>
        </w:tc>
        <w:tc>
          <w:tcPr>
            <w:tcW w:w="709" w:type="dxa"/>
          </w:tcPr>
          <w:p w:rsidR="00B1606C" w:rsidRPr="007100F5" w:rsidRDefault="00B1606C" w:rsidP="009E740E">
            <w:pPr>
              <w:jc w:val="center"/>
              <w:rPr>
                <w:lang w:val="en-US"/>
              </w:rPr>
            </w:pPr>
            <w:r>
              <w:rPr>
                <w:lang w:val="en-US"/>
              </w:rPr>
              <w:t>NA</w:t>
            </w:r>
          </w:p>
        </w:tc>
        <w:tc>
          <w:tcPr>
            <w:tcW w:w="1843" w:type="dxa"/>
          </w:tcPr>
          <w:p w:rsidR="00B1606C" w:rsidRDefault="00B1606C" w:rsidP="009E740E">
            <w:pPr>
              <w:jc w:val="center"/>
              <w:rPr>
                <w:lang w:val="en-US"/>
              </w:rPr>
            </w:pPr>
            <w:r>
              <w:rPr>
                <w:lang w:val="en-US"/>
              </w:rPr>
              <w:t>INT</w:t>
            </w:r>
          </w:p>
        </w:tc>
        <w:tc>
          <w:tcPr>
            <w:tcW w:w="3118" w:type="dxa"/>
          </w:tcPr>
          <w:p w:rsidR="00B1606C" w:rsidRPr="00D033D2" w:rsidRDefault="00B1606C" w:rsidP="009E740E">
            <w:r>
              <w:t>Код проблемы</w:t>
            </w:r>
          </w:p>
        </w:tc>
        <w:tc>
          <w:tcPr>
            <w:tcW w:w="3544" w:type="dxa"/>
          </w:tcPr>
          <w:p w:rsidR="00B1606C" w:rsidRDefault="00B1606C" w:rsidP="009E740E">
            <w:r>
              <w:t>Заполняется для передачи кода проблемы, возникшей во время складской обработки.</w:t>
            </w:r>
          </w:p>
        </w:tc>
      </w:tr>
      <w:tr w:rsidR="00B1606C" w:rsidRPr="00CC49AA" w:rsidTr="0014540F">
        <w:trPr>
          <w:cantSplit/>
        </w:trPr>
        <w:tc>
          <w:tcPr>
            <w:tcW w:w="1560" w:type="dxa"/>
          </w:tcPr>
          <w:p w:rsidR="00B1606C" w:rsidRPr="00C45204" w:rsidRDefault="00B1606C" w:rsidP="009E740E">
            <w:pPr>
              <w:rPr>
                <w:lang w:val="en-US"/>
              </w:rPr>
            </w:pPr>
            <w:r>
              <w:rPr>
                <w:lang w:val="en-US"/>
              </w:rPr>
              <w:t>Batch</w:t>
            </w:r>
          </w:p>
        </w:tc>
        <w:tc>
          <w:tcPr>
            <w:tcW w:w="709" w:type="dxa"/>
          </w:tcPr>
          <w:p w:rsidR="00B1606C" w:rsidRDefault="00B1606C" w:rsidP="009E740E">
            <w:pPr>
              <w:jc w:val="center"/>
              <w:rPr>
                <w:lang w:val="en-US"/>
              </w:rPr>
            </w:pPr>
            <w:r>
              <w:rPr>
                <w:lang w:val="en-US"/>
              </w:rPr>
              <w:t>NE</w:t>
            </w:r>
          </w:p>
        </w:tc>
        <w:tc>
          <w:tcPr>
            <w:tcW w:w="1843" w:type="dxa"/>
          </w:tcPr>
          <w:p w:rsidR="00B1606C" w:rsidRPr="005F659A" w:rsidRDefault="0080700C" w:rsidP="0080700C">
            <w:pPr>
              <w:pStyle w:val="aff4"/>
              <w:rPr>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118" w:type="dxa"/>
          </w:tcPr>
          <w:p w:rsidR="00B1606C" w:rsidRDefault="00B1606C" w:rsidP="009E740E">
            <w:r>
              <w:t>Описание партии товара</w:t>
            </w:r>
          </w:p>
        </w:tc>
        <w:tc>
          <w:tcPr>
            <w:tcW w:w="3544" w:type="dxa"/>
          </w:tcPr>
          <w:p w:rsidR="00B1606C" w:rsidRDefault="00B1606C" w:rsidP="009E740E">
            <w:r>
              <w:t>Заполняется при условии использования партий</w:t>
            </w:r>
          </w:p>
        </w:tc>
      </w:tr>
      <w:tr w:rsidR="001A7161" w:rsidRPr="00CC49AA" w:rsidTr="0014540F">
        <w:trPr>
          <w:cantSplit/>
        </w:trPr>
        <w:tc>
          <w:tcPr>
            <w:tcW w:w="1560" w:type="dxa"/>
          </w:tcPr>
          <w:p w:rsidR="001A7161" w:rsidRPr="001A7161" w:rsidRDefault="001A7161" w:rsidP="009E740E">
            <w:pPr>
              <w:rPr>
                <w:lang w:val="en-US"/>
              </w:rPr>
            </w:pPr>
            <w:proofErr w:type="spellStart"/>
            <w:r>
              <w:rPr>
                <w:lang w:val="en-US"/>
              </w:rPr>
              <w:t>OrderID</w:t>
            </w:r>
            <w:proofErr w:type="spellEnd"/>
          </w:p>
        </w:tc>
        <w:tc>
          <w:tcPr>
            <w:tcW w:w="709" w:type="dxa"/>
          </w:tcPr>
          <w:p w:rsidR="001A7161" w:rsidRDefault="001A7161" w:rsidP="009E740E">
            <w:pPr>
              <w:jc w:val="center"/>
              <w:rPr>
                <w:lang w:val="en-US"/>
              </w:rPr>
            </w:pPr>
            <w:r>
              <w:rPr>
                <w:lang w:val="en-US"/>
              </w:rPr>
              <w:t>NA</w:t>
            </w:r>
          </w:p>
        </w:tc>
        <w:tc>
          <w:tcPr>
            <w:tcW w:w="1843" w:type="dxa"/>
          </w:tcPr>
          <w:p w:rsidR="001A7161" w:rsidRPr="005F659A" w:rsidRDefault="001A7161" w:rsidP="009E740E">
            <w:pPr>
              <w:jc w:val="center"/>
              <w:rPr>
                <w:u w:val="single"/>
                <w:lang w:val="en-US"/>
              </w:rPr>
            </w:pPr>
            <w:r>
              <w:rPr>
                <w:lang w:val="en-US"/>
              </w:rPr>
              <w:t>STR(50)</w:t>
            </w:r>
          </w:p>
        </w:tc>
        <w:tc>
          <w:tcPr>
            <w:tcW w:w="3118" w:type="dxa"/>
          </w:tcPr>
          <w:p w:rsidR="001A7161" w:rsidRPr="001A7161" w:rsidRDefault="001A7161" w:rsidP="009E740E">
            <w:r>
              <w:t>Уникальный код заказа</w:t>
            </w:r>
          </w:p>
        </w:tc>
        <w:tc>
          <w:tcPr>
            <w:tcW w:w="3544" w:type="dxa"/>
          </w:tcPr>
          <w:p w:rsidR="001A7161" w:rsidRDefault="001A7161" w:rsidP="009E740E">
            <w:r>
              <w:t>Используется для подтверждения в разрезе заказов</w:t>
            </w:r>
          </w:p>
        </w:tc>
      </w:tr>
      <w:tr w:rsidR="00F1432F" w:rsidRPr="00CC49AA" w:rsidTr="0014540F">
        <w:trPr>
          <w:cantSplit/>
        </w:trPr>
        <w:tc>
          <w:tcPr>
            <w:tcW w:w="1560" w:type="dxa"/>
          </w:tcPr>
          <w:p w:rsidR="00F1432F" w:rsidRDefault="00F1432F" w:rsidP="009E740E">
            <w:pPr>
              <w:rPr>
                <w:lang w:val="en-US"/>
              </w:rPr>
            </w:pPr>
            <w:r w:rsidRPr="00F1432F">
              <w:rPr>
                <w:lang w:val="en-US"/>
              </w:rPr>
              <w:t>Weight</w:t>
            </w:r>
          </w:p>
        </w:tc>
        <w:tc>
          <w:tcPr>
            <w:tcW w:w="709" w:type="dxa"/>
          </w:tcPr>
          <w:p w:rsidR="00F1432F" w:rsidRPr="00F1432F" w:rsidRDefault="00F1432F" w:rsidP="009E740E">
            <w:pPr>
              <w:jc w:val="center"/>
              <w:rPr>
                <w:lang w:val="en-US"/>
              </w:rPr>
            </w:pPr>
            <w:r>
              <w:rPr>
                <w:lang w:val="en-US"/>
              </w:rPr>
              <w:t>NA</w:t>
            </w:r>
          </w:p>
        </w:tc>
        <w:tc>
          <w:tcPr>
            <w:tcW w:w="1843" w:type="dxa"/>
          </w:tcPr>
          <w:p w:rsidR="00F1432F" w:rsidRDefault="00F1432F" w:rsidP="009E740E">
            <w:pPr>
              <w:jc w:val="center"/>
              <w:rPr>
                <w:lang w:val="en-US"/>
              </w:rPr>
            </w:pPr>
            <w:r>
              <w:rPr>
                <w:lang w:val="en-US"/>
              </w:rPr>
              <w:t>DEC</w:t>
            </w:r>
          </w:p>
        </w:tc>
        <w:tc>
          <w:tcPr>
            <w:tcW w:w="3118" w:type="dxa"/>
          </w:tcPr>
          <w:p w:rsidR="00F1432F" w:rsidRPr="00F1432F" w:rsidRDefault="00F1432F" w:rsidP="009E740E">
            <w:r>
              <w:t>Суммарный вес по единицам учета в заказе</w:t>
            </w:r>
          </w:p>
        </w:tc>
        <w:tc>
          <w:tcPr>
            <w:tcW w:w="3544" w:type="dxa"/>
          </w:tcPr>
          <w:p w:rsidR="00F1432F" w:rsidRDefault="00F1432F" w:rsidP="009E740E">
            <w:r>
              <w:t>Заполняется для результат отгрузки и результата сборки, если используется учет по уникальным единицам</w:t>
            </w:r>
          </w:p>
        </w:tc>
      </w:tr>
      <w:tr w:rsidR="00F1432F" w:rsidRPr="00CC49AA" w:rsidTr="0014540F">
        <w:trPr>
          <w:cantSplit/>
        </w:trPr>
        <w:tc>
          <w:tcPr>
            <w:tcW w:w="1560" w:type="dxa"/>
          </w:tcPr>
          <w:p w:rsidR="00F1432F" w:rsidRPr="00F1432F" w:rsidRDefault="00F1432F" w:rsidP="009E740E">
            <w:pPr>
              <w:rPr>
                <w:lang w:val="en-US"/>
              </w:rPr>
            </w:pPr>
            <w:r>
              <w:rPr>
                <w:lang w:val="en-US"/>
              </w:rPr>
              <w:t>Volume</w:t>
            </w:r>
          </w:p>
        </w:tc>
        <w:tc>
          <w:tcPr>
            <w:tcW w:w="709" w:type="dxa"/>
          </w:tcPr>
          <w:p w:rsidR="00F1432F" w:rsidRDefault="00F1432F" w:rsidP="009E740E">
            <w:pPr>
              <w:jc w:val="center"/>
              <w:rPr>
                <w:lang w:val="en-US"/>
              </w:rPr>
            </w:pPr>
            <w:r>
              <w:rPr>
                <w:lang w:val="en-US"/>
              </w:rPr>
              <w:t>NA</w:t>
            </w:r>
          </w:p>
        </w:tc>
        <w:tc>
          <w:tcPr>
            <w:tcW w:w="1843" w:type="dxa"/>
          </w:tcPr>
          <w:p w:rsidR="00F1432F" w:rsidRDefault="00F1432F" w:rsidP="009E740E">
            <w:pPr>
              <w:jc w:val="center"/>
              <w:rPr>
                <w:lang w:val="en-US"/>
              </w:rPr>
            </w:pPr>
            <w:r>
              <w:rPr>
                <w:lang w:val="en-US"/>
              </w:rPr>
              <w:t>DEC</w:t>
            </w:r>
          </w:p>
        </w:tc>
        <w:tc>
          <w:tcPr>
            <w:tcW w:w="3118" w:type="dxa"/>
          </w:tcPr>
          <w:p w:rsidR="00F1432F" w:rsidRDefault="00F1432F" w:rsidP="00F1432F">
            <w:r>
              <w:t>Суммарный объем  по единицам учета в заказе</w:t>
            </w:r>
          </w:p>
        </w:tc>
        <w:tc>
          <w:tcPr>
            <w:tcW w:w="3544" w:type="dxa"/>
          </w:tcPr>
          <w:p w:rsidR="00F1432F" w:rsidRDefault="00F1432F" w:rsidP="009E740E">
            <w:r>
              <w:t>Заполняется для результат отгрузки и результата сборки, если используется учет по уникальным единицам</w:t>
            </w:r>
          </w:p>
        </w:tc>
      </w:tr>
      <w:tr w:rsidR="00F1432F" w:rsidRPr="00CC49AA" w:rsidTr="0014540F">
        <w:trPr>
          <w:cantSplit/>
        </w:trPr>
        <w:tc>
          <w:tcPr>
            <w:tcW w:w="1560" w:type="dxa"/>
          </w:tcPr>
          <w:p w:rsidR="00F1432F" w:rsidRDefault="00F1432F" w:rsidP="009E740E">
            <w:pPr>
              <w:rPr>
                <w:lang w:val="en-US"/>
              </w:rPr>
            </w:pPr>
            <w:proofErr w:type="spellStart"/>
            <w:r w:rsidRPr="00F1432F">
              <w:rPr>
                <w:lang w:val="en-US"/>
              </w:rPr>
              <w:t>StackOrder</w:t>
            </w:r>
            <w:proofErr w:type="spellEnd"/>
          </w:p>
        </w:tc>
        <w:tc>
          <w:tcPr>
            <w:tcW w:w="709" w:type="dxa"/>
          </w:tcPr>
          <w:p w:rsidR="00F1432F" w:rsidRPr="005039B6" w:rsidRDefault="005039B6" w:rsidP="009E740E">
            <w:pPr>
              <w:jc w:val="center"/>
              <w:rPr>
                <w:lang w:val="en-US"/>
              </w:rPr>
            </w:pPr>
            <w:r>
              <w:rPr>
                <w:lang w:val="en-US"/>
              </w:rPr>
              <w:t>NA</w:t>
            </w:r>
          </w:p>
        </w:tc>
        <w:tc>
          <w:tcPr>
            <w:tcW w:w="1843" w:type="dxa"/>
          </w:tcPr>
          <w:p w:rsidR="00F1432F" w:rsidRDefault="005039B6" w:rsidP="009E740E">
            <w:pPr>
              <w:jc w:val="center"/>
              <w:rPr>
                <w:lang w:val="en-US"/>
              </w:rPr>
            </w:pPr>
            <w:r>
              <w:rPr>
                <w:lang w:val="en-US"/>
              </w:rPr>
              <w:t>INT</w:t>
            </w:r>
          </w:p>
        </w:tc>
        <w:tc>
          <w:tcPr>
            <w:tcW w:w="3118" w:type="dxa"/>
          </w:tcPr>
          <w:p w:rsidR="00F1432F" w:rsidRPr="005039B6" w:rsidRDefault="005039B6" w:rsidP="00F1432F">
            <w:r>
              <w:t>Порядок укладки</w:t>
            </w:r>
          </w:p>
        </w:tc>
        <w:tc>
          <w:tcPr>
            <w:tcW w:w="3544" w:type="dxa"/>
          </w:tcPr>
          <w:p w:rsidR="00F1432F" w:rsidRDefault="005039B6" w:rsidP="009E740E">
            <w:r>
              <w:t>Заполняется для результат</w:t>
            </w:r>
            <w:r w:rsidR="00634D0A">
              <w:t>а</w:t>
            </w:r>
            <w:r>
              <w:t xml:space="preserve"> отгрузки и результата сборки, если используется учет по уникальным единицам. Значение берется из Прибытия ТС</w:t>
            </w:r>
          </w:p>
        </w:tc>
      </w:tr>
    </w:tbl>
    <w:p w:rsidR="00633D40" w:rsidRPr="00E80D6D" w:rsidRDefault="00633D40" w:rsidP="00633D40">
      <w:pPr>
        <w:rPr>
          <w:rFonts w:asciiTheme="majorHAnsi" w:eastAsiaTheme="majorEastAsia" w:hAnsiTheme="majorHAnsi" w:cstheme="majorBidi"/>
          <w:sz w:val="26"/>
          <w:szCs w:val="26"/>
        </w:rPr>
      </w:pPr>
      <w:bookmarkStart w:id="290" w:name="_Ref476654125"/>
      <w:bookmarkEnd w:id="287"/>
      <w:r w:rsidRPr="00E80D6D">
        <w:br w:type="page"/>
      </w:r>
    </w:p>
    <w:p w:rsidR="00B1606C" w:rsidRPr="005039B6" w:rsidRDefault="00B1606C" w:rsidP="00111C74">
      <w:pPr>
        <w:pStyle w:val="3"/>
      </w:pPr>
      <w:bookmarkStart w:id="291" w:name="_Ref506551549"/>
      <w:bookmarkStart w:id="292" w:name="BalanceRow"/>
      <w:proofErr w:type="spellStart"/>
      <w:r>
        <w:rPr>
          <w:lang w:val="en-US"/>
        </w:rPr>
        <w:lastRenderedPageBreak/>
        <w:t>BalanceRow</w:t>
      </w:r>
      <w:bookmarkEnd w:id="290"/>
      <w:bookmarkEnd w:id="291"/>
      <w:proofErr w:type="spellEnd"/>
    </w:p>
    <w:bookmarkEnd w:id="292"/>
    <w:p w:rsidR="00237BE0" w:rsidRPr="00237BE0" w:rsidRDefault="00237BE0" w:rsidP="005D5765">
      <w:pPr>
        <w:ind w:firstLine="708"/>
      </w:pPr>
      <w:r>
        <w:t>Строка остатков</w:t>
      </w:r>
    </w:p>
    <w:tbl>
      <w:tblPr>
        <w:tblStyle w:val="af4"/>
        <w:tblW w:w="10774" w:type="dxa"/>
        <w:tblInd w:w="-318" w:type="dxa"/>
        <w:tblLayout w:type="fixed"/>
        <w:tblLook w:val="04A0" w:firstRow="1" w:lastRow="0" w:firstColumn="1" w:lastColumn="0" w:noHBand="0" w:noVBand="1"/>
      </w:tblPr>
      <w:tblGrid>
        <w:gridCol w:w="1702"/>
        <w:gridCol w:w="851"/>
        <w:gridCol w:w="1984"/>
        <w:gridCol w:w="3048"/>
        <w:gridCol w:w="3189"/>
      </w:tblGrid>
      <w:tr w:rsidR="00B1606C" w:rsidRPr="00210AA5" w:rsidTr="004E091B">
        <w:trPr>
          <w:cantSplit/>
        </w:trPr>
        <w:tc>
          <w:tcPr>
            <w:tcW w:w="1702" w:type="dxa"/>
            <w:shd w:val="clear" w:color="auto" w:fill="D9D9D9" w:themeFill="background1" w:themeFillShade="D9"/>
          </w:tcPr>
          <w:p w:rsidR="00B1606C" w:rsidRPr="00210AA5" w:rsidRDefault="00B1606C" w:rsidP="004E091B">
            <w:pPr>
              <w:ind w:left="34"/>
              <w:rPr>
                <w:b/>
              </w:rPr>
            </w:pPr>
            <w:bookmarkStart w:id="293" w:name="_Response_1"/>
            <w:bookmarkEnd w:id="293"/>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1984" w:type="dxa"/>
            <w:shd w:val="clear" w:color="auto" w:fill="D9D9D9" w:themeFill="background1" w:themeFillShade="D9"/>
          </w:tcPr>
          <w:p w:rsidR="00B1606C" w:rsidRPr="00210AA5" w:rsidRDefault="00B1606C" w:rsidP="004E091B">
            <w:pPr>
              <w:jc w:val="center"/>
              <w:rPr>
                <w:b/>
              </w:rPr>
            </w:pPr>
            <w:r>
              <w:rPr>
                <w:b/>
              </w:rPr>
              <w:t>Тип значения</w:t>
            </w:r>
          </w:p>
        </w:tc>
        <w:tc>
          <w:tcPr>
            <w:tcW w:w="3048" w:type="dxa"/>
            <w:shd w:val="clear" w:color="auto" w:fill="D9D9D9" w:themeFill="background1" w:themeFillShade="D9"/>
          </w:tcPr>
          <w:p w:rsidR="00B1606C" w:rsidRPr="00210AA5" w:rsidRDefault="00B1606C" w:rsidP="004E091B">
            <w:pPr>
              <w:rPr>
                <w:b/>
              </w:rPr>
            </w:pPr>
            <w:r>
              <w:rPr>
                <w:b/>
              </w:rPr>
              <w:t>Описание</w:t>
            </w:r>
          </w:p>
        </w:tc>
        <w:tc>
          <w:tcPr>
            <w:tcW w:w="3189"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c>
          <w:tcPr>
            <w:tcW w:w="1702" w:type="dxa"/>
          </w:tcPr>
          <w:p w:rsidR="00B1606C" w:rsidRPr="005039B6" w:rsidRDefault="00B1606C" w:rsidP="004E091B">
            <w:pPr>
              <w:ind w:left="34"/>
            </w:pPr>
            <w:proofErr w:type="spellStart"/>
            <w:r>
              <w:rPr>
                <w:lang w:val="en-US"/>
              </w:rPr>
              <w:t>GoodID</w:t>
            </w:r>
            <w:proofErr w:type="spellEnd"/>
          </w:p>
        </w:tc>
        <w:tc>
          <w:tcPr>
            <w:tcW w:w="851" w:type="dxa"/>
          </w:tcPr>
          <w:p w:rsidR="00B1606C" w:rsidRPr="005039B6" w:rsidRDefault="00B1606C" w:rsidP="004E091B">
            <w:pPr>
              <w:jc w:val="center"/>
            </w:pPr>
            <w:r>
              <w:rPr>
                <w:lang w:val="en-US"/>
              </w:rPr>
              <w:t>MA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Pr="002A790D" w:rsidRDefault="00B1606C" w:rsidP="004E091B">
            <w:r>
              <w:t>Код товара</w:t>
            </w:r>
          </w:p>
        </w:tc>
        <w:tc>
          <w:tcPr>
            <w:tcW w:w="3189" w:type="dxa"/>
          </w:tcPr>
          <w:p w:rsidR="00B1606C" w:rsidRDefault="00B1606C" w:rsidP="004E091B"/>
        </w:tc>
      </w:tr>
      <w:tr w:rsidR="00B1606C" w:rsidRPr="00CC49AA" w:rsidTr="004E091B">
        <w:tc>
          <w:tcPr>
            <w:tcW w:w="1702" w:type="dxa"/>
          </w:tcPr>
          <w:p w:rsidR="00B1606C" w:rsidRPr="005039B6" w:rsidRDefault="00B1606C" w:rsidP="004E091B">
            <w:pPr>
              <w:ind w:left="34"/>
            </w:pPr>
            <w:proofErr w:type="spellStart"/>
            <w:r>
              <w:rPr>
                <w:lang w:val="en-US"/>
              </w:rPr>
              <w:t>FeatureID</w:t>
            </w:r>
            <w:proofErr w:type="spellEnd"/>
          </w:p>
        </w:tc>
        <w:tc>
          <w:tcPr>
            <w:tcW w:w="851" w:type="dxa"/>
          </w:tcPr>
          <w:p w:rsidR="00B1606C" w:rsidRPr="005039B6" w:rsidRDefault="00B1606C" w:rsidP="004E091B">
            <w:pPr>
              <w:jc w:val="center"/>
            </w:pPr>
            <w:r>
              <w:rPr>
                <w:lang w:val="en-US"/>
              </w:rPr>
              <w:t>NA</w:t>
            </w:r>
          </w:p>
        </w:tc>
        <w:tc>
          <w:tcPr>
            <w:tcW w:w="1984" w:type="dxa"/>
          </w:tcPr>
          <w:p w:rsidR="00B1606C" w:rsidRPr="005039B6" w:rsidRDefault="00B1606C" w:rsidP="004E091B">
            <w:pPr>
              <w:jc w:val="center"/>
            </w:pPr>
            <w:r>
              <w:rPr>
                <w:lang w:val="en-US"/>
              </w:rPr>
              <w:t>STR</w:t>
            </w:r>
            <w:r w:rsidRPr="005039B6">
              <w:t>(50)</w:t>
            </w:r>
          </w:p>
        </w:tc>
        <w:tc>
          <w:tcPr>
            <w:tcW w:w="3048" w:type="dxa"/>
          </w:tcPr>
          <w:p w:rsidR="00B1606C" w:rsidRDefault="00B1606C" w:rsidP="004E091B">
            <w:r>
              <w:t>Уникальный идентификатор характеристики</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proofErr w:type="spellStart"/>
            <w:r>
              <w:rPr>
                <w:lang w:val="en-US"/>
              </w:rPr>
              <w:t>StockID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331D15" w:rsidP="004E091B">
            <w:pPr>
              <w:jc w:val="center"/>
              <w:rPr>
                <w:lang w:val="en-US"/>
              </w:rPr>
            </w:pPr>
            <w:r>
              <w:rPr>
                <w:lang w:val="en-US"/>
              </w:rPr>
              <w:t>STR</w:t>
            </w:r>
          </w:p>
        </w:tc>
        <w:tc>
          <w:tcPr>
            <w:tcW w:w="3048" w:type="dxa"/>
          </w:tcPr>
          <w:p w:rsidR="00B1606C" w:rsidRDefault="00B1606C" w:rsidP="004E091B">
            <w:r>
              <w:t>Код склада</w:t>
            </w:r>
          </w:p>
        </w:tc>
        <w:tc>
          <w:tcPr>
            <w:tcW w:w="3189" w:type="dxa"/>
          </w:tcPr>
          <w:p w:rsidR="00B1606C" w:rsidRDefault="00B1606C" w:rsidP="004E091B"/>
        </w:tc>
      </w:tr>
      <w:tr w:rsidR="00B1606C" w:rsidRPr="00CC49AA" w:rsidTr="004E091B">
        <w:tc>
          <w:tcPr>
            <w:tcW w:w="1702" w:type="dxa"/>
          </w:tcPr>
          <w:p w:rsidR="00B1606C" w:rsidRDefault="00B1606C" w:rsidP="004E091B">
            <w:pPr>
              <w:ind w:left="34"/>
              <w:rPr>
                <w:lang w:val="en-US"/>
              </w:rPr>
            </w:pPr>
            <w:proofErr w:type="spellStart"/>
            <w:r>
              <w:rPr>
                <w:lang w:val="en-US"/>
              </w:rPr>
              <w:t>OwnerID</w:t>
            </w:r>
            <w:proofErr w:type="spellEnd"/>
          </w:p>
        </w:tc>
        <w:tc>
          <w:tcPr>
            <w:tcW w:w="851" w:type="dxa"/>
          </w:tcPr>
          <w:p w:rsidR="00B1606C" w:rsidRDefault="00B1606C" w:rsidP="004E091B">
            <w:pPr>
              <w:jc w:val="center"/>
              <w:rPr>
                <w:lang w:val="en-US"/>
              </w:rPr>
            </w:pPr>
            <w:r>
              <w:rPr>
                <w:lang w:val="en-US"/>
              </w:rPr>
              <w:t>MA</w:t>
            </w:r>
          </w:p>
        </w:tc>
        <w:tc>
          <w:tcPr>
            <w:tcW w:w="1984" w:type="dxa"/>
          </w:tcPr>
          <w:p w:rsidR="00B1606C" w:rsidRDefault="00B1606C" w:rsidP="004E091B">
            <w:pPr>
              <w:jc w:val="center"/>
              <w:rPr>
                <w:lang w:val="en-US"/>
              </w:rPr>
            </w:pPr>
            <w:r>
              <w:rPr>
                <w:lang w:val="en-US"/>
              </w:rPr>
              <w:t>INT</w:t>
            </w:r>
          </w:p>
        </w:tc>
        <w:tc>
          <w:tcPr>
            <w:tcW w:w="3048" w:type="dxa"/>
          </w:tcPr>
          <w:p w:rsidR="00B1606C" w:rsidRDefault="00B1606C" w:rsidP="004E091B">
            <w:r>
              <w:t>Код собственника</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Balance</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2A790D" w:rsidRDefault="00B1606C" w:rsidP="004E091B">
            <w:pPr>
              <w:jc w:val="center"/>
              <w:rPr>
                <w:lang w:val="en-US"/>
              </w:rPr>
            </w:pPr>
            <w:r>
              <w:rPr>
                <w:lang w:val="en-US"/>
              </w:rPr>
              <w:t>DEC</w:t>
            </w:r>
          </w:p>
        </w:tc>
        <w:tc>
          <w:tcPr>
            <w:tcW w:w="3048" w:type="dxa"/>
          </w:tcPr>
          <w:p w:rsidR="00B1606C" w:rsidRPr="002A790D" w:rsidRDefault="00B1606C" w:rsidP="004E091B">
            <w:pPr>
              <w:rPr>
                <w:lang w:val="en-US"/>
              </w:rPr>
            </w:pPr>
            <w:r>
              <w:t>Текущий полный остаток</w:t>
            </w:r>
          </w:p>
        </w:tc>
        <w:tc>
          <w:tcPr>
            <w:tcW w:w="3189" w:type="dxa"/>
          </w:tcPr>
          <w:p w:rsidR="00B1606C" w:rsidRDefault="00B1606C" w:rsidP="004E091B"/>
        </w:tc>
      </w:tr>
      <w:tr w:rsidR="00B1606C" w:rsidRPr="00CC49AA" w:rsidTr="004E091B">
        <w:tc>
          <w:tcPr>
            <w:tcW w:w="1702" w:type="dxa"/>
          </w:tcPr>
          <w:p w:rsidR="00B1606C" w:rsidRPr="00104C33" w:rsidRDefault="00B1606C" w:rsidP="004E091B">
            <w:pPr>
              <w:ind w:left="34"/>
              <w:rPr>
                <w:lang w:val="en-US"/>
              </w:rPr>
            </w:pPr>
            <w:r>
              <w:rPr>
                <w:lang w:val="en-US"/>
              </w:rPr>
              <w:t>Diff</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104C33" w:rsidRDefault="00B1606C" w:rsidP="004E091B">
            <w:r>
              <w:t>Изменение остатка</w:t>
            </w:r>
          </w:p>
        </w:tc>
        <w:tc>
          <w:tcPr>
            <w:tcW w:w="3189" w:type="dxa"/>
          </w:tcPr>
          <w:p w:rsidR="00B1606C" w:rsidRDefault="00B1606C" w:rsidP="004E091B"/>
        </w:tc>
      </w:tr>
      <w:tr w:rsidR="00B1606C" w:rsidRPr="00CC49AA" w:rsidTr="004E091B">
        <w:tc>
          <w:tcPr>
            <w:tcW w:w="1702" w:type="dxa"/>
          </w:tcPr>
          <w:p w:rsidR="00B1606C" w:rsidRPr="00AA1EE1" w:rsidRDefault="00B1606C" w:rsidP="004E091B">
            <w:pPr>
              <w:ind w:left="34"/>
              <w:rPr>
                <w:lang w:val="en-US"/>
              </w:rPr>
            </w:pPr>
            <w:r>
              <w:rPr>
                <w:lang w:val="en-US"/>
              </w:rPr>
              <w:t>Reserved</w:t>
            </w:r>
          </w:p>
        </w:tc>
        <w:tc>
          <w:tcPr>
            <w:tcW w:w="851" w:type="dxa"/>
          </w:tcPr>
          <w:p w:rsidR="00B1606C" w:rsidRPr="007952F3" w:rsidRDefault="00B1606C" w:rsidP="004E091B">
            <w:pPr>
              <w:jc w:val="center"/>
              <w:rPr>
                <w:lang w:val="en-US"/>
              </w:rPr>
            </w:pPr>
            <w:r>
              <w:rPr>
                <w:lang w:val="en-US"/>
              </w:rPr>
              <w:t>NA</w:t>
            </w:r>
          </w:p>
        </w:tc>
        <w:tc>
          <w:tcPr>
            <w:tcW w:w="1984" w:type="dxa"/>
          </w:tcPr>
          <w:p w:rsidR="00B1606C" w:rsidRPr="00AA1EE1" w:rsidRDefault="00B1606C" w:rsidP="004E091B">
            <w:pPr>
              <w:jc w:val="center"/>
              <w:rPr>
                <w:lang w:val="en-US"/>
              </w:rPr>
            </w:pPr>
            <w:r>
              <w:rPr>
                <w:lang w:val="en-US"/>
              </w:rPr>
              <w:t>DEC</w:t>
            </w:r>
          </w:p>
        </w:tc>
        <w:tc>
          <w:tcPr>
            <w:tcW w:w="3048" w:type="dxa"/>
          </w:tcPr>
          <w:p w:rsidR="00B1606C" w:rsidRPr="002A790D" w:rsidRDefault="00B1606C" w:rsidP="002F5EFB">
            <w:r>
              <w:t>В активных заказах (зарезервированы)</w:t>
            </w:r>
          </w:p>
        </w:tc>
        <w:tc>
          <w:tcPr>
            <w:tcW w:w="3189" w:type="dxa"/>
          </w:tcPr>
          <w:p w:rsidR="00B1606C" w:rsidRDefault="00B1606C" w:rsidP="004E091B"/>
        </w:tc>
      </w:tr>
      <w:tr w:rsidR="00974FE6" w:rsidRPr="00CC49AA" w:rsidTr="004E091B">
        <w:tc>
          <w:tcPr>
            <w:tcW w:w="1702" w:type="dxa"/>
          </w:tcPr>
          <w:p w:rsidR="00974FE6" w:rsidRDefault="00974FE6" w:rsidP="004E091B">
            <w:pPr>
              <w:ind w:left="34"/>
              <w:rPr>
                <w:lang w:val="en-US"/>
              </w:rPr>
            </w:pPr>
            <w:r>
              <w:rPr>
                <w:lang w:val="en-US"/>
              </w:rPr>
              <w:t>Batch</w:t>
            </w:r>
          </w:p>
        </w:tc>
        <w:tc>
          <w:tcPr>
            <w:tcW w:w="851" w:type="dxa"/>
          </w:tcPr>
          <w:p w:rsidR="00974FE6" w:rsidRDefault="00974FE6" w:rsidP="004E091B">
            <w:pPr>
              <w:jc w:val="center"/>
              <w:rPr>
                <w:lang w:val="en-US"/>
              </w:rPr>
            </w:pPr>
            <w:r>
              <w:rPr>
                <w:lang w:val="en-US"/>
              </w:rPr>
              <w:t>NE</w:t>
            </w:r>
          </w:p>
        </w:tc>
        <w:tc>
          <w:tcPr>
            <w:tcW w:w="1984" w:type="dxa"/>
          </w:tcPr>
          <w:p w:rsidR="00974FE6" w:rsidRDefault="00974FE6" w:rsidP="00974FE6">
            <w:pPr>
              <w:pStyle w:val="aff4"/>
              <w:rPr>
                <w:lang w:val="en-US"/>
              </w:rPr>
            </w:pPr>
            <w:r>
              <w:rPr>
                <w:lang w:val="en-US"/>
              </w:rPr>
              <w:fldChar w:fldCharType="begin"/>
            </w:r>
            <w:r>
              <w:rPr>
                <w:lang w:val="en-US"/>
              </w:rPr>
              <w:instrText xml:space="preserve"> REF _Ref515534145 \h </w:instrText>
            </w:r>
            <w:r>
              <w:rPr>
                <w:lang w:val="en-US"/>
              </w:rPr>
            </w:r>
            <w:r>
              <w:rPr>
                <w:lang w:val="en-US"/>
              </w:rPr>
              <w:fldChar w:fldCharType="separate"/>
            </w:r>
            <w:r>
              <w:rPr>
                <w:lang w:val="en-US"/>
              </w:rPr>
              <w:t>Batch</w:t>
            </w:r>
            <w:r>
              <w:rPr>
                <w:lang w:val="en-US"/>
              </w:rPr>
              <w:fldChar w:fldCharType="end"/>
            </w:r>
          </w:p>
        </w:tc>
        <w:tc>
          <w:tcPr>
            <w:tcW w:w="3048" w:type="dxa"/>
          </w:tcPr>
          <w:p w:rsidR="00974FE6" w:rsidRDefault="00974FE6" w:rsidP="002F5EFB">
            <w:r>
              <w:t>Партия товара</w:t>
            </w:r>
          </w:p>
        </w:tc>
        <w:tc>
          <w:tcPr>
            <w:tcW w:w="3189" w:type="dxa"/>
          </w:tcPr>
          <w:p w:rsidR="00974FE6" w:rsidRDefault="00974FE6" w:rsidP="004E091B"/>
        </w:tc>
      </w:tr>
      <w:tr w:rsidR="00331D15" w:rsidRPr="00CC49AA" w:rsidTr="004E091B">
        <w:tc>
          <w:tcPr>
            <w:tcW w:w="1702" w:type="dxa"/>
          </w:tcPr>
          <w:p w:rsidR="00331D15" w:rsidRDefault="00331D15" w:rsidP="004E091B">
            <w:pPr>
              <w:ind w:left="34"/>
              <w:rPr>
                <w:lang w:val="en-US"/>
              </w:rPr>
            </w:pPr>
            <w:r>
              <w:rPr>
                <w:lang w:val="en-US"/>
              </w:rPr>
              <w:t>Quality</w:t>
            </w:r>
          </w:p>
        </w:tc>
        <w:tc>
          <w:tcPr>
            <w:tcW w:w="851" w:type="dxa"/>
          </w:tcPr>
          <w:p w:rsidR="00331D15" w:rsidRDefault="00331D15" w:rsidP="004E091B">
            <w:pPr>
              <w:jc w:val="center"/>
              <w:rPr>
                <w:lang w:val="en-US"/>
              </w:rPr>
            </w:pPr>
            <w:r>
              <w:rPr>
                <w:lang w:val="en-US"/>
              </w:rPr>
              <w:t>NA</w:t>
            </w:r>
          </w:p>
        </w:tc>
        <w:tc>
          <w:tcPr>
            <w:tcW w:w="1984" w:type="dxa"/>
          </w:tcPr>
          <w:p w:rsidR="00331D15" w:rsidRPr="00331D15" w:rsidRDefault="00331D15" w:rsidP="00974FE6">
            <w:pPr>
              <w:pStyle w:val="aff4"/>
              <w:rPr>
                <w:i w:val="0"/>
                <w:u w:val="none"/>
                <w:lang w:val="en-US"/>
              </w:rPr>
            </w:pPr>
            <w:r w:rsidRPr="00331D15">
              <w:rPr>
                <w:i w:val="0"/>
                <w:color w:val="auto"/>
                <w:u w:val="none"/>
                <w:lang w:val="en-US"/>
              </w:rPr>
              <w:t>INT</w:t>
            </w:r>
          </w:p>
        </w:tc>
        <w:tc>
          <w:tcPr>
            <w:tcW w:w="3048" w:type="dxa"/>
          </w:tcPr>
          <w:p w:rsidR="00331D15" w:rsidRDefault="00331D15" w:rsidP="002F5EFB">
            <w:r>
              <w:t>Код качества остатка</w:t>
            </w:r>
          </w:p>
        </w:tc>
        <w:tc>
          <w:tcPr>
            <w:tcW w:w="3189" w:type="dxa"/>
          </w:tcPr>
          <w:p w:rsidR="00331D15" w:rsidRDefault="00331D15" w:rsidP="004E091B"/>
        </w:tc>
      </w:tr>
    </w:tbl>
    <w:p w:rsidR="00B1606C" w:rsidRDefault="00B1606C" w:rsidP="00B1606C">
      <w:pPr>
        <w:pStyle w:val="3"/>
        <w:shd w:val="clear" w:color="auto" w:fill="FFFFFF" w:themeFill="background1"/>
        <w:rPr>
          <w:rFonts w:cstheme="majorHAnsi"/>
          <w:lang w:val="en-US"/>
        </w:rPr>
      </w:pPr>
      <w:bookmarkStart w:id="294" w:name="_ReceivingAdviceRow"/>
      <w:bookmarkStart w:id="295" w:name="_Status"/>
      <w:bookmarkStart w:id="296" w:name="_OrderStatus"/>
      <w:bookmarkStart w:id="297" w:name="_AddProperty"/>
      <w:bookmarkStart w:id="298" w:name="_ShipmentAdvice"/>
      <w:bookmarkStart w:id="299" w:name="_Ref499041979"/>
      <w:bookmarkStart w:id="300" w:name="DifferenceRow"/>
      <w:bookmarkEnd w:id="294"/>
      <w:bookmarkEnd w:id="295"/>
      <w:bookmarkEnd w:id="296"/>
      <w:bookmarkEnd w:id="297"/>
      <w:bookmarkEnd w:id="298"/>
      <w:proofErr w:type="spellStart"/>
      <w:r w:rsidRPr="005E5AA3">
        <w:rPr>
          <w:lang w:val="en-US"/>
        </w:rPr>
        <w:t>Difference</w:t>
      </w:r>
      <w:r w:rsidRPr="005E5AA3">
        <w:rPr>
          <w:rFonts w:cstheme="majorHAnsi"/>
          <w:lang w:val="en-US"/>
        </w:rPr>
        <w:t>Row</w:t>
      </w:r>
      <w:bookmarkEnd w:id="299"/>
      <w:proofErr w:type="spellEnd"/>
    </w:p>
    <w:bookmarkEnd w:id="300"/>
    <w:p w:rsidR="00B1606C" w:rsidRPr="00B10A9C" w:rsidRDefault="00B1606C" w:rsidP="00B1606C">
      <w:pPr>
        <w:shd w:val="clear" w:color="auto" w:fill="FFFFFF" w:themeFill="background1"/>
      </w:pPr>
      <w:r>
        <w:tab/>
      </w:r>
      <w:r w:rsidRPr="00B1606C">
        <w:rPr>
          <w:shd w:val="clear" w:color="auto" w:fill="FFFFFF" w:themeFill="background1"/>
        </w:rPr>
        <w:t>Описание строки-движения по ячейке «Расхождения»</w:t>
      </w:r>
    </w:p>
    <w:tbl>
      <w:tblPr>
        <w:tblStyle w:val="af4"/>
        <w:tblW w:w="10773" w:type="dxa"/>
        <w:tblInd w:w="-318" w:type="dxa"/>
        <w:shd w:val="clear" w:color="auto" w:fill="FFFFFF" w:themeFill="background1"/>
        <w:tblLayout w:type="fixed"/>
        <w:tblLook w:val="04A0" w:firstRow="1" w:lastRow="0" w:firstColumn="1" w:lastColumn="0" w:noHBand="0" w:noVBand="1"/>
      </w:tblPr>
      <w:tblGrid>
        <w:gridCol w:w="1710"/>
        <w:gridCol w:w="872"/>
        <w:gridCol w:w="1986"/>
        <w:gridCol w:w="3033"/>
        <w:gridCol w:w="3172"/>
      </w:tblGrid>
      <w:tr w:rsidR="00B1606C" w:rsidTr="00B1606C">
        <w:trPr>
          <w:cantSplit/>
        </w:trPr>
        <w:tc>
          <w:tcPr>
            <w:tcW w:w="1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Поле</w:t>
            </w:r>
          </w:p>
        </w:tc>
        <w:tc>
          <w:tcPr>
            <w:tcW w:w="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Исп.</w:t>
            </w:r>
          </w:p>
        </w:tc>
        <w:tc>
          <w:tcPr>
            <w:tcW w:w="17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Тип значения</w:t>
            </w:r>
          </w:p>
        </w:tc>
        <w:tc>
          <w:tcPr>
            <w:tcW w:w="2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Описание</w:t>
            </w:r>
          </w:p>
        </w:tc>
        <w:tc>
          <w:tcPr>
            <w:tcW w:w="2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1606C" w:rsidRDefault="00B1606C" w:rsidP="00B1606C">
            <w:pPr>
              <w:keepNext/>
              <w:shd w:val="clear" w:color="auto" w:fill="D9D9D9" w:themeFill="background1" w:themeFillShade="D9"/>
              <w:rPr>
                <w:b/>
              </w:rPr>
            </w:pPr>
            <w:r>
              <w:rPr>
                <w:b/>
              </w:rPr>
              <w:t>Комментарий</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proofErr w:type="spellStart"/>
            <w:r w:rsidRPr="00A706B2">
              <w:rPr>
                <w:rFonts w:cstheme="minorHAnsi"/>
                <w:lang w:val="en-US"/>
              </w:rPr>
              <w:t>GoodID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Код товара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B44AAB" w:rsidRDefault="00B1606C" w:rsidP="00B1606C">
            <w:pPr>
              <w:keepNext/>
              <w:shd w:val="clear" w:color="auto" w:fill="FFFFFF" w:themeFill="background1"/>
              <w:rPr>
                <w:rFonts w:cstheme="minorHAnsi"/>
                <w:lang w:val="en-US"/>
              </w:rPr>
            </w:pPr>
            <w:proofErr w:type="spellStart"/>
            <w:r>
              <w:rPr>
                <w:rFonts w:cstheme="minorHAnsi"/>
                <w:lang w:val="en-US"/>
              </w:rPr>
              <w:t>FeatureID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NA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lang w:val="en-US"/>
              </w:rPr>
            </w:pPr>
            <w:r>
              <w:rPr>
                <w:lang w:val="en-US"/>
              </w:rPr>
              <w:t>STR(50)</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характеристики</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2A4864" w:rsidRDefault="00B1606C" w:rsidP="00B1606C">
            <w:pPr>
              <w:keepNext/>
              <w:shd w:val="clear" w:color="auto" w:fill="FFFFFF" w:themeFill="background1"/>
              <w:rPr>
                <w:rFonts w:cstheme="minorHAnsi"/>
                <w:lang w:val="en-US"/>
              </w:rPr>
            </w:pPr>
            <w:proofErr w:type="spellStart"/>
            <w:r>
              <w:rPr>
                <w:rFonts w:cstheme="minorHAnsi"/>
                <w:lang w:val="en-US"/>
              </w:rPr>
              <w:t>DiffType</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STR(1)</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rPr>
              <w:t>Тип движения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Текстовый символ плюс (+), либо минус (-)</w:t>
            </w: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sidRPr="00A706B2">
              <w:rPr>
                <w:rFonts w:cstheme="minorHAnsi"/>
                <w:lang w:val="en-US"/>
              </w:rPr>
              <w:t>Diff</w:t>
            </w:r>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F84E28" w:rsidRDefault="00B1606C" w:rsidP="00B1606C">
            <w:pPr>
              <w:keepNext/>
              <w:shd w:val="clear" w:color="auto" w:fill="FFFFFF" w:themeFill="background1"/>
              <w:rPr>
                <w:rFonts w:cstheme="minorHAnsi"/>
              </w:rPr>
            </w:pPr>
            <w:r>
              <w:rPr>
                <w:rFonts w:cstheme="minorHAnsi"/>
                <w:lang w:val="en-US"/>
              </w:rPr>
              <w:t>DEC</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1606C" w:rsidRPr="00A706B2" w:rsidRDefault="00B1606C" w:rsidP="00B1606C">
            <w:pPr>
              <w:keepNext/>
              <w:shd w:val="clear" w:color="auto" w:fill="FFFFFF" w:themeFill="background1"/>
              <w:rPr>
                <w:rFonts w:cstheme="minorHAnsi"/>
              </w:rPr>
            </w:pPr>
            <w:r w:rsidRPr="00A706B2">
              <w:rPr>
                <w:rFonts w:cstheme="minorHAnsi"/>
              </w:rPr>
              <w:t>Изменение остатка</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9D2FA1" w:rsidRDefault="00B1606C" w:rsidP="00B1606C">
            <w:pPr>
              <w:keepNext/>
              <w:shd w:val="clear" w:color="auto" w:fill="FFFFFF" w:themeFill="background1"/>
              <w:rPr>
                <w:rFonts w:cstheme="minorHAnsi"/>
                <w:lang w:val="en-US"/>
              </w:rPr>
            </w:pPr>
            <w:proofErr w:type="spellStart"/>
            <w:r>
              <w:rPr>
                <w:rFonts w:cstheme="minorHAnsi"/>
                <w:lang w:val="en-US"/>
              </w:rPr>
              <w:t>StockID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склада-получателя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r w:rsidR="00B1606C" w:rsidTr="00B1606C">
        <w:tc>
          <w:tcPr>
            <w:tcW w:w="154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proofErr w:type="spellStart"/>
            <w:r>
              <w:rPr>
                <w:rFonts w:cstheme="minorHAnsi"/>
                <w:lang w:val="en-US"/>
              </w:rPr>
              <w:t>AddressID</w:t>
            </w:r>
            <w:proofErr w:type="spellEnd"/>
          </w:p>
        </w:tc>
        <w:tc>
          <w:tcPr>
            <w:tcW w:w="787"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MA</w:t>
            </w:r>
          </w:p>
        </w:tc>
        <w:tc>
          <w:tcPr>
            <w:tcW w:w="179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lang w:val="en-US"/>
              </w:rPr>
            </w:pPr>
            <w:r>
              <w:rPr>
                <w:rFonts w:cstheme="minorHAnsi"/>
                <w:lang w:val="en-US"/>
              </w:rPr>
              <w:t>INT</w:t>
            </w:r>
          </w:p>
        </w:tc>
        <w:tc>
          <w:tcPr>
            <w:tcW w:w="2738"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r>
              <w:rPr>
                <w:rFonts w:cstheme="minorHAnsi"/>
              </w:rPr>
              <w:t>Код ячейки-получателя</w:t>
            </w:r>
          </w:p>
        </w:tc>
        <w:tc>
          <w:tcPr>
            <w:tcW w:w="2863" w:type="dxa"/>
            <w:tcBorders>
              <w:top w:val="single" w:sz="4" w:space="0" w:color="auto"/>
              <w:left w:val="single" w:sz="4" w:space="0" w:color="auto"/>
              <w:bottom w:val="single" w:sz="4" w:space="0" w:color="auto"/>
              <w:right w:val="single" w:sz="4" w:space="0" w:color="auto"/>
            </w:tcBorders>
            <w:shd w:val="clear" w:color="auto" w:fill="FFFFFF" w:themeFill="background1"/>
          </w:tcPr>
          <w:p w:rsidR="00B1606C" w:rsidRPr="00A706B2" w:rsidRDefault="00B1606C" w:rsidP="00B1606C">
            <w:pPr>
              <w:keepNext/>
              <w:shd w:val="clear" w:color="auto" w:fill="FFFFFF" w:themeFill="background1"/>
              <w:rPr>
                <w:rFonts w:cstheme="minorHAnsi"/>
              </w:rPr>
            </w:pPr>
          </w:p>
        </w:tc>
      </w:tr>
    </w:tbl>
    <w:p w:rsidR="00B1606C" w:rsidRPr="008B710F" w:rsidRDefault="00B1606C" w:rsidP="00F735AD">
      <w:pPr>
        <w:pStyle w:val="3"/>
      </w:pPr>
      <w:bookmarkStart w:id="301" w:name="_Ref506547726"/>
      <w:bookmarkStart w:id="302" w:name="ReceivingAdvice"/>
      <w:proofErr w:type="spellStart"/>
      <w:r>
        <w:rPr>
          <w:lang w:val="en-US"/>
        </w:rPr>
        <w:t>ReceivingAdvice</w:t>
      </w:r>
      <w:bookmarkEnd w:id="301"/>
      <w:proofErr w:type="spellEnd"/>
    </w:p>
    <w:bookmarkEnd w:id="302"/>
    <w:p w:rsidR="00B1606C" w:rsidRPr="00767D97" w:rsidRDefault="00B1606C" w:rsidP="005D5765">
      <w:pPr>
        <w:ind w:firstLine="708"/>
      </w:pPr>
      <w:r>
        <w:t>Данные подтверждения приёмки</w:t>
      </w:r>
    </w:p>
    <w:tbl>
      <w:tblPr>
        <w:tblStyle w:val="af4"/>
        <w:tblW w:w="10774" w:type="dxa"/>
        <w:tblInd w:w="-318" w:type="dxa"/>
        <w:tblLayout w:type="fixed"/>
        <w:tblLook w:val="04A0" w:firstRow="1" w:lastRow="0" w:firstColumn="1" w:lastColumn="0" w:noHBand="0" w:noVBand="1"/>
      </w:tblPr>
      <w:tblGrid>
        <w:gridCol w:w="1844"/>
        <w:gridCol w:w="709"/>
        <w:gridCol w:w="2268"/>
        <w:gridCol w:w="2693"/>
        <w:gridCol w:w="3260"/>
      </w:tblGrid>
      <w:tr w:rsidR="00B1606C" w:rsidRPr="00210AA5" w:rsidTr="002E6398">
        <w:trPr>
          <w:cantSplit/>
        </w:trPr>
        <w:tc>
          <w:tcPr>
            <w:tcW w:w="1844" w:type="dxa"/>
            <w:shd w:val="clear" w:color="auto" w:fill="D9D9D9" w:themeFill="background1" w:themeFillShade="D9"/>
          </w:tcPr>
          <w:p w:rsidR="00B1606C" w:rsidRPr="00210AA5" w:rsidRDefault="00B1606C" w:rsidP="003F56BA">
            <w:pPr>
              <w:ind w:left="34"/>
              <w:rPr>
                <w:b/>
              </w:rPr>
            </w:pPr>
            <w:r>
              <w:rPr>
                <w:b/>
              </w:rPr>
              <w:t>Поле</w:t>
            </w:r>
          </w:p>
        </w:tc>
        <w:tc>
          <w:tcPr>
            <w:tcW w:w="709" w:type="dxa"/>
            <w:shd w:val="clear" w:color="auto" w:fill="D9D9D9" w:themeFill="background1" w:themeFillShade="D9"/>
          </w:tcPr>
          <w:p w:rsidR="00B1606C" w:rsidRPr="00BB7D56" w:rsidRDefault="00B1606C" w:rsidP="00127E6A">
            <w:pPr>
              <w:jc w:val="center"/>
              <w:rPr>
                <w:b/>
              </w:rPr>
            </w:pPr>
            <w:r>
              <w:rPr>
                <w:b/>
              </w:rPr>
              <w:t>Исп.</w:t>
            </w:r>
          </w:p>
        </w:tc>
        <w:tc>
          <w:tcPr>
            <w:tcW w:w="2268" w:type="dxa"/>
            <w:shd w:val="clear" w:color="auto" w:fill="D9D9D9" w:themeFill="background1" w:themeFillShade="D9"/>
          </w:tcPr>
          <w:p w:rsidR="00B1606C" w:rsidRPr="00210AA5" w:rsidRDefault="00B1606C" w:rsidP="00127E6A">
            <w:pPr>
              <w:jc w:val="center"/>
              <w:rPr>
                <w:b/>
              </w:rPr>
            </w:pPr>
            <w:r>
              <w:rPr>
                <w:b/>
              </w:rPr>
              <w:t>Тип значения</w:t>
            </w:r>
          </w:p>
        </w:tc>
        <w:tc>
          <w:tcPr>
            <w:tcW w:w="2693" w:type="dxa"/>
            <w:shd w:val="clear" w:color="auto" w:fill="D9D9D9" w:themeFill="background1" w:themeFillShade="D9"/>
          </w:tcPr>
          <w:p w:rsidR="00B1606C" w:rsidRPr="00210AA5" w:rsidRDefault="00B1606C" w:rsidP="00127E6A">
            <w:pPr>
              <w:rPr>
                <w:b/>
              </w:rPr>
            </w:pPr>
            <w:r>
              <w:rPr>
                <w:b/>
              </w:rPr>
              <w:t>Описание</w:t>
            </w:r>
          </w:p>
        </w:tc>
        <w:tc>
          <w:tcPr>
            <w:tcW w:w="3260" w:type="dxa"/>
            <w:shd w:val="clear" w:color="auto" w:fill="D9D9D9" w:themeFill="background1" w:themeFillShade="D9"/>
          </w:tcPr>
          <w:p w:rsidR="00B1606C" w:rsidRPr="00210AA5" w:rsidRDefault="00B1606C" w:rsidP="00127E6A">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268" w:type="dxa"/>
          </w:tcPr>
          <w:p w:rsidR="00B1606C" w:rsidRPr="005F659A" w:rsidRDefault="0042358C" w:rsidP="009D0C87">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693" w:type="dxa"/>
          </w:tcPr>
          <w:p w:rsidR="00B1606C" w:rsidRPr="00E077F3" w:rsidRDefault="00B1606C" w:rsidP="009D0C87">
            <w:r>
              <w:t>Ссылка на заказ</w:t>
            </w:r>
          </w:p>
        </w:tc>
        <w:tc>
          <w:tcPr>
            <w:tcW w:w="3260" w:type="dxa"/>
          </w:tcPr>
          <w:p w:rsidR="00B1606C" w:rsidRDefault="00B1606C" w:rsidP="009D0C87"/>
        </w:tc>
      </w:tr>
      <w:tr w:rsidR="00B1606C" w:rsidRPr="00CC49AA" w:rsidTr="002E6398">
        <w:trPr>
          <w:cantSplit/>
        </w:trPr>
        <w:tc>
          <w:tcPr>
            <w:tcW w:w="1844" w:type="dxa"/>
          </w:tcPr>
          <w:p w:rsidR="00B1606C" w:rsidRPr="00467387" w:rsidRDefault="00AF1CE2" w:rsidP="003F56BA">
            <w:pPr>
              <w:ind w:left="34"/>
            </w:pPr>
            <w:r>
              <w:rPr>
                <w:lang w:val="en-US"/>
              </w:rPr>
              <w:t>Doc</w:t>
            </w:r>
          </w:p>
        </w:tc>
        <w:tc>
          <w:tcPr>
            <w:tcW w:w="709" w:type="dxa"/>
          </w:tcPr>
          <w:p w:rsidR="00B1606C" w:rsidRPr="00467387" w:rsidRDefault="00E80D6D" w:rsidP="00127E6A">
            <w:pPr>
              <w:jc w:val="center"/>
            </w:pPr>
            <w:r>
              <w:rPr>
                <w:lang w:val="en-US"/>
              </w:rPr>
              <w:t>MA</w:t>
            </w:r>
          </w:p>
        </w:tc>
        <w:tc>
          <w:tcPr>
            <w:tcW w:w="2268" w:type="dxa"/>
          </w:tcPr>
          <w:p w:rsidR="00B1606C" w:rsidRPr="005F659A" w:rsidRDefault="0042358C" w:rsidP="0042358C">
            <w:pPr>
              <w:pStyle w:val="aff4"/>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693" w:type="dxa"/>
          </w:tcPr>
          <w:p w:rsidR="00B1606C" w:rsidRPr="00723CF5" w:rsidRDefault="00B1606C" w:rsidP="008A4445">
            <w:r>
              <w:t xml:space="preserve">Ссылка на документ приемки в </w:t>
            </w:r>
            <w:r>
              <w:rPr>
                <w:lang w:val="en-US"/>
              </w:rPr>
              <w:t>WMS</w:t>
            </w:r>
          </w:p>
        </w:tc>
        <w:tc>
          <w:tcPr>
            <w:tcW w:w="3260" w:type="dxa"/>
          </w:tcPr>
          <w:p w:rsidR="00B1606C" w:rsidRPr="00F74A1D" w:rsidRDefault="00B1606C" w:rsidP="00E077F3">
            <w:r>
              <w:rPr>
                <w:lang w:val="en-US"/>
              </w:rPr>
              <w:t xml:space="preserve">GUID </w:t>
            </w:r>
            <w:r>
              <w:t>ссылки</w:t>
            </w:r>
          </w:p>
        </w:tc>
      </w:tr>
      <w:tr w:rsidR="00B1606C" w:rsidRPr="00CC49AA" w:rsidTr="002E6398">
        <w:trPr>
          <w:cantSplit/>
        </w:trPr>
        <w:tc>
          <w:tcPr>
            <w:tcW w:w="1844" w:type="dxa"/>
          </w:tcPr>
          <w:p w:rsidR="00B1606C" w:rsidRPr="008A4445" w:rsidRDefault="00B1606C" w:rsidP="003F56BA">
            <w:pPr>
              <w:ind w:left="34"/>
              <w:rPr>
                <w:lang w:val="en-US"/>
              </w:rPr>
            </w:pPr>
            <w:r>
              <w:rPr>
                <w:lang w:val="en-US"/>
              </w:rPr>
              <w:t>Stage</w:t>
            </w:r>
          </w:p>
        </w:tc>
        <w:tc>
          <w:tcPr>
            <w:tcW w:w="709" w:type="dxa"/>
          </w:tcPr>
          <w:p w:rsidR="00B1606C" w:rsidRPr="008A4445" w:rsidRDefault="00B1606C" w:rsidP="00127E6A">
            <w:pPr>
              <w:jc w:val="center"/>
              <w:rPr>
                <w:lang w:val="en-US"/>
              </w:rPr>
            </w:pPr>
            <w:r>
              <w:rPr>
                <w:lang w:val="en-US"/>
              </w:rPr>
              <w:t>NA</w:t>
            </w:r>
          </w:p>
        </w:tc>
        <w:tc>
          <w:tcPr>
            <w:tcW w:w="2268" w:type="dxa"/>
          </w:tcPr>
          <w:p w:rsidR="00B1606C" w:rsidRPr="00BB7D56" w:rsidRDefault="00B1606C" w:rsidP="00127E6A">
            <w:pPr>
              <w:jc w:val="center"/>
              <w:rPr>
                <w:lang w:val="en-US"/>
              </w:rPr>
            </w:pPr>
            <w:r>
              <w:rPr>
                <w:lang w:val="en-US"/>
              </w:rPr>
              <w:t>INT</w:t>
            </w:r>
          </w:p>
        </w:tc>
        <w:tc>
          <w:tcPr>
            <w:tcW w:w="2693" w:type="dxa"/>
          </w:tcPr>
          <w:p w:rsidR="00B1606C" w:rsidRDefault="00B1606C" w:rsidP="008A4445">
            <w:r>
              <w:t>Этап приемки</w:t>
            </w:r>
          </w:p>
        </w:tc>
        <w:tc>
          <w:tcPr>
            <w:tcW w:w="3260" w:type="dxa"/>
          </w:tcPr>
          <w:p w:rsidR="00B1606C" w:rsidRPr="008A4445" w:rsidRDefault="00B1606C" w:rsidP="008A4445">
            <w:r>
              <w:t>Передается в случае приемки по частям.</w:t>
            </w:r>
          </w:p>
        </w:tc>
      </w:tr>
      <w:tr w:rsidR="00B1606C" w:rsidRPr="00CC49AA" w:rsidTr="002E6398">
        <w:trPr>
          <w:cantSplit/>
        </w:trPr>
        <w:tc>
          <w:tcPr>
            <w:tcW w:w="1844" w:type="dxa"/>
          </w:tcPr>
          <w:p w:rsidR="00B1606C" w:rsidRDefault="00B1606C" w:rsidP="003F56BA">
            <w:pPr>
              <w:ind w:left="34"/>
              <w:rPr>
                <w:lang w:val="en-US"/>
              </w:rPr>
            </w:pPr>
            <w:proofErr w:type="spellStart"/>
            <w:r>
              <w:rPr>
                <w:lang w:val="en-US"/>
              </w:rPr>
              <w:t>AdviceRows</w:t>
            </w:r>
            <w:proofErr w:type="spellEnd"/>
          </w:p>
        </w:tc>
        <w:tc>
          <w:tcPr>
            <w:tcW w:w="709" w:type="dxa"/>
          </w:tcPr>
          <w:p w:rsidR="00B1606C" w:rsidRDefault="00B1606C" w:rsidP="00127E6A">
            <w:pPr>
              <w:jc w:val="center"/>
              <w:rPr>
                <w:lang w:val="en-US"/>
              </w:rPr>
            </w:pPr>
            <w:r>
              <w:rPr>
                <w:lang w:val="en-US"/>
              </w:rPr>
              <w:t>ME*</w:t>
            </w:r>
          </w:p>
        </w:tc>
        <w:tc>
          <w:tcPr>
            <w:tcW w:w="2268" w:type="dxa"/>
          </w:tcPr>
          <w:p w:rsidR="00B1606C" w:rsidRPr="005F659A"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693" w:type="dxa"/>
          </w:tcPr>
          <w:p w:rsidR="00B1606C" w:rsidRPr="008A4445" w:rsidRDefault="00B1606C" w:rsidP="008A4445">
            <w:r>
              <w:t>Строки подтверждения приемки</w:t>
            </w:r>
          </w:p>
        </w:tc>
        <w:tc>
          <w:tcPr>
            <w:tcW w:w="3260" w:type="dxa"/>
          </w:tcPr>
          <w:p w:rsidR="00B1606C" w:rsidRDefault="00B1606C" w:rsidP="00127E6A"/>
        </w:tc>
      </w:tr>
      <w:tr w:rsidR="00B1606C" w:rsidRPr="00CC49AA" w:rsidTr="002E6398">
        <w:tc>
          <w:tcPr>
            <w:tcW w:w="1844" w:type="dxa"/>
          </w:tcPr>
          <w:p w:rsidR="00B1606C" w:rsidRPr="00792C32" w:rsidRDefault="00B1606C" w:rsidP="002E6398">
            <w:pPr>
              <w:ind w:left="31"/>
            </w:pPr>
            <w:r>
              <w:rPr>
                <w:lang w:val="en-US"/>
              </w:rPr>
              <w:t>Comment</w:t>
            </w:r>
          </w:p>
        </w:tc>
        <w:tc>
          <w:tcPr>
            <w:tcW w:w="709" w:type="dxa"/>
          </w:tcPr>
          <w:p w:rsidR="00B1606C" w:rsidRPr="00403BB9" w:rsidRDefault="00B1606C" w:rsidP="009D0C87">
            <w:pPr>
              <w:jc w:val="center"/>
            </w:pPr>
            <w:r>
              <w:rPr>
                <w:lang w:val="en-US"/>
              </w:rPr>
              <w:t>NA</w:t>
            </w:r>
          </w:p>
        </w:tc>
        <w:tc>
          <w:tcPr>
            <w:tcW w:w="2268" w:type="dxa"/>
          </w:tcPr>
          <w:p w:rsidR="00B1606C" w:rsidRPr="00403BB9" w:rsidRDefault="00B1606C" w:rsidP="009D0C87">
            <w:pPr>
              <w:jc w:val="center"/>
            </w:pPr>
            <w:r>
              <w:rPr>
                <w:lang w:val="en-US"/>
              </w:rPr>
              <w:t>STR</w:t>
            </w:r>
          </w:p>
        </w:tc>
        <w:tc>
          <w:tcPr>
            <w:tcW w:w="2693" w:type="dxa"/>
          </w:tcPr>
          <w:p w:rsidR="00B1606C" w:rsidRDefault="00B1606C" w:rsidP="009D0C87">
            <w:r>
              <w:t>Комментарий к документу</w:t>
            </w:r>
          </w:p>
        </w:tc>
        <w:tc>
          <w:tcPr>
            <w:tcW w:w="3260" w:type="dxa"/>
          </w:tcPr>
          <w:p w:rsidR="00B1606C" w:rsidRDefault="00B1606C" w:rsidP="009D0C87"/>
        </w:tc>
      </w:tr>
    </w:tbl>
    <w:p w:rsidR="00B1606C" w:rsidRPr="008B710F" w:rsidRDefault="00B1606C" w:rsidP="00E55A1E">
      <w:pPr>
        <w:pStyle w:val="3"/>
      </w:pPr>
      <w:bookmarkStart w:id="303" w:name="_DispatchAdviceRow"/>
      <w:bookmarkStart w:id="304" w:name="_Ref497682151"/>
      <w:bookmarkStart w:id="305" w:name="ReservationAdvice"/>
      <w:bookmarkEnd w:id="303"/>
      <w:proofErr w:type="spellStart"/>
      <w:r>
        <w:rPr>
          <w:lang w:val="en-US"/>
        </w:rPr>
        <w:t>ReservationAdvice</w:t>
      </w:r>
      <w:bookmarkEnd w:id="304"/>
      <w:proofErr w:type="spellEnd"/>
    </w:p>
    <w:bookmarkEnd w:id="305"/>
    <w:p w:rsidR="00B1606C" w:rsidRPr="00E55A1E" w:rsidRDefault="00B1606C" w:rsidP="005D5765">
      <w:pPr>
        <w:ind w:firstLine="708"/>
      </w:pPr>
      <w:r>
        <w:t>Данные резервирования по заказу</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3B4731">
        <w:trPr>
          <w:cantSplit/>
        </w:trPr>
        <w:tc>
          <w:tcPr>
            <w:tcW w:w="1844" w:type="dxa"/>
            <w:shd w:val="clear" w:color="auto" w:fill="D9D9D9" w:themeFill="background1" w:themeFillShade="D9"/>
          </w:tcPr>
          <w:p w:rsidR="00B1606C" w:rsidRPr="00210AA5" w:rsidRDefault="00B1606C" w:rsidP="003B4731">
            <w:pPr>
              <w:ind w:left="34"/>
              <w:rPr>
                <w:b/>
              </w:rPr>
            </w:pPr>
            <w:r>
              <w:rPr>
                <w:b/>
              </w:rPr>
              <w:t>Поле</w:t>
            </w:r>
          </w:p>
        </w:tc>
        <w:tc>
          <w:tcPr>
            <w:tcW w:w="709" w:type="dxa"/>
            <w:shd w:val="clear" w:color="auto" w:fill="D9D9D9" w:themeFill="background1" w:themeFillShade="D9"/>
          </w:tcPr>
          <w:p w:rsidR="00B1606C" w:rsidRPr="00BB7D56" w:rsidRDefault="00B1606C" w:rsidP="003B4731">
            <w:pPr>
              <w:jc w:val="center"/>
              <w:rPr>
                <w:b/>
              </w:rPr>
            </w:pPr>
            <w:r>
              <w:rPr>
                <w:b/>
              </w:rPr>
              <w:t>Исп.</w:t>
            </w:r>
          </w:p>
        </w:tc>
        <w:tc>
          <w:tcPr>
            <w:tcW w:w="2126" w:type="dxa"/>
            <w:shd w:val="clear" w:color="auto" w:fill="D9D9D9" w:themeFill="background1" w:themeFillShade="D9"/>
          </w:tcPr>
          <w:p w:rsidR="00B1606C" w:rsidRPr="00210AA5" w:rsidRDefault="00B1606C" w:rsidP="003B4731">
            <w:pPr>
              <w:jc w:val="center"/>
              <w:rPr>
                <w:b/>
              </w:rPr>
            </w:pPr>
            <w:r>
              <w:rPr>
                <w:b/>
              </w:rPr>
              <w:t>Тип значения</w:t>
            </w:r>
          </w:p>
        </w:tc>
        <w:tc>
          <w:tcPr>
            <w:tcW w:w="2977" w:type="dxa"/>
            <w:shd w:val="clear" w:color="auto" w:fill="D9D9D9" w:themeFill="background1" w:themeFillShade="D9"/>
          </w:tcPr>
          <w:p w:rsidR="00B1606C" w:rsidRPr="00210AA5" w:rsidRDefault="00B1606C" w:rsidP="003B4731">
            <w:pPr>
              <w:rPr>
                <w:b/>
              </w:rPr>
            </w:pPr>
            <w:r>
              <w:rPr>
                <w:b/>
              </w:rPr>
              <w:t>Описание</w:t>
            </w:r>
          </w:p>
        </w:tc>
        <w:tc>
          <w:tcPr>
            <w:tcW w:w="3118" w:type="dxa"/>
            <w:shd w:val="clear" w:color="auto" w:fill="D9D9D9" w:themeFill="background1" w:themeFillShade="D9"/>
          </w:tcPr>
          <w:p w:rsidR="00B1606C" w:rsidRPr="00210AA5" w:rsidRDefault="00B1606C" w:rsidP="003B4731">
            <w:pPr>
              <w:rPr>
                <w:b/>
              </w:rPr>
            </w:pPr>
            <w:r>
              <w:rPr>
                <w:b/>
              </w:rPr>
              <w:t>Комментарий</w:t>
            </w:r>
          </w:p>
        </w:tc>
      </w:tr>
      <w:tr w:rsidR="00B1606C" w:rsidRPr="00CC49AA" w:rsidTr="003B4731">
        <w:trPr>
          <w:cantSplit/>
        </w:trPr>
        <w:tc>
          <w:tcPr>
            <w:tcW w:w="1844" w:type="dxa"/>
          </w:tcPr>
          <w:p w:rsidR="00B1606C" w:rsidRPr="00E077F3" w:rsidRDefault="00B1606C" w:rsidP="003B4731">
            <w:pPr>
              <w:ind w:left="34"/>
            </w:pPr>
            <w:r>
              <w:rPr>
                <w:lang w:val="en-US"/>
              </w:rPr>
              <w:t>Order</w:t>
            </w:r>
          </w:p>
        </w:tc>
        <w:tc>
          <w:tcPr>
            <w:tcW w:w="709" w:type="dxa"/>
          </w:tcPr>
          <w:p w:rsidR="00B1606C" w:rsidRDefault="00B1606C" w:rsidP="003B4731">
            <w:pPr>
              <w:jc w:val="center"/>
              <w:rPr>
                <w:lang w:val="en-US"/>
              </w:rPr>
            </w:pPr>
            <w:r>
              <w:rPr>
                <w:lang w:val="en-US"/>
              </w:rPr>
              <w:t>ME</w:t>
            </w:r>
          </w:p>
        </w:tc>
        <w:tc>
          <w:tcPr>
            <w:tcW w:w="2126" w:type="dxa"/>
          </w:tcPr>
          <w:p w:rsidR="00B1606C" w:rsidRPr="001941D5" w:rsidRDefault="0042358C" w:rsidP="003B4731">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3B4731">
            <w:r>
              <w:t>Ссылка на заказ</w:t>
            </w:r>
          </w:p>
        </w:tc>
        <w:tc>
          <w:tcPr>
            <w:tcW w:w="3118" w:type="dxa"/>
          </w:tcPr>
          <w:p w:rsidR="00B1606C" w:rsidRPr="00560769" w:rsidRDefault="00B1606C" w:rsidP="003B4731"/>
        </w:tc>
      </w:tr>
      <w:tr w:rsidR="00B1606C" w:rsidRPr="00CC49AA" w:rsidTr="003B4731">
        <w:trPr>
          <w:cantSplit/>
        </w:trPr>
        <w:tc>
          <w:tcPr>
            <w:tcW w:w="1844" w:type="dxa"/>
          </w:tcPr>
          <w:p w:rsidR="00B1606C" w:rsidRDefault="00B1606C" w:rsidP="003B4731">
            <w:pPr>
              <w:ind w:left="34"/>
              <w:rPr>
                <w:lang w:val="en-US"/>
              </w:rPr>
            </w:pPr>
            <w:proofErr w:type="spellStart"/>
            <w:r>
              <w:rPr>
                <w:lang w:val="en-US"/>
              </w:rPr>
              <w:t>AdviceRows</w:t>
            </w:r>
            <w:proofErr w:type="spellEnd"/>
          </w:p>
        </w:tc>
        <w:tc>
          <w:tcPr>
            <w:tcW w:w="709" w:type="dxa"/>
          </w:tcPr>
          <w:p w:rsidR="00B1606C" w:rsidRDefault="00B1606C" w:rsidP="003B4731">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1016A6" w:rsidRDefault="00B1606C" w:rsidP="001016A6">
            <w:r>
              <w:t>Данные резервирования</w:t>
            </w:r>
          </w:p>
        </w:tc>
        <w:tc>
          <w:tcPr>
            <w:tcW w:w="3118" w:type="dxa"/>
          </w:tcPr>
          <w:p w:rsidR="00B1606C" w:rsidRDefault="00B1606C" w:rsidP="003B4731"/>
        </w:tc>
      </w:tr>
    </w:tbl>
    <w:p w:rsidR="00633D40" w:rsidRDefault="00633D40" w:rsidP="00633D40">
      <w:pPr>
        <w:rPr>
          <w:rFonts w:asciiTheme="majorHAnsi" w:eastAsiaTheme="majorEastAsia" w:hAnsiTheme="majorHAnsi" w:cstheme="majorBidi"/>
          <w:sz w:val="26"/>
          <w:szCs w:val="26"/>
          <w:lang w:val="en-US"/>
        </w:rPr>
      </w:pPr>
      <w:r>
        <w:rPr>
          <w:lang w:val="en-US"/>
        </w:rPr>
        <w:br w:type="page"/>
      </w:r>
    </w:p>
    <w:p w:rsidR="00B1606C" w:rsidRPr="008B710F" w:rsidRDefault="00B1606C" w:rsidP="006F58FC">
      <w:pPr>
        <w:pStyle w:val="3"/>
      </w:pPr>
      <w:bookmarkStart w:id="306" w:name="_Ref506547770"/>
      <w:bookmarkStart w:id="307" w:name="ShipmentAdvice"/>
      <w:proofErr w:type="spellStart"/>
      <w:r>
        <w:rPr>
          <w:lang w:val="en-US"/>
        </w:rPr>
        <w:lastRenderedPageBreak/>
        <w:t>ShipmentAdvice</w:t>
      </w:r>
      <w:bookmarkEnd w:id="306"/>
      <w:proofErr w:type="spellEnd"/>
    </w:p>
    <w:bookmarkEnd w:id="307"/>
    <w:p w:rsidR="00B1606C" w:rsidRPr="00767D97" w:rsidRDefault="00B1606C" w:rsidP="005D5765">
      <w:pPr>
        <w:ind w:firstLine="708"/>
      </w:pPr>
      <w:r>
        <w:t>Данные подтверждения готовности заказа к отгрузке согласно сценарию складской обработки.</w:t>
      </w:r>
    </w:p>
    <w:tbl>
      <w:tblPr>
        <w:tblStyle w:val="af4"/>
        <w:tblW w:w="10774" w:type="dxa"/>
        <w:tblInd w:w="-318" w:type="dxa"/>
        <w:tblLayout w:type="fixed"/>
        <w:tblLook w:val="04A0" w:firstRow="1" w:lastRow="0" w:firstColumn="1" w:lastColumn="0" w:noHBand="0" w:noVBand="1"/>
      </w:tblPr>
      <w:tblGrid>
        <w:gridCol w:w="1844"/>
        <w:gridCol w:w="709"/>
        <w:gridCol w:w="2126"/>
        <w:gridCol w:w="2977"/>
        <w:gridCol w:w="3118"/>
      </w:tblGrid>
      <w:tr w:rsidR="00B1606C" w:rsidRPr="00210AA5" w:rsidTr="002E6398">
        <w:trPr>
          <w:cantSplit/>
        </w:trPr>
        <w:tc>
          <w:tcPr>
            <w:tcW w:w="1844" w:type="dxa"/>
            <w:shd w:val="clear" w:color="auto" w:fill="D9D9D9" w:themeFill="background1" w:themeFillShade="D9"/>
          </w:tcPr>
          <w:p w:rsidR="00B1606C" w:rsidRPr="00210AA5" w:rsidRDefault="00B1606C" w:rsidP="009E740E">
            <w:pPr>
              <w:ind w:left="34"/>
              <w:rPr>
                <w:b/>
              </w:rPr>
            </w:pPr>
            <w:r>
              <w:rPr>
                <w:b/>
              </w:rPr>
              <w:t>Поле</w:t>
            </w:r>
          </w:p>
        </w:tc>
        <w:tc>
          <w:tcPr>
            <w:tcW w:w="709" w:type="dxa"/>
            <w:shd w:val="clear" w:color="auto" w:fill="D9D9D9" w:themeFill="background1" w:themeFillShade="D9"/>
          </w:tcPr>
          <w:p w:rsidR="00B1606C" w:rsidRPr="00BB7D56" w:rsidRDefault="00B1606C" w:rsidP="009E740E">
            <w:pPr>
              <w:jc w:val="center"/>
              <w:rPr>
                <w:b/>
              </w:rPr>
            </w:pPr>
            <w:r>
              <w:rPr>
                <w:b/>
              </w:rPr>
              <w:t>Исп.</w:t>
            </w:r>
          </w:p>
        </w:tc>
        <w:tc>
          <w:tcPr>
            <w:tcW w:w="2126" w:type="dxa"/>
            <w:shd w:val="clear" w:color="auto" w:fill="D9D9D9" w:themeFill="background1" w:themeFillShade="D9"/>
          </w:tcPr>
          <w:p w:rsidR="00B1606C" w:rsidRPr="00210AA5" w:rsidRDefault="00B1606C" w:rsidP="009E740E">
            <w:pPr>
              <w:jc w:val="center"/>
              <w:rPr>
                <w:b/>
              </w:rPr>
            </w:pPr>
            <w:r>
              <w:rPr>
                <w:b/>
              </w:rPr>
              <w:t>Тип значения</w:t>
            </w:r>
          </w:p>
        </w:tc>
        <w:tc>
          <w:tcPr>
            <w:tcW w:w="2977" w:type="dxa"/>
            <w:shd w:val="clear" w:color="auto" w:fill="D9D9D9" w:themeFill="background1" w:themeFillShade="D9"/>
          </w:tcPr>
          <w:p w:rsidR="00B1606C" w:rsidRPr="00210AA5" w:rsidRDefault="00B1606C" w:rsidP="009E740E">
            <w:pPr>
              <w:rPr>
                <w:b/>
              </w:rPr>
            </w:pPr>
            <w:r>
              <w:rPr>
                <w:b/>
              </w:rPr>
              <w:t>Описание</w:t>
            </w:r>
          </w:p>
        </w:tc>
        <w:tc>
          <w:tcPr>
            <w:tcW w:w="3118" w:type="dxa"/>
            <w:shd w:val="clear" w:color="auto" w:fill="D9D9D9" w:themeFill="background1" w:themeFillShade="D9"/>
          </w:tcPr>
          <w:p w:rsidR="00B1606C" w:rsidRPr="00210AA5" w:rsidRDefault="00B1606C" w:rsidP="009E740E">
            <w:pPr>
              <w:rPr>
                <w:b/>
              </w:rPr>
            </w:pPr>
            <w:r>
              <w:rPr>
                <w:b/>
              </w:rPr>
              <w:t>Комментарий</w:t>
            </w:r>
          </w:p>
        </w:tc>
      </w:tr>
      <w:tr w:rsidR="00B1606C" w:rsidRPr="00CC49AA" w:rsidTr="009D0C87">
        <w:trPr>
          <w:cantSplit/>
        </w:trPr>
        <w:tc>
          <w:tcPr>
            <w:tcW w:w="1844" w:type="dxa"/>
          </w:tcPr>
          <w:p w:rsidR="00B1606C" w:rsidRPr="00E077F3" w:rsidRDefault="00B1606C" w:rsidP="009D0C87">
            <w:pPr>
              <w:ind w:left="34"/>
            </w:pPr>
            <w:r>
              <w:rPr>
                <w:lang w:val="en-US"/>
              </w:rPr>
              <w:t>Order</w:t>
            </w:r>
          </w:p>
        </w:tc>
        <w:tc>
          <w:tcPr>
            <w:tcW w:w="709" w:type="dxa"/>
          </w:tcPr>
          <w:p w:rsidR="00B1606C" w:rsidRDefault="00B1606C" w:rsidP="009D0C87">
            <w:pPr>
              <w:jc w:val="center"/>
              <w:rPr>
                <w:lang w:val="en-US"/>
              </w:rPr>
            </w:pPr>
            <w:r>
              <w:rPr>
                <w:lang w:val="en-US"/>
              </w:rPr>
              <w:t>ME</w:t>
            </w:r>
          </w:p>
        </w:tc>
        <w:tc>
          <w:tcPr>
            <w:tcW w:w="2126" w:type="dxa"/>
          </w:tcPr>
          <w:p w:rsidR="00B1606C" w:rsidRPr="001941D5" w:rsidRDefault="0042358C" w:rsidP="009D0C87">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2977" w:type="dxa"/>
          </w:tcPr>
          <w:p w:rsidR="00B1606C" w:rsidRPr="008A4445" w:rsidRDefault="00B1606C" w:rsidP="009D0C87">
            <w:r>
              <w:t>Ссылка на заказ</w:t>
            </w:r>
          </w:p>
        </w:tc>
        <w:tc>
          <w:tcPr>
            <w:tcW w:w="3118" w:type="dxa"/>
          </w:tcPr>
          <w:p w:rsidR="00B1606C" w:rsidRPr="00560769" w:rsidRDefault="00B1606C" w:rsidP="009D0C87"/>
        </w:tc>
      </w:tr>
      <w:tr w:rsidR="00B1606C" w:rsidRPr="00CC49AA" w:rsidTr="002E6398">
        <w:trPr>
          <w:cantSplit/>
        </w:trPr>
        <w:tc>
          <w:tcPr>
            <w:tcW w:w="1844" w:type="dxa"/>
          </w:tcPr>
          <w:p w:rsidR="00B1606C" w:rsidRPr="00E25665" w:rsidRDefault="00B1606C" w:rsidP="009E740E">
            <w:pPr>
              <w:ind w:left="34"/>
              <w:rPr>
                <w:lang w:val="en-US"/>
              </w:rPr>
            </w:pPr>
            <w:r>
              <w:rPr>
                <w:lang w:val="en-US"/>
              </w:rPr>
              <w:t>Doc</w:t>
            </w:r>
          </w:p>
        </w:tc>
        <w:tc>
          <w:tcPr>
            <w:tcW w:w="709" w:type="dxa"/>
          </w:tcPr>
          <w:p w:rsidR="00B1606C" w:rsidRPr="007952F3" w:rsidRDefault="00EE5E89" w:rsidP="009E740E">
            <w:pPr>
              <w:jc w:val="center"/>
              <w:rPr>
                <w:lang w:val="en-US"/>
              </w:rPr>
            </w:pPr>
            <w:r>
              <w:rPr>
                <w:lang w:val="en-US"/>
              </w:rPr>
              <w:t>N</w:t>
            </w:r>
            <w:r w:rsidR="00E80D6D">
              <w:rPr>
                <w:lang w:val="en-US"/>
              </w:rPr>
              <w:t>E</w:t>
            </w:r>
          </w:p>
        </w:tc>
        <w:tc>
          <w:tcPr>
            <w:tcW w:w="2126" w:type="dxa"/>
          </w:tcPr>
          <w:p w:rsidR="00B1606C" w:rsidRPr="001941D5" w:rsidRDefault="0042358C" w:rsidP="0042358C">
            <w:pPr>
              <w:pStyle w:val="aff4"/>
              <w:rPr>
                <w:lang w:val="en-US"/>
              </w:rPr>
            </w:pPr>
            <w:r>
              <w:rPr>
                <w:lang w:val="en-US"/>
              </w:rPr>
              <w:fldChar w:fldCharType="begin"/>
            </w:r>
            <w:r>
              <w:rPr>
                <w:lang w:val="en-US"/>
              </w:rPr>
              <w:instrText xml:space="preserve"> REF _Ref506557210 \h  \* MERGEFORMAT </w:instrText>
            </w:r>
            <w:r>
              <w:rPr>
                <w:lang w:val="en-US"/>
              </w:rPr>
            </w:r>
            <w:r>
              <w:rPr>
                <w:lang w:val="en-US"/>
              </w:rPr>
              <w:fldChar w:fldCharType="separate"/>
            </w:r>
            <w:proofErr w:type="spellStart"/>
            <w:r>
              <w:rPr>
                <w:lang w:val="en-US"/>
              </w:rPr>
              <w:t>AdviceDoc</w:t>
            </w:r>
            <w:proofErr w:type="spellEnd"/>
            <w:r>
              <w:rPr>
                <w:lang w:val="en-US"/>
              </w:rPr>
              <w:fldChar w:fldCharType="end"/>
            </w:r>
          </w:p>
        </w:tc>
        <w:tc>
          <w:tcPr>
            <w:tcW w:w="2977" w:type="dxa"/>
          </w:tcPr>
          <w:p w:rsidR="00B1606C" w:rsidRPr="00EE565C" w:rsidRDefault="00B1606C" w:rsidP="003D6161">
            <w:r>
              <w:t xml:space="preserve">Ссылка на документ упаковки(контроля) в </w:t>
            </w:r>
            <w:r>
              <w:rPr>
                <w:lang w:val="en-US"/>
              </w:rPr>
              <w:t>WMS</w:t>
            </w:r>
          </w:p>
        </w:tc>
        <w:tc>
          <w:tcPr>
            <w:tcW w:w="3118" w:type="dxa"/>
          </w:tcPr>
          <w:p w:rsidR="00B1606C" w:rsidRPr="006F58FC" w:rsidRDefault="00B1606C" w:rsidP="009E740E"/>
        </w:tc>
      </w:tr>
      <w:tr w:rsidR="00B1606C" w:rsidRPr="00CC49AA" w:rsidTr="002E6398">
        <w:trPr>
          <w:cantSplit/>
        </w:trPr>
        <w:tc>
          <w:tcPr>
            <w:tcW w:w="1844" w:type="dxa"/>
          </w:tcPr>
          <w:p w:rsidR="00B1606C" w:rsidRPr="00A76DFD" w:rsidRDefault="00B1606C" w:rsidP="009E740E">
            <w:pPr>
              <w:ind w:left="34"/>
              <w:rPr>
                <w:lang w:val="en-US"/>
              </w:rPr>
            </w:pPr>
            <w:proofErr w:type="spellStart"/>
            <w:r>
              <w:rPr>
                <w:lang w:val="en-US"/>
              </w:rPr>
              <w:t>CargoUnits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2977" w:type="dxa"/>
          </w:tcPr>
          <w:p w:rsidR="00B1606C" w:rsidRPr="00A76DFD" w:rsidRDefault="00B1606C" w:rsidP="009E740E">
            <w:r>
              <w:t>Грузовые места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AdviceRows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фактического выполнения заказа</w:t>
            </w:r>
          </w:p>
        </w:tc>
        <w:tc>
          <w:tcPr>
            <w:tcW w:w="3118" w:type="dxa"/>
          </w:tcPr>
          <w:p w:rsidR="00B1606C" w:rsidRDefault="00B1606C" w:rsidP="009E740E"/>
        </w:tc>
      </w:tr>
      <w:tr w:rsidR="00B1606C" w:rsidRPr="00CC49AA" w:rsidTr="002E6398">
        <w:trPr>
          <w:cantSplit/>
        </w:trPr>
        <w:tc>
          <w:tcPr>
            <w:tcW w:w="1844" w:type="dxa"/>
          </w:tcPr>
          <w:p w:rsidR="00B1606C" w:rsidRDefault="00B1606C" w:rsidP="009E740E">
            <w:pPr>
              <w:ind w:left="34"/>
              <w:rPr>
                <w:lang w:val="en-US"/>
              </w:rPr>
            </w:pPr>
            <w:proofErr w:type="spellStart"/>
            <w:r>
              <w:rPr>
                <w:lang w:val="en-US"/>
              </w:rPr>
              <w:t>DiffRows</w:t>
            </w:r>
            <w:proofErr w:type="spellEnd"/>
          </w:p>
        </w:tc>
        <w:tc>
          <w:tcPr>
            <w:tcW w:w="709" w:type="dxa"/>
          </w:tcPr>
          <w:p w:rsidR="00B1606C" w:rsidRDefault="00B1606C" w:rsidP="009E740E">
            <w:pPr>
              <w:jc w:val="center"/>
              <w:rPr>
                <w:lang w:val="en-US"/>
              </w:rPr>
            </w:pPr>
            <w:r>
              <w:rPr>
                <w:lang w:val="en-US"/>
              </w:rPr>
              <w:t>NE*</w:t>
            </w:r>
          </w:p>
        </w:tc>
        <w:tc>
          <w:tcPr>
            <w:tcW w:w="2126" w:type="dxa"/>
          </w:tcPr>
          <w:p w:rsidR="00B1606C" w:rsidRPr="001941D5" w:rsidRDefault="0042358C" w:rsidP="0042358C">
            <w:pPr>
              <w:pStyle w:val="aff4"/>
            </w:pPr>
            <w:r>
              <w:rPr>
                <w:lang w:val="en-US"/>
              </w:rPr>
              <w:fldChar w:fldCharType="begin"/>
            </w:r>
            <w:r>
              <w:rPr>
                <w:lang w:val="en-US"/>
              </w:rPr>
              <w:instrText xml:space="preserve"> REF _Ref483406286 \h  \* MERGEFORMAT </w:instrText>
            </w:r>
            <w:r>
              <w:rPr>
                <w:lang w:val="en-US"/>
              </w:rPr>
            </w:r>
            <w:r>
              <w:rPr>
                <w:lang w:val="en-US"/>
              </w:rPr>
              <w:fldChar w:fldCharType="separate"/>
            </w:r>
            <w:proofErr w:type="spellStart"/>
            <w:r>
              <w:rPr>
                <w:lang w:val="en-US"/>
              </w:rPr>
              <w:t>AdviceRow</w:t>
            </w:r>
            <w:proofErr w:type="spellEnd"/>
            <w:r>
              <w:rPr>
                <w:lang w:val="en-US"/>
              </w:rPr>
              <w:fldChar w:fldCharType="end"/>
            </w:r>
          </w:p>
        </w:tc>
        <w:tc>
          <w:tcPr>
            <w:tcW w:w="2977" w:type="dxa"/>
          </w:tcPr>
          <w:p w:rsidR="00B1606C" w:rsidRPr="006F58FC" w:rsidRDefault="00B1606C" w:rsidP="00693D18">
            <w:r>
              <w:t>Данные расхождений выполнения заказа</w:t>
            </w:r>
          </w:p>
        </w:tc>
        <w:tc>
          <w:tcPr>
            <w:tcW w:w="3118" w:type="dxa"/>
          </w:tcPr>
          <w:p w:rsidR="00B1606C" w:rsidRDefault="00B1606C" w:rsidP="009E740E"/>
        </w:tc>
      </w:tr>
      <w:tr w:rsidR="003C290C" w:rsidRPr="00CC49AA" w:rsidTr="002E6398">
        <w:trPr>
          <w:cantSplit/>
        </w:trPr>
        <w:tc>
          <w:tcPr>
            <w:tcW w:w="1844" w:type="dxa"/>
          </w:tcPr>
          <w:p w:rsidR="003C290C" w:rsidRPr="003C290C" w:rsidRDefault="003C290C" w:rsidP="009E740E">
            <w:pPr>
              <w:ind w:left="34"/>
              <w:rPr>
                <w:lang w:val="en-US"/>
              </w:rPr>
            </w:pPr>
            <w:proofErr w:type="spellStart"/>
            <w:r>
              <w:rPr>
                <w:lang w:val="en-US"/>
              </w:rPr>
              <w:t>TripDeparture</w:t>
            </w:r>
            <w:proofErr w:type="spellEnd"/>
          </w:p>
        </w:tc>
        <w:tc>
          <w:tcPr>
            <w:tcW w:w="709" w:type="dxa"/>
          </w:tcPr>
          <w:p w:rsidR="003C290C" w:rsidRDefault="003C290C" w:rsidP="009E740E">
            <w:pPr>
              <w:jc w:val="center"/>
              <w:rPr>
                <w:lang w:val="en-US"/>
              </w:rPr>
            </w:pPr>
            <w:r>
              <w:rPr>
                <w:lang w:val="en-US"/>
              </w:rPr>
              <w:t>NE</w:t>
            </w:r>
          </w:p>
        </w:tc>
        <w:tc>
          <w:tcPr>
            <w:tcW w:w="2126" w:type="dxa"/>
          </w:tcPr>
          <w:p w:rsidR="003C290C" w:rsidRPr="003C290C" w:rsidRDefault="0042358C" w:rsidP="0042358C">
            <w:pPr>
              <w:pStyle w:val="aff4"/>
            </w:pPr>
            <w:r>
              <w:fldChar w:fldCharType="begin"/>
            </w:r>
            <w:r>
              <w:instrText xml:space="preserve"> REF _Ref477269602 \h  \* MERGEFORMAT </w:instrText>
            </w:r>
            <w:r>
              <w:fldChar w:fldCharType="separate"/>
            </w:r>
            <w:proofErr w:type="spellStart"/>
            <w:r>
              <w:rPr>
                <w:lang w:val="en-US"/>
              </w:rPr>
              <w:t>TripDeparture</w:t>
            </w:r>
            <w:proofErr w:type="spellEnd"/>
            <w:r>
              <w:fldChar w:fldCharType="end"/>
            </w:r>
          </w:p>
        </w:tc>
        <w:tc>
          <w:tcPr>
            <w:tcW w:w="2977" w:type="dxa"/>
          </w:tcPr>
          <w:p w:rsidR="003C290C" w:rsidRPr="003C290C" w:rsidRDefault="003C290C" w:rsidP="00693D18">
            <w:r>
              <w:t>Данные о прибытии транспорта</w:t>
            </w:r>
          </w:p>
        </w:tc>
        <w:tc>
          <w:tcPr>
            <w:tcW w:w="3118" w:type="dxa"/>
          </w:tcPr>
          <w:p w:rsidR="003C290C" w:rsidRDefault="003C290C" w:rsidP="009E740E"/>
        </w:tc>
      </w:tr>
      <w:tr w:rsidR="00331D15" w:rsidRPr="00CC49AA" w:rsidTr="002E6398">
        <w:trPr>
          <w:cantSplit/>
        </w:trPr>
        <w:tc>
          <w:tcPr>
            <w:tcW w:w="1844" w:type="dxa"/>
          </w:tcPr>
          <w:p w:rsidR="00331D15" w:rsidRDefault="00331D15" w:rsidP="009E740E">
            <w:pPr>
              <w:ind w:left="34"/>
              <w:rPr>
                <w:lang w:val="en-US"/>
              </w:rPr>
            </w:pPr>
            <w:r>
              <w:rPr>
                <w:lang w:val="en-US"/>
              </w:rPr>
              <w:t>Operation</w:t>
            </w:r>
          </w:p>
        </w:tc>
        <w:tc>
          <w:tcPr>
            <w:tcW w:w="709" w:type="dxa"/>
          </w:tcPr>
          <w:p w:rsidR="00331D15" w:rsidRDefault="00331D15" w:rsidP="009E740E">
            <w:pPr>
              <w:jc w:val="center"/>
              <w:rPr>
                <w:lang w:val="en-US"/>
              </w:rPr>
            </w:pPr>
            <w:r>
              <w:rPr>
                <w:lang w:val="en-US"/>
              </w:rPr>
              <w:t>NA</w:t>
            </w:r>
          </w:p>
        </w:tc>
        <w:tc>
          <w:tcPr>
            <w:tcW w:w="2126" w:type="dxa"/>
          </w:tcPr>
          <w:p w:rsidR="00331D15" w:rsidRPr="00331D15" w:rsidRDefault="00331D15" w:rsidP="0042358C">
            <w:pPr>
              <w:pStyle w:val="aff4"/>
              <w:rPr>
                <w:i w:val="0"/>
                <w:u w:val="none"/>
                <w:lang w:val="en-US"/>
              </w:rPr>
            </w:pPr>
            <w:r w:rsidRPr="00331D15">
              <w:rPr>
                <w:i w:val="0"/>
                <w:color w:val="auto"/>
                <w:u w:val="none"/>
                <w:lang w:val="en-US"/>
              </w:rPr>
              <w:t>STR(36)</w:t>
            </w:r>
          </w:p>
        </w:tc>
        <w:tc>
          <w:tcPr>
            <w:tcW w:w="2977" w:type="dxa"/>
          </w:tcPr>
          <w:p w:rsidR="00331D15" w:rsidRPr="00331D15" w:rsidRDefault="00331D15" w:rsidP="00693D18">
            <w:r>
              <w:t>Складская операция (</w:t>
            </w:r>
            <w:r>
              <w:rPr>
                <w:lang w:val="en-US"/>
              </w:rPr>
              <w:t>GUID</w:t>
            </w:r>
            <w:r>
              <w:t>)</w:t>
            </w:r>
          </w:p>
        </w:tc>
        <w:tc>
          <w:tcPr>
            <w:tcW w:w="3118" w:type="dxa"/>
          </w:tcPr>
          <w:p w:rsidR="00331D15" w:rsidRDefault="00331D15" w:rsidP="009E740E">
            <w:r>
              <w:t>Пакет отчёта о выполнении заказа может быть использован для выгрузки на нескольких складских операциях. Для различения пакетов используется данный реквизит.</w:t>
            </w:r>
          </w:p>
        </w:tc>
      </w:tr>
    </w:tbl>
    <w:p w:rsidR="00B1606C" w:rsidRPr="00331D15" w:rsidRDefault="00B1606C" w:rsidP="005F1B0B">
      <w:pPr>
        <w:pStyle w:val="3"/>
      </w:pPr>
      <w:bookmarkStart w:id="308" w:name="_DispatchDiffRow"/>
      <w:bookmarkStart w:id="309" w:name="_Ref480274490"/>
      <w:bookmarkStart w:id="310" w:name="StockAdjustment"/>
      <w:bookmarkEnd w:id="308"/>
      <w:proofErr w:type="spellStart"/>
      <w:r>
        <w:rPr>
          <w:lang w:val="en-US"/>
        </w:rPr>
        <w:t>StockAdjustment</w:t>
      </w:r>
      <w:bookmarkEnd w:id="309"/>
      <w:proofErr w:type="spellEnd"/>
    </w:p>
    <w:bookmarkEnd w:id="310"/>
    <w:p w:rsidR="00237BE0" w:rsidRPr="00237BE0" w:rsidRDefault="00237BE0" w:rsidP="005D5765">
      <w:pPr>
        <w:ind w:firstLine="708"/>
      </w:pPr>
      <w:r>
        <w:t>Документ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2410"/>
        <w:gridCol w:w="3260"/>
        <w:gridCol w:w="2410"/>
      </w:tblGrid>
      <w:tr w:rsidR="00B1606C" w:rsidRPr="00210AA5" w:rsidTr="002C64A2">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2410" w:type="dxa"/>
            <w:shd w:val="clear" w:color="auto" w:fill="D9D9D9" w:themeFill="background1" w:themeFillShade="D9"/>
          </w:tcPr>
          <w:p w:rsidR="00B1606C" w:rsidRPr="00210AA5" w:rsidRDefault="00B1606C" w:rsidP="003516D0">
            <w:pPr>
              <w:jc w:val="center"/>
              <w:rPr>
                <w:b/>
              </w:rPr>
            </w:pPr>
            <w:r>
              <w:rPr>
                <w:b/>
              </w:rPr>
              <w:t>Тип значения</w:t>
            </w:r>
          </w:p>
        </w:tc>
        <w:tc>
          <w:tcPr>
            <w:tcW w:w="3260" w:type="dxa"/>
            <w:shd w:val="clear" w:color="auto" w:fill="D9D9D9" w:themeFill="background1" w:themeFillShade="D9"/>
          </w:tcPr>
          <w:p w:rsidR="00B1606C" w:rsidRPr="00210AA5" w:rsidRDefault="00B1606C" w:rsidP="003516D0">
            <w:pPr>
              <w:rPr>
                <w:b/>
              </w:rPr>
            </w:pPr>
            <w:r>
              <w:rPr>
                <w:b/>
              </w:rPr>
              <w:t>Описание</w:t>
            </w:r>
          </w:p>
        </w:tc>
        <w:tc>
          <w:tcPr>
            <w:tcW w:w="2410"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2C64A2">
        <w:trPr>
          <w:cantSplit/>
        </w:trPr>
        <w:tc>
          <w:tcPr>
            <w:tcW w:w="1986" w:type="dxa"/>
          </w:tcPr>
          <w:p w:rsidR="00B1606C" w:rsidRPr="00AA1EE1" w:rsidRDefault="00B1606C" w:rsidP="003516D0">
            <w:pPr>
              <w:ind w:left="34"/>
              <w:rPr>
                <w:lang w:val="en-US"/>
              </w:rPr>
            </w:pPr>
            <w:proofErr w:type="spellStart"/>
            <w:r>
              <w:rPr>
                <w:lang w:val="en-US"/>
              </w:rPr>
              <w:t>DocID</w:t>
            </w:r>
            <w:proofErr w:type="spellEnd"/>
          </w:p>
        </w:tc>
        <w:tc>
          <w:tcPr>
            <w:tcW w:w="708" w:type="dxa"/>
          </w:tcPr>
          <w:p w:rsidR="00B1606C" w:rsidRPr="007952F3" w:rsidRDefault="00B1606C" w:rsidP="003516D0">
            <w:pPr>
              <w:jc w:val="center"/>
              <w:rPr>
                <w:lang w:val="en-US"/>
              </w:rPr>
            </w:pPr>
            <w:r>
              <w:rPr>
                <w:lang w:val="en-US"/>
              </w:rPr>
              <w:t>MA</w:t>
            </w:r>
          </w:p>
        </w:tc>
        <w:tc>
          <w:tcPr>
            <w:tcW w:w="2410" w:type="dxa"/>
          </w:tcPr>
          <w:p w:rsidR="00B1606C" w:rsidRPr="00AA1EE1" w:rsidRDefault="00B1606C" w:rsidP="003516D0">
            <w:pPr>
              <w:jc w:val="center"/>
              <w:rPr>
                <w:lang w:val="en-US"/>
              </w:rPr>
            </w:pPr>
            <w:r>
              <w:rPr>
                <w:lang w:val="en-US"/>
              </w:rPr>
              <w:t>STR(50)</w:t>
            </w:r>
          </w:p>
        </w:tc>
        <w:tc>
          <w:tcPr>
            <w:tcW w:w="3260" w:type="dxa"/>
          </w:tcPr>
          <w:p w:rsidR="00B1606C" w:rsidRPr="005F1B0B" w:rsidRDefault="00B1606C" w:rsidP="003516D0">
            <w:r>
              <w:t>Идентификатор документа</w:t>
            </w:r>
          </w:p>
        </w:tc>
        <w:tc>
          <w:tcPr>
            <w:tcW w:w="2410" w:type="dxa"/>
          </w:tcPr>
          <w:p w:rsidR="00B1606C" w:rsidRPr="005F1B0B" w:rsidRDefault="00B1606C" w:rsidP="003516D0">
            <w:r>
              <w:rPr>
                <w:lang w:val="en-US"/>
              </w:rPr>
              <w:t xml:space="preserve">GUID </w:t>
            </w:r>
            <w:r>
              <w:t>Документа</w:t>
            </w:r>
          </w:p>
        </w:tc>
      </w:tr>
      <w:tr w:rsidR="00B1606C" w:rsidRPr="00CC49AA" w:rsidTr="002C64A2">
        <w:tc>
          <w:tcPr>
            <w:tcW w:w="1986" w:type="dxa"/>
          </w:tcPr>
          <w:p w:rsidR="00B1606C" w:rsidRPr="005F1B0B" w:rsidRDefault="00B1606C" w:rsidP="003516D0">
            <w:pPr>
              <w:ind w:left="34"/>
              <w:rPr>
                <w:lang w:val="en-US"/>
              </w:rPr>
            </w:pPr>
            <w:proofErr w:type="spellStart"/>
            <w:r>
              <w:rPr>
                <w:lang w:val="en-US"/>
              </w:rPr>
              <w:t>AdjustmentType</w:t>
            </w:r>
            <w:proofErr w:type="spellEnd"/>
          </w:p>
        </w:tc>
        <w:tc>
          <w:tcPr>
            <w:tcW w:w="708" w:type="dxa"/>
          </w:tcPr>
          <w:p w:rsidR="00B1606C" w:rsidRDefault="00B1606C" w:rsidP="003516D0">
            <w:pPr>
              <w:jc w:val="center"/>
              <w:rPr>
                <w:lang w:val="en-US"/>
              </w:rPr>
            </w:pPr>
            <w:r>
              <w:rPr>
                <w:lang w:val="en-US"/>
              </w:rPr>
              <w:t>MA</w:t>
            </w:r>
          </w:p>
        </w:tc>
        <w:tc>
          <w:tcPr>
            <w:tcW w:w="2410" w:type="dxa"/>
          </w:tcPr>
          <w:p w:rsidR="00B1606C" w:rsidRDefault="00B1606C" w:rsidP="003516D0">
            <w:pPr>
              <w:jc w:val="center"/>
              <w:rPr>
                <w:lang w:val="en-US"/>
              </w:rPr>
            </w:pPr>
            <w:r>
              <w:rPr>
                <w:lang w:val="en-US"/>
              </w:rPr>
              <w:t>INT</w:t>
            </w:r>
          </w:p>
        </w:tc>
        <w:tc>
          <w:tcPr>
            <w:tcW w:w="3260" w:type="dxa"/>
          </w:tcPr>
          <w:p w:rsidR="00B1606C" w:rsidRPr="005F1B0B" w:rsidRDefault="00B1606C" w:rsidP="003516D0">
            <w:r>
              <w:t>Вид корректировки</w:t>
            </w:r>
          </w:p>
        </w:tc>
        <w:tc>
          <w:tcPr>
            <w:tcW w:w="2410" w:type="dxa"/>
          </w:tcPr>
          <w:p w:rsidR="00B1606C" w:rsidRDefault="00B1606C" w:rsidP="003516D0">
            <w:r>
              <w:fldChar w:fldCharType="begin"/>
            </w:r>
            <w:r>
              <w:instrText xml:space="preserve"> REF _Ref480274436 \h </w:instrText>
            </w:r>
            <w:r>
              <w:fldChar w:fldCharType="separate"/>
            </w:r>
            <w:r>
              <w:t>Виды корректировки остатков</w:t>
            </w:r>
            <w:r>
              <w:fldChar w:fldCharType="end"/>
            </w:r>
          </w:p>
        </w:tc>
      </w:tr>
      <w:tr w:rsidR="00B1606C" w:rsidRPr="00CC49AA" w:rsidTr="002C64A2">
        <w:trPr>
          <w:cantSplit/>
        </w:trPr>
        <w:tc>
          <w:tcPr>
            <w:tcW w:w="1986" w:type="dxa"/>
          </w:tcPr>
          <w:p w:rsidR="00B1606C" w:rsidRPr="00AA1EE1" w:rsidRDefault="00B1606C" w:rsidP="003516D0">
            <w:pPr>
              <w:ind w:left="34"/>
              <w:rPr>
                <w:lang w:val="en-US"/>
              </w:rPr>
            </w:pPr>
            <w:r>
              <w:rPr>
                <w:lang w:val="en-US"/>
              </w:rPr>
              <w:t>Stock</w:t>
            </w:r>
          </w:p>
        </w:tc>
        <w:tc>
          <w:tcPr>
            <w:tcW w:w="708" w:type="dxa"/>
          </w:tcPr>
          <w:p w:rsidR="00B1606C" w:rsidRPr="007952F3" w:rsidRDefault="00B1606C" w:rsidP="003516D0">
            <w:pPr>
              <w:jc w:val="center"/>
              <w:rPr>
                <w:lang w:val="en-US"/>
              </w:rPr>
            </w:pPr>
            <w:r>
              <w:rPr>
                <w:lang w:val="en-US"/>
              </w:rPr>
              <w:t>NE</w:t>
            </w:r>
          </w:p>
        </w:tc>
        <w:tc>
          <w:tcPr>
            <w:tcW w:w="2410" w:type="dxa"/>
          </w:tcPr>
          <w:p w:rsidR="00B1606C" w:rsidRPr="00AA1EE1" w:rsidRDefault="0042358C" w:rsidP="0042358C">
            <w:pPr>
              <w:pStyle w:val="aff4"/>
              <w:rPr>
                <w:lang w:val="en-US"/>
              </w:rPr>
            </w:pPr>
            <w:r>
              <w:rPr>
                <w:lang w:val="en-US"/>
              </w:rPr>
              <w:fldChar w:fldCharType="begin"/>
            </w:r>
            <w:r>
              <w:rPr>
                <w:lang w:val="en-US"/>
              </w:rPr>
              <w:instrText xml:space="preserve"> REF _Ref515534335 \h  \* MERGEFORMAT </w:instrText>
            </w:r>
            <w:r>
              <w:rPr>
                <w:lang w:val="en-US"/>
              </w:rPr>
            </w:r>
            <w:r>
              <w:rPr>
                <w:lang w:val="en-US"/>
              </w:rPr>
              <w:fldChar w:fldCharType="separate"/>
            </w:r>
            <w:r>
              <w:rPr>
                <w:lang w:val="en-US"/>
              </w:rPr>
              <w:t>Stock</w:t>
            </w:r>
            <w:r>
              <w:rPr>
                <w:lang w:val="en-US"/>
              </w:rPr>
              <w:fldChar w:fldCharType="end"/>
            </w:r>
          </w:p>
        </w:tc>
        <w:tc>
          <w:tcPr>
            <w:tcW w:w="3260" w:type="dxa"/>
          </w:tcPr>
          <w:p w:rsidR="00B1606C" w:rsidRPr="008368F9" w:rsidRDefault="00B1606C" w:rsidP="003516D0">
            <w:r>
              <w:t>Склад</w:t>
            </w:r>
          </w:p>
        </w:tc>
        <w:tc>
          <w:tcPr>
            <w:tcW w:w="2410" w:type="dxa"/>
          </w:tcPr>
          <w:p w:rsidR="00B1606C" w:rsidRDefault="00B1606C" w:rsidP="003516D0"/>
        </w:tc>
      </w:tr>
      <w:tr w:rsidR="00B1606C" w:rsidRPr="00CC49AA" w:rsidTr="002C64A2">
        <w:trPr>
          <w:cantSplit/>
        </w:trPr>
        <w:tc>
          <w:tcPr>
            <w:tcW w:w="1986" w:type="dxa"/>
          </w:tcPr>
          <w:p w:rsidR="00B1606C" w:rsidRPr="008368F9" w:rsidRDefault="00B1606C" w:rsidP="003516D0">
            <w:pPr>
              <w:ind w:left="34"/>
              <w:rPr>
                <w:lang w:val="en-US"/>
              </w:rPr>
            </w:pPr>
            <w:r>
              <w:rPr>
                <w:lang w:val="en-US"/>
              </w:rPr>
              <w:t>Comment</w:t>
            </w:r>
          </w:p>
        </w:tc>
        <w:tc>
          <w:tcPr>
            <w:tcW w:w="708" w:type="dxa"/>
          </w:tcPr>
          <w:p w:rsidR="00B1606C" w:rsidRDefault="00B1606C" w:rsidP="003516D0">
            <w:pPr>
              <w:jc w:val="center"/>
              <w:rPr>
                <w:lang w:val="en-US"/>
              </w:rPr>
            </w:pPr>
            <w:r>
              <w:rPr>
                <w:lang w:val="en-US"/>
              </w:rPr>
              <w:t>NA</w:t>
            </w:r>
          </w:p>
        </w:tc>
        <w:tc>
          <w:tcPr>
            <w:tcW w:w="2410" w:type="dxa"/>
          </w:tcPr>
          <w:p w:rsidR="00B1606C" w:rsidRDefault="00B1606C" w:rsidP="003516D0">
            <w:pPr>
              <w:jc w:val="center"/>
              <w:rPr>
                <w:lang w:val="en-US"/>
              </w:rPr>
            </w:pPr>
            <w:r>
              <w:rPr>
                <w:lang w:val="en-US"/>
              </w:rPr>
              <w:t>STR</w:t>
            </w:r>
          </w:p>
        </w:tc>
        <w:tc>
          <w:tcPr>
            <w:tcW w:w="3260" w:type="dxa"/>
          </w:tcPr>
          <w:p w:rsidR="00B1606C" w:rsidRDefault="00B1606C" w:rsidP="003516D0">
            <w:r>
              <w:t>Комментарий</w:t>
            </w:r>
          </w:p>
        </w:tc>
        <w:tc>
          <w:tcPr>
            <w:tcW w:w="2410" w:type="dxa"/>
          </w:tcPr>
          <w:p w:rsidR="00B1606C" w:rsidRDefault="00B1606C" w:rsidP="003516D0"/>
        </w:tc>
      </w:tr>
      <w:tr w:rsidR="00B1606C" w:rsidRPr="00CC49AA" w:rsidTr="002C64A2">
        <w:trPr>
          <w:cantSplit/>
        </w:trPr>
        <w:tc>
          <w:tcPr>
            <w:tcW w:w="1986" w:type="dxa"/>
          </w:tcPr>
          <w:p w:rsidR="00B1606C" w:rsidRDefault="00B1606C" w:rsidP="003516D0">
            <w:pPr>
              <w:ind w:left="34"/>
              <w:rPr>
                <w:lang w:val="en-US"/>
              </w:rPr>
            </w:pPr>
            <w:proofErr w:type="spellStart"/>
            <w:r>
              <w:rPr>
                <w:lang w:val="en-US"/>
              </w:rPr>
              <w:t>Adjustment</w:t>
            </w:r>
            <w:r w:rsidRPr="008368F9">
              <w:rPr>
                <w:lang w:val="en-US"/>
              </w:rPr>
              <w:t>Rows</w:t>
            </w:r>
            <w:proofErr w:type="spellEnd"/>
          </w:p>
        </w:tc>
        <w:tc>
          <w:tcPr>
            <w:tcW w:w="708" w:type="dxa"/>
          </w:tcPr>
          <w:p w:rsidR="00B1606C" w:rsidRPr="008368F9" w:rsidRDefault="00B1606C" w:rsidP="003516D0">
            <w:pPr>
              <w:jc w:val="center"/>
              <w:rPr>
                <w:lang w:val="en-US"/>
              </w:rPr>
            </w:pPr>
            <w:r>
              <w:rPr>
                <w:lang w:val="en-US"/>
              </w:rPr>
              <w:t>ME*</w:t>
            </w:r>
          </w:p>
        </w:tc>
        <w:tc>
          <w:tcPr>
            <w:tcW w:w="2410" w:type="dxa"/>
          </w:tcPr>
          <w:p w:rsidR="00B1606C" w:rsidRPr="001941D5" w:rsidRDefault="0042358C" w:rsidP="0042358C">
            <w:pPr>
              <w:pStyle w:val="aff4"/>
              <w:rPr>
                <w:lang w:val="en-US"/>
              </w:rPr>
            </w:pPr>
            <w:r>
              <w:rPr>
                <w:lang w:val="en-US"/>
              </w:rPr>
              <w:fldChar w:fldCharType="begin"/>
            </w:r>
            <w:r>
              <w:rPr>
                <w:lang w:val="en-US"/>
              </w:rPr>
              <w:instrText xml:space="preserve"> REF _Ref480387220 \h  \* MERGEFORMAT </w:instrText>
            </w:r>
            <w:r>
              <w:rPr>
                <w:lang w:val="en-US"/>
              </w:rPr>
            </w:r>
            <w:r>
              <w:rPr>
                <w:lang w:val="en-US"/>
              </w:rPr>
              <w:fldChar w:fldCharType="separate"/>
            </w:r>
            <w:proofErr w:type="spellStart"/>
            <w:r>
              <w:rPr>
                <w:lang w:val="en-US"/>
              </w:rPr>
              <w:t>StockAdjustmentRow</w:t>
            </w:r>
            <w:proofErr w:type="spellEnd"/>
            <w:r>
              <w:rPr>
                <w:lang w:val="en-US"/>
              </w:rPr>
              <w:fldChar w:fldCharType="end"/>
            </w:r>
          </w:p>
        </w:tc>
        <w:tc>
          <w:tcPr>
            <w:tcW w:w="3260" w:type="dxa"/>
          </w:tcPr>
          <w:p w:rsidR="00B1606C" w:rsidRPr="002C64A2" w:rsidRDefault="00B1606C" w:rsidP="002C64A2">
            <w:r>
              <w:t>Строки ввода корректировок</w:t>
            </w:r>
          </w:p>
        </w:tc>
        <w:tc>
          <w:tcPr>
            <w:tcW w:w="2410" w:type="dxa"/>
          </w:tcPr>
          <w:p w:rsidR="00B1606C" w:rsidRDefault="00B1606C" w:rsidP="003516D0"/>
        </w:tc>
      </w:tr>
    </w:tbl>
    <w:p w:rsidR="00B1606C" w:rsidRPr="002C64A2" w:rsidRDefault="00B1606C" w:rsidP="002C64A2">
      <w:pPr>
        <w:rPr>
          <w:lang w:val="en-US"/>
        </w:rPr>
      </w:pPr>
    </w:p>
    <w:p w:rsidR="00B1606C" w:rsidRDefault="00B1606C" w:rsidP="00B1214A">
      <w:pPr>
        <w:pStyle w:val="3"/>
        <w:rPr>
          <w:lang w:val="en-US"/>
        </w:rPr>
      </w:pPr>
      <w:bookmarkStart w:id="311" w:name="_Ref480387220"/>
      <w:bookmarkStart w:id="312" w:name="StockAdjustmentRow"/>
      <w:bookmarkStart w:id="313" w:name="_Ref480386261"/>
      <w:proofErr w:type="spellStart"/>
      <w:r>
        <w:rPr>
          <w:lang w:val="en-US"/>
        </w:rPr>
        <w:t>StockAdjustmentRow</w:t>
      </w:r>
      <w:bookmarkEnd w:id="311"/>
      <w:proofErr w:type="spellEnd"/>
    </w:p>
    <w:bookmarkEnd w:id="312"/>
    <w:p w:rsidR="00237BE0" w:rsidRPr="00237BE0" w:rsidRDefault="00237BE0" w:rsidP="005D5765">
      <w:pPr>
        <w:ind w:firstLine="708"/>
      </w:pPr>
      <w:r>
        <w:t>Строка документа корректировки остатков</w:t>
      </w:r>
    </w:p>
    <w:tbl>
      <w:tblPr>
        <w:tblStyle w:val="af4"/>
        <w:tblW w:w="10774" w:type="dxa"/>
        <w:tblInd w:w="-318" w:type="dxa"/>
        <w:tblLayout w:type="fixed"/>
        <w:tblLook w:val="04A0" w:firstRow="1" w:lastRow="0" w:firstColumn="1" w:lastColumn="0" w:noHBand="0" w:noVBand="1"/>
      </w:tblPr>
      <w:tblGrid>
        <w:gridCol w:w="1986"/>
        <w:gridCol w:w="708"/>
        <w:gridCol w:w="1843"/>
        <w:gridCol w:w="3048"/>
        <w:gridCol w:w="3189"/>
      </w:tblGrid>
      <w:tr w:rsidR="00B1606C" w:rsidRPr="00210AA5" w:rsidTr="003516D0">
        <w:trPr>
          <w:cantSplit/>
        </w:trPr>
        <w:tc>
          <w:tcPr>
            <w:tcW w:w="1986" w:type="dxa"/>
            <w:shd w:val="clear" w:color="auto" w:fill="D9D9D9" w:themeFill="background1" w:themeFillShade="D9"/>
          </w:tcPr>
          <w:p w:rsidR="00B1606C" w:rsidRPr="00210AA5" w:rsidRDefault="00B1606C" w:rsidP="003516D0">
            <w:pPr>
              <w:ind w:left="34"/>
              <w:rPr>
                <w:b/>
              </w:rPr>
            </w:pPr>
            <w:r>
              <w:rPr>
                <w:b/>
              </w:rPr>
              <w:t>Поле</w:t>
            </w:r>
          </w:p>
        </w:tc>
        <w:tc>
          <w:tcPr>
            <w:tcW w:w="708" w:type="dxa"/>
            <w:shd w:val="clear" w:color="auto" w:fill="D9D9D9" w:themeFill="background1" w:themeFillShade="D9"/>
          </w:tcPr>
          <w:p w:rsidR="00B1606C" w:rsidRPr="00BB7D56" w:rsidRDefault="00B1606C" w:rsidP="003516D0">
            <w:pPr>
              <w:jc w:val="center"/>
              <w:rPr>
                <w:b/>
              </w:rPr>
            </w:pPr>
            <w:r>
              <w:rPr>
                <w:b/>
              </w:rPr>
              <w:t>Исп.</w:t>
            </w:r>
          </w:p>
        </w:tc>
        <w:tc>
          <w:tcPr>
            <w:tcW w:w="1843" w:type="dxa"/>
            <w:shd w:val="clear" w:color="auto" w:fill="D9D9D9" w:themeFill="background1" w:themeFillShade="D9"/>
          </w:tcPr>
          <w:p w:rsidR="00B1606C" w:rsidRPr="00210AA5" w:rsidRDefault="00B1606C" w:rsidP="003516D0">
            <w:pPr>
              <w:jc w:val="center"/>
              <w:rPr>
                <w:b/>
              </w:rPr>
            </w:pPr>
            <w:r>
              <w:rPr>
                <w:b/>
              </w:rPr>
              <w:t>Тип значения</w:t>
            </w:r>
          </w:p>
        </w:tc>
        <w:tc>
          <w:tcPr>
            <w:tcW w:w="3048" w:type="dxa"/>
            <w:shd w:val="clear" w:color="auto" w:fill="D9D9D9" w:themeFill="background1" w:themeFillShade="D9"/>
          </w:tcPr>
          <w:p w:rsidR="00B1606C" w:rsidRPr="00210AA5" w:rsidRDefault="00B1606C" w:rsidP="003516D0">
            <w:pPr>
              <w:rPr>
                <w:b/>
              </w:rPr>
            </w:pPr>
            <w:r>
              <w:rPr>
                <w:b/>
              </w:rPr>
              <w:t>Описание</w:t>
            </w:r>
          </w:p>
        </w:tc>
        <w:tc>
          <w:tcPr>
            <w:tcW w:w="3189" w:type="dxa"/>
            <w:shd w:val="clear" w:color="auto" w:fill="D9D9D9" w:themeFill="background1" w:themeFillShade="D9"/>
          </w:tcPr>
          <w:p w:rsidR="00B1606C" w:rsidRPr="00210AA5" w:rsidRDefault="00B1606C" w:rsidP="003516D0">
            <w:pPr>
              <w:rPr>
                <w:b/>
              </w:rPr>
            </w:pPr>
            <w:r>
              <w:rPr>
                <w:b/>
              </w:rPr>
              <w:t>Комментарий</w:t>
            </w:r>
          </w:p>
        </w:tc>
      </w:tr>
      <w:tr w:rsidR="00B1606C" w:rsidRPr="00CC49AA" w:rsidTr="003516D0">
        <w:tc>
          <w:tcPr>
            <w:tcW w:w="1986" w:type="dxa"/>
          </w:tcPr>
          <w:p w:rsidR="00B1606C" w:rsidRPr="008368F9" w:rsidRDefault="00B1606C" w:rsidP="003516D0">
            <w:pPr>
              <w:ind w:left="34"/>
            </w:pPr>
            <w:r>
              <w:rPr>
                <w:lang w:val="en-US"/>
              </w:rPr>
              <w:t>Good</w:t>
            </w:r>
          </w:p>
        </w:tc>
        <w:tc>
          <w:tcPr>
            <w:tcW w:w="708" w:type="dxa"/>
          </w:tcPr>
          <w:p w:rsidR="00B1606C" w:rsidRPr="008368F9" w:rsidRDefault="00B1606C" w:rsidP="003516D0">
            <w:pPr>
              <w:jc w:val="center"/>
              <w:rPr>
                <w:lang w:val="en-US"/>
              </w:rPr>
            </w:pPr>
            <w:r>
              <w:rPr>
                <w:lang w:val="en-US"/>
              </w:rPr>
              <w:t>ME</w:t>
            </w:r>
          </w:p>
        </w:tc>
        <w:tc>
          <w:tcPr>
            <w:tcW w:w="1843" w:type="dxa"/>
          </w:tcPr>
          <w:p w:rsidR="00B1606C" w:rsidRPr="001941D5" w:rsidRDefault="00BF48B0" w:rsidP="0042358C">
            <w:pPr>
              <w:pStyle w:val="aff4"/>
            </w:pPr>
            <w:hyperlink w:anchor="Good" w:history="1">
              <w:r w:rsidR="001941D5" w:rsidRPr="0042358C">
                <w:rPr>
                  <w:rStyle w:val="af5"/>
                  <w:lang w:val="en-US"/>
                </w:rPr>
                <w:fldChar w:fldCharType="begin"/>
              </w:r>
              <w:r w:rsidR="001941D5" w:rsidRPr="0042358C">
                <w:rPr>
                  <w:rStyle w:val="af5"/>
                </w:rPr>
                <w:instrText xml:space="preserve"> REF _Ref477358803 \h </w:instrText>
              </w:r>
              <w:r w:rsidR="0042358C">
                <w:rPr>
                  <w:rStyle w:val="af5"/>
                  <w:lang w:val="en-US"/>
                </w:rPr>
                <w:instrText xml:space="preserve"> \* MERGEFORMAT </w:instrText>
              </w:r>
              <w:r w:rsidR="001941D5" w:rsidRPr="0042358C">
                <w:rPr>
                  <w:rStyle w:val="af5"/>
                  <w:lang w:val="en-US"/>
                </w:rPr>
              </w:r>
              <w:r w:rsidR="001941D5" w:rsidRPr="0042358C">
                <w:rPr>
                  <w:rStyle w:val="af5"/>
                  <w:lang w:val="en-US"/>
                </w:rPr>
                <w:fldChar w:fldCharType="separate"/>
              </w:r>
              <w:r w:rsidR="0042358C">
                <w:rPr>
                  <w:lang w:val="en-US"/>
                </w:rPr>
                <w:t>Good</w:t>
              </w:r>
              <w:r w:rsidR="001941D5" w:rsidRPr="0042358C">
                <w:rPr>
                  <w:rStyle w:val="af5"/>
                  <w:lang w:val="en-US"/>
                </w:rPr>
                <w:fldChar w:fldCharType="end"/>
              </w:r>
            </w:hyperlink>
          </w:p>
        </w:tc>
        <w:tc>
          <w:tcPr>
            <w:tcW w:w="3048" w:type="dxa"/>
          </w:tcPr>
          <w:p w:rsidR="00B1606C" w:rsidRPr="00B1214A" w:rsidRDefault="00B1606C" w:rsidP="003516D0">
            <w:pPr>
              <w:rPr>
                <w:lang w:val="en-US"/>
              </w:rPr>
            </w:pPr>
            <w:r>
              <w:t>Товар</w:t>
            </w:r>
          </w:p>
        </w:tc>
        <w:tc>
          <w:tcPr>
            <w:tcW w:w="3189" w:type="dxa"/>
          </w:tcPr>
          <w:p w:rsidR="00B1606C" w:rsidRDefault="00B1606C" w:rsidP="003516D0"/>
        </w:tc>
      </w:tr>
      <w:tr w:rsidR="00B1606C" w:rsidRPr="00CC49AA" w:rsidTr="003516D0">
        <w:tc>
          <w:tcPr>
            <w:tcW w:w="1986" w:type="dxa"/>
          </w:tcPr>
          <w:p w:rsidR="00B1606C" w:rsidRPr="008368F9" w:rsidRDefault="00B1606C" w:rsidP="003516D0">
            <w:pPr>
              <w:ind w:left="34"/>
            </w:pPr>
            <w:r>
              <w:rPr>
                <w:lang w:val="en-US"/>
              </w:rPr>
              <w:t>Owner</w:t>
            </w:r>
          </w:p>
        </w:tc>
        <w:tc>
          <w:tcPr>
            <w:tcW w:w="708" w:type="dxa"/>
          </w:tcPr>
          <w:p w:rsidR="00B1606C" w:rsidRDefault="00B1606C" w:rsidP="003516D0">
            <w:pPr>
              <w:jc w:val="center"/>
              <w:rPr>
                <w:lang w:val="en-US"/>
              </w:rPr>
            </w:pPr>
            <w:r>
              <w:rPr>
                <w:lang w:val="en-US"/>
              </w:rPr>
              <w:t>ME</w:t>
            </w:r>
          </w:p>
        </w:tc>
        <w:tc>
          <w:tcPr>
            <w:tcW w:w="1843" w:type="dxa"/>
          </w:tcPr>
          <w:p w:rsidR="00B1606C" w:rsidRPr="001941D5" w:rsidRDefault="0042358C" w:rsidP="0042358C">
            <w:pPr>
              <w:pStyle w:val="aff4"/>
            </w:pPr>
            <w:r>
              <w:rPr>
                <w:lang w:val="en-US"/>
              </w:rPr>
              <w:fldChar w:fldCharType="begin"/>
            </w:r>
            <w:r>
              <w:instrText xml:space="preserve"> REF _Ref477340566 \h </w:instrText>
            </w:r>
            <w:r>
              <w:rPr>
                <w:lang w:val="en-US"/>
              </w:rPr>
              <w:instrText xml:space="preserve"> \* MERGEFORMAT </w:instrText>
            </w:r>
            <w:r>
              <w:rPr>
                <w:lang w:val="en-US"/>
              </w:rPr>
            </w:r>
            <w:r>
              <w:rPr>
                <w:lang w:val="en-US"/>
              </w:rPr>
              <w:fldChar w:fldCharType="separate"/>
            </w:r>
            <w:r>
              <w:rPr>
                <w:lang w:val="en-US"/>
              </w:rPr>
              <w:t>Owner</w:t>
            </w:r>
            <w:r>
              <w:rPr>
                <w:lang w:val="en-US"/>
              </w:rPr>
              <w:fldChar w:fldCharType="end"/>
            </w:r>
          </w:p>
        </w:tc>
        <w:tc>
          <w:tcPr>
            <w:tcW w:w="3048" w:type="dxa"/>
          </w:tcPr>
          <w:p w:rsidR="00B1606C" w:rsidRDefault="00B1606C" w:rsidP="003516D0">
            <w:r>
              <w:t>Собственник</w:t>
            </w:r>
          </w:p>
        </w:tc>
        <w:tc>
          <w:tcPr>
            <w:tcW w:w="3189" w:type="dxa"/>
          </w:tcPr>
          <w:p w:rsidR="00B1606C" w:rsidRDefault="00B1606C" w:rsidP="003516D0"/>
        </w:tc>
      </w:tr>
      <w:tr w:rsidR="00B1606C" w:rsidRPr="00CC49AA" w:rsidTr="003516D0">
        <w:tc>
          <w:tcPr>
            <w:tcW w:w="1986" w:type="dxa"/>
          </w:tcPr>
          <w:p w:rsidR="00B1606C" w:rsidRPr="002E2563" w:rsidRDefault="00B1606C" w:rsidP="003516D0">
            <w:pPr>
              <w:ind w:left="34"/>
              <w:rPr>
                <w:lang w:val="en-US"/>
              </w:rPr>
            </w:pPr>
            <w:proofErr w:type="spellStart"/>
            <w:r>
              <w:rPr>
                <w:lang w:val="en-US"/>
              </w:rPr>
              <w:t>StorageAddress</w:t>
            </w:r>
            <w:proofErr w:type="spellEnd"/>
          </w:p>
        </w:tc>
        <w:tc>
          <w:tcPr>
            <w:tcW w:w="708" w:type="dxa"/>
          </w:tcPr>
          <w:p w:rsidR="00B1606C" w:rsidRDefault="00B1606C" w:rsidP="003516D0">
            <w:pPr>
              <w:jc w:val="center"/>
              <w:rPr>
                <w:lang w:val="en-US"/>
              </w:rPr>
            </w:pPr>
            <w:r>
              <w:rPr>
                <w:lang w:val="en-US"/>
              </w:rPr>
              <w:t>MA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Код адреса ячейки</w:t>
            </w:r>
          </w:p>
        </w:tc>
        <w:tc>
          <w:tcPr>
            <w:tcW w:w="3189" w:type="dxa"/>
          </w:tcPr>
          <w:p w:rsidR="00B1606C" w:rsidRPr="003D4D31" w:rsidRDefault="00B1606C" w:rsidP="003516D0">
            <w:r>
              <w:t>Ячейка «Расхождения» имеет код «</w:t>
            </w:r>
            <w:proofErr w:type="spellStart"/>
            <w:r>
              <w:t>lost_found</w:t>
            </w:r>
            <w:proofErr w:type="spellEnd"/>
            <w:r>
              <w:t>»</w:t>
            </w:r>
          </w:p>
        </w:tc>
      </w:tr>
      <w:tr w:rsidR="00B1606C" w:rsidRPr="00CC49AA" w:rsidTr="003516D0">
        <w:tc>
          <w:tcPr>
            <w:tcW w:w="1986" w:type="dxa"/>
          </w:tcPr>
          <w:p w:rsidR="00B1606C" w:rsidRPr="00104C33" w:rsidRDefault="00B1606C" w:rsidP="003516D0">
            <w:pPr>
              <w:ind w:left="34"/>
              <w:rPr>
                <w:lang w:val="en-US"/>
              </w:rPr>
            </w:pPr>
            <w:r>
              <w:rPr>
                <w:lang w:val="en-US"/>
              </w:rPr>
              <w:t>Reservation</w:t>
            </w:r>
          </w:p>
        </w:tc>
        <w:tc>
          <w:tcPr>
            <w:tcW w:w="708" w:type="dxa"/>
          </w:tcPr>
          <w:p w:rsidR="00B1606C" w:rsidRPr="007952F3"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rPr>
            </w:pPr>
            <w:r>
              <w:rPr>
                <w:rStyle w:val="af0"/>
              </w:rPr>
              <w:fldChar w:fldCharType="begin"/>
            </w:r>
            <w:r>
              <w:rPr>
                <w:rStyle w:val="af0"/>
              </w:rPr>
              <w:instrText xml:space="preserve"> REF _Ref506556521 \h  \* MERGEFORMAT </w:instrText>
            </w:r>
            <w:r>
              <w:rPr>
                <w:rStyle w:val="af0"/>
              </w:rPr>
            </w:r>
            <w:r>
              <w:rPr>
                <w:rStyle w:val="af0"/>
              </w:rPr>
              <w:fldChar w:fldCharType="separate"/>
            </w:r>
            <w:r>
              <w:rPr>
                <w:lang w:val="en-US"/>
              </w:rPr>
              <w:t>Reservation</w:t>
            </w:r>
            <w:r>
              <w:rPr>
                <w:rStyle w:val="af0"/>
              </w:rPr>
              <w:fldChar w:fldCharType="end"/>
            </w:r>
          </w:p>
        </w:tc>
        <w:tc>
          <w:tcPr>
            <w:tcW w:w="3048" w:type="dxa"/>
          </w:tcPr>
          <w:p w:rsidR="00B1606C" w:rsidRPr="005F1B0B" w:rsidRDefault="00B1606C" w:rsidP="003516D0">
            <w:r>
              <w:t>Резерв</w:t>
            </w:r>
          </w:p>
        </w:tc>
        <w:tc>
          <w:tcPr>
            <w:tcW w:w="3189" w:type="dxa"/>
          </w:tcPr>
          <w:p w:rsidR="00B1606C" w:rsidRDefault="00B1606C" w:rsidP="003516D0"/>
        </w:tc>
      </w:tr>
      <w:tr w:rsidR="00B1606C" w:rsidRPr="00CC49AA" w:rsidTr="003516D0">
        <w:tc>
          <w:tcPr>
            <w:tcW w:w="1986" w:type="dxa"/>
          </w:tcPr>
          <w:p w:rsidR="00B1606C" w:rsidRPr="00D513E8" w:rsidRDefault="00B1606C" w:rsidP="00CD5E06">
            <w:pPr>
              <w:ind w:left="31"/>
              <w:rPr>
                <w:lang w:val="en-US"/>
              </w:rPr>
            </w:pPr>
            <w:r>
              <w:rPr>
                <w:lang w:val="en-US"/>
              </w:rPr>
              <w:t>Batch</w:t>
            </w:r>
          </w:p>
        </w:tc>
        <w:tc>
          <w:tcPr>
            <w:tcW w:w="708" w:type="dxa"/>
          </w:tcPr>
          <w:p w:rsidR="00B1606C" w:rsidRDefault="00B1606C" w:rsidP="003516D0">
            <w:pPr>
              <w:jc w:val="center"/>
              <w:rPr>
                <w:lang w:val="en-US"/>
              </w:rPr>
            </w:pPr>
            <w:r>
              <w:rPr>
                <w:lang w:val="en-US"/>
              </w:rPr>
              <w:t>NE</w:t>
            </w:r>
          </w:p>
        </w:tc>
        <w:tc>
          <w:tcPr>
            <w:tcW w:w="1843" w:type="dxa"/>
          </w:tcPr>
          <w:p w:rsidR="00B1606C" w:rsidRPr="001941D5" w:rsidRDefault="0042358C" w:rsidP="0042358C">
            <w:pPr>
              <w:pStyle w:val="aff4"/>
              <w:rPr>
                <w:rStyle w:val="af0"/>
                <w:lang w:val="en-US"/>
              </w:rPr>
            </w:pPr>
            <w:r>
              <w:rPr>
                <w:rStyle w:val="af0"/>
                <w:lang w:val="en-US"/>
              </w:rPr>
              <w:fldChar w:fldCharType="begin"/>
            </w:r>
            <w:r>
              <w:rPr>
                <w:rStyle w:val="af0"/>
                <w:lang w:val="en-US"/>
              </w:rPr>
              <w:instrText xml:space="preserve"> REF _Ref515534145 \h  \* MERGEFORMAT </w:instrText>
            </w:r>
            <w:r>
              <w:rPr>
                <w:rStyle w:val="af0"/>
                <w:lang w:val="en-US"/>
              </w:rPr>
            </w:r>
            <w:r>
              <w:rPr>
                <w:rStyle w:val="af0"/>
                <w:lang w:val="en-US"/>
              </w:rPr>
              <w:fldChar w:fldCharType="separate"/>
            </w:r>
            <w:r>
              <w:rPr>
                <w:lang w:val="en-US"/>
              </w:rPr>
              <w:t>Batch</w:t>
            </w:r>
            <w:r>
              <w:rPr>
                <w:rStyle w:val="af0"/>
                <w:lang w:val="en-US"/>
              </w:rPr>
              <w:fldChar w:fldCharType="end"/>
            </w:r>
          </w:p>
        </w:tc>
        <w:tc>
          <w:tcPr>
            <w:tcW w:w="3048" w:type="dxa"/>
          </w:tcPr>
          <w:p w:rsidR="00B1606C" w:rsidRPr="00D513E8" w:rsidRDefault="00B1606C" w:rsidP="003516D0">
            <w:r>
              <w:t>Описание партии товара</w:t>
            </w:r>
          </w:p>
        </w:tc>
        <w:tc>
          <w:tcPr>
            <w:tcW w:w="3189" w:type="dxa"/>
          </w:tcPr>
          <w:p w:rsidR="00B1606C" w:rsidRDefault="00B1606C" w:rsidP="003516D0"/>
        </w:tc>
      </w:tr>
      <w:tr w:rsidR="00B1606C" w:rsidRPr="00CC49AA" w:rsidTr="003516D0">
        <w:tc>
          <w:tcPr>
            <w:tcW w:w="1986" w:type="dxa"/>
          </w:tcPr>
          <w:p w:rsidR="00B1606C" w:rsidRPr="00004A38" w:rsidRDefault="00B1606C" w:rsidP="003516D0">
            <w:pPr>
              <w:ind w:left="34"/>
              <w:rPr>
                <w:lang w:val="en-US"/>
              </w:rPr>
            </w:pPr>
            <w:proofErr w:type="spellStart"/>
            <w:r>
              <w:rPr>
                <w:lang w:val="en-US"/>
              </w:rPr>
              <w:t>CargoID</w:t>
            </w:r>
            <w:proofErr w:type="spellEnd"/>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STR</w:t>
            </w:r>
          </w:p>
        </w:tc>
        <w:tc>
          <w:tcPr>
            <w:tcW w:w="3048" w:type="dxa"/>
          </w:tcPr>
          <w:p w:rsidR="00B1606C" w:rsidRDefault="00B1606C" w:rsidP="003516D0">
            <w:r>
              <w:t>Идентификатор груза</w:t>
            </w:r>
          </w:p>
        </w:tc>
        <w:tc>
          <w:tcPr>
            <w:tcW w:w="3189" w:type="dxa"/>
          </w:tcPr>
          <w:p w:rsidR="00B1606C" w:rsidRDefault="00B1606C" w:rsidP="003516D0"/>
        </w:tc>
      </w:tr>
      <w:tr w:rsidR="00B1606C" w:rsidRPr="00CC49AA" w:rsidTr="003516D0">
        <w:tc>
          <w:tcPr>
            <w:tcW w:w="1986" w:type="dxa"/>
          </w:tcPr>
          <w:p w:rsidR="00B1606C" w:rsidRPr="00CF78DA" w:rsidRDefault="00B1606C" w:rsidP="003516D0">
            <w:pPr>
              <w:ind w:left="34"/>
              <w:rPr>
                <w:lang w:val="en-US"/>
              </w:rPr>
            </w:pPr>
            <w:r>
              <w:rPr>
                <w:lang w:val="en-US"/>
              </w:rPr>
              <w:t>Quality</w:t>
            </w:r>
          </w:p>
        </w:tc>
        <w:tc>
          <w:tcPr>
            <w:tcW w:w="708" w:type="dxa"/>
          </w:tcPr>
          <w:p w:rsidR="00B1606C" w:rsidRDefault="00B1606C" w:rsidP="003516D0">
            <w:pPr>
              <w:jc w:val="center"/>
              <w:rPr>
                <w:lang w:val="en-US"/>
              </w:rPr>
            </w:pPr>
            <w:r>
              <w:rPr>
                <w:lang w:val="en-US"/>
              </w:rPr>
              <w:t>NA</w:t>
            </w:r>
          </w:p>
        </w:tc>
        <w:tc>
          <w:tcPr>
            <w:tcW w:w="1843" w:type="dxa"/>
          </w:tcPr>
          <w:p w:rsidR="00B1606C" w:rsidRDefault="00B1606C" w:rsidP="003516D0">
            <w:pPr>
              <w:jc w:val="center"/>
              <w:rPr>
                <w:lang w:val="en-US"/>
              </w:rPr>
            </w:pPr>
            <w:r>
              <w:rPr>
                <w:lang w:val="en-US"/>
              </w:rPr>
              <w:t>INT</w:t>
            </w:r>
          </w:p>
        </w:tc>
        <w:tc>
          <w:tcPr>
            <w:tcW w:w="3048" w:type="dxa"/>
          </w:tcPr>
          <w:p w:rsidR="00B1606C" w:rsidRDefault="00B1606C" w:rsidP="003516D0">
            <w:r>
              <w:t>Код качества остатка</w:t>
            </w:r>
          </w:p>
        </w:tc>
        <w:tc>
          <w:tcPr>
            <w:tcW w:w="3189" w:type="dxa"/>
          </w:tcPr>
          <w:p w:rsidR="00B1606C" w:rsidRDefault="00B1606C" w:rsidP="003516D0"/>
        </w:tc>
      </w:tr>
      <w:tr w:rsidR="00B1606C" w:rsidRPr="00CC49AA" w:rsidTr="003516D0">
        <w:tc>
          <w:tcPr>
            <w:tcW w:w="1986" w:type="dxa"/>
          </w:tcPr>
          <w:p w:rsidR="00B1606C" w:rsidRPr="005F1B0B" w:rsidRDefault="00B1606C" w:rsidP="003516D0">
            <w:pPr>
              <w:ind w:left="34"/>
              <w:rPr>
                <w:lang w:val="en-US"/>
              </w:rPr>
            </w:pPr>
            <w:r>
              <w:rPr>
                <w:lang w:val="en-US"/>
              </w:rPr>
              <w:t>Quantity</w:t>
            </w:r>
          </w:p>
        </w:tc>
        <w:tc>
          <w:tcPr>
            <w:tcW w:w="708" w:type="dxa"/>
          </w:tcPr>
          <w:p w:rsidR="00B1606C" w:rsidRPr="007952F3" w:rsidRDefault="00B1606C" w:rsidP="003516D0">
            <w:pPr>
              <w:jc w:val="center"/>
              <w:rPr>
                <w:lang w:val="en-US"/>
              </w:rPr>
            </w:pPr>
            <w:r>
              <w:rPr>
                <w:lang w:val="en-US"/>
              </w:rPr>
              <w:t>MA</w:t>
            </w:r>
          </w:p>
        </w:tc>
        <w:tc>
          <w:tcPr>
            <w:tcW w:w="1843" w:type="dxa"/>
          </w:tcPr>
          <w:p w:rsidR="00B1606C" w:rsidRPr="00AA1EE1" w:rsidRDefault="00B1606C" w:rsidP="003516D0">
            <w:pPr>
              <w:jc w:val="center"/>
              <w:rPr>
                <w:lang w:val="en-US"/>
              </w:rPr>
            </w:pPr>
            <w:r>
              <w:rPr>
                <w:lang w:val="en-US"/>
              </w:rPr>
              <w:t>DEC</w:t>
            </w:r>
          </w:p>
        </w:tc>
        <w:tc>
          <w:tcPr>
            <w:tcW w:w="3048" w:type="dxa"/>
          </w:tcPr>
          <w:p w:rsidR="00B1606C" w:rsidRPr="00104C33" w:rsidRDefault="00B1606C" w:rsidP="003516D0">
            <w:r>
              <w:t>Количество</w:t>
            </w:r>
          </w:p>
        </w:tc>
        <w:tc>
          <w:tcPr>
            <w:tcW w:w="3189" w:type="dxa"/>
          </w:tcPr>
          <w:p w:rsidR="00B1606C" w:rsidRDefault="00B1606C" w:rsidP="003516D0"/>
        </w:tc>
      </w:tr>
    </w:tbl>
    <w:p w:rsidR="005D5765" w:rsidRDefault="005D5765" w:rsidP="005D5765">
      <w:pPr>
        <w:rPr>
          <w:lang w:val="en-US"/>
        </w:rPr>
      </w:pPr>
      <w:bookmarkStart w:id="314" w:name="_Ref477460651"/>
      <w:bookmarkEnd w:id="313"/>
      <w:r>
        <w:rPr>
          <w:lang w:val="en-US"/>
        </w:rPr>
        <w:br w:type="page"/>
      </w:r>
    </w:p>
    <w:p w:rsidR="00B1606C" w:rsidRDefault="00B1606C" w:rsidP="001B2F76">
      <w:pPr>
        <w:pStyle w:val="3"/>
        <w:rPr>
          <w:lang w:val="en-US"/>
        </w:rPr>
      </w:pPr>
      <w:bookmarkStart w:id="315" w:name="_Ref515534805"/>
      <w:bookmarkStart w:id="316" w:name="StockTaking"/>
      <w:proofErr w:type="spellStart"/>
      <w:r>
        <w:rPr>
          <w:lang w:val="en-US"/>
        </w:rPr>
        <w:lastRenderedPageBreak/>
        <w:t>StockTaking</w:t>
      </w:r>
      <w:bookmarkEnd w:id="314"/>
      <w:bookmarkEnd w:id="315"/>
      <w:proofErr w:type="spellEnd"/>
    </w:p>
    <w:bookmarkEnd w:id="316"/>
    <w:p w:rsidR="00237BE0" w:rsidRPr="00237BE0" w:rsidRDefault="00237BE0" w:rsidP="005D5765">
      <w:pPr>
        <w:ind w:firstLine="708"/>
      </w:pPr>
      <w:r>
        <w:t>Документ инвентаризации остатков</w:t>
      </w:r>
    </w:p>
    <w:tbl>
      <w:tblPr>
        <w:tblStyle w:val="af4"/>
        <w:tblW w:w="10774" w:type="dxa"/>
        <w:tblInd w:w="-318" w:type="dxa"/>
        <w:tblLayout w:type="fixed"/>
        <w:tblLook w:val="04A0" w:firstRow="1" w:lastRow="0" w:firstColumn="1" w:lastColumn="0" w:noHBand="0" w:noVBand="1"/>
      </w:tblPr>
      <w:tblGrid>
        <w:gridCol w:w="1560"/>
        <w:gridCol w:w="851"/>
        <w:gridCol w:w="2268"/>
        <w:gridCol w:w="2977"/>
        <w:gridCol w:w="3118"/>
      </w:tblGrid>
      <w:tr w:rsidR="00B1606C" w:rsidRPr="00210AA5" w:rsidTr="004E091B">
        <w:trPr>
          <w:cantSplit/>
        </w:trPr>
        <w:tc>
          <w:tcPr>
            <w:tcW w:w="1560" w:type="dxa"/>
            <w:shd w:val="clear" w:color="auto" w:fill="D9D9D9" w:themeFill="background1" w:themeFillShade="D9"/>
          </w:tcPr>
          <w:p w:rsidR="00B1606C" w:rsidRPr="00210AA5" w:rsidRDefault="00B1606C" w:rsidP="004E091B">
            <w:pPr>
              <w:ind w:left="34"/>
              <w:rPr>
                <w:b/>
              </w:rPr>
            </w:pPr>
            <w:r>
              <w:rPr>
                <w:b/>
              </w:rPr>
              <w:t>Поле</w:t>
            </w:r>
          </w:p>
        </w:tc>
        <w:tc>
          <w:tcPr>
            <w:tcW w:w="851" w:type="dxa"/>
            <w:shd w:val="clear" w:color="auto" w:fill="D9D9D9" w:themeFill="background1" w:themeFillShade="D9"/>
          </w:tcPr>
          <w:p w:rsidR="00B1606C" w:rsidRPr="00BB7D56" w:rsidRDefault="00B1606C" w:rsidP="004E091B">
            <w:pPr>
              <w:jc w:val="center"/>
              <w:rPr>
                <w:b/>
              </w:rPr>
            </w:pPr>
            <w:r>
              <w:rPr>
                <w:b/>
              </w:rPr>
              <w:t>Исп.</w:t>
            </w:r>
          </w:p>
        </w:tc>
        <w:tc>
          <w:tcPr>
            <w:tcW w:w="2268" w:type="dxa"/>
            <w:shd w:val="clear" w:color="auto" w:fill="D9D9D9" w:themeFill="background1" w:themeFillShade="D9"/>
          </w:tcPr>
          <w:p w:rsidR="00B1606C" w:rsidRPr="00210AA5" w:rsidRDefault="00B1606C" w:rsidP="004E091B">
            <w:pPr>
              <w:jc w:val="center"/>
              <w:rPr>
                <w:b/>
              </w:rPr>
            </w:pPr>
            <w:r>
              <w:rPr>
                <w:b/>
              </w:rPr>
              <w:t>Тип значения</w:t>
            </w:r>
          </w:p>
        </w:tc>
        <w:tc>
          <w:tcPr>
            <w:tcW w:w="2977" w:type="dxa"/>
            <w:shd w:val="clear" w:color="auto" w:fill="D9D9D9" w:themeFill="background1" w:themeFillShade="D9"/>
          </w:tcPr>
          <w:p w:rsidR="00B1606C" w:rsidRPr="00210AA5" w:rsidRDefault="00B1606C" w:rsidP="004E091B">
            <w:pPr>
              <w:rPr>
                <w:b/>
              </w:rPr>
            </w:pPr>
            <w:r>
              <w:rPr>
                <w:b/>
              </w:rPr>
              <w:t>Описание</w:t>
            </w:r>
          </w:p>
        </w:tc>
        <w:tc>
          <w:tcPr>
            <w:tcW w:w="3118" w:type="dxa"/>
            <w:shd w:val="clear" w:color="auto" w:fill="D9D9D9" w:themeFill="background1" w:themeFillShade="D9"/>
          </w:tcPr>
          <w:p w:rsidR="00B1606C" w:rsidRPr="00210AA5" w:rsidRDefault="00B1606C" w:rsidP="004E091B">
            <w:pPr>
              <w:rPr>
                <w:b/>
              </w:rPr>
            </w:pPr>
            <w:r>
              <w:rPr>
                <w:b/>
              </w:rPr>
              <w:t>Комментарий</w:t>
            </w:r>
          </w:p>
        </w:tc>
      </w:tr>
      <w:tr w:rsidR="00B1606C" w:rsidRPr="00CC49AA" w:rsidTr="004E091B">
        <w:trPr>
          <w:cantSplit/>
        </w:trPr>
        <w:tc>
          <w:tcPr>
            <w:tcW w:w="1560" w:type="dxa"/>
          </w:tcPr>
          <w:p w:rsidR="00B1606C" w:rsidRPr="00E25665" w:rsidRDefault="00B1606C" w:rsidP="004E091B">
            <w:pPr>
              <w:ind w:left="34"/>
              <w:rPr>
                <w:lang w:val="en-US"/>
              </w:rPr>
            </w:pPr>
            <w:r>
              <w:rPr>
                <w:lang w:val="en-US"/>
              </w:rPr>
              <w:t>Do</w:t>
            </w:r>
            <w:r>
              <w:t>с</w:t>
            </w:r>
            <w:r>
              <w:rPr>
                <w:lang w:val="en-US"/>
              </w:rPr>
              <w:t>ID</w:t>
            </w:r>
          </w:p>
        </w:tc>
        <w:tc>
          <w:tcPr>
            <w:tcW w:w="851" w:type="dxa"/>
          </w:tcPr>
          <w:p w:rsidR="00B1606C" w:rsidRPr="007952F3" w:rsidRDefault="00B1606C" w:rsidP="004E091B">
            <w:pPr>
              <w:jc w:val="center"/>
              <w:rPr>
                <w:lang w:val="en-US"/>
              </w:rPr>
            </w:pPr>
            <w:r>
              <w:rPr>
                <w:lang w:val="en-US"/>
              </w:rPr>
              <w:t>MA</w:t>
            </w:r>
          </w:p>
        </w:tc>
        <w:tc>
          <w:tcPr>
            <w:tcW w:w="2268" w:type="dxa"/>
          </w:tcPr>
          <w:p w:rsidR="00B1606C" w:rsidRPr="00E25665" w:rsidRDefault="00B1606C" w:rsidP="004E091B">
            <w:pPr>
              <w:jc w:val="center"/>
              <w:rPr>
                <w:lang w:val="en-US"/>
              </w:rPr>
            </w:pPr>
            <w:r>
              <w:rPr>
                <w:lang w:val="en-US"/>
              </w:rPr>
              <w:t>STR(50)</w:t>
            </w:r>
          </w:p>
        </w:tc>
        <w:tc>
          <w:tcPr>
            <w:tcW w:w="2977" w:type="dxa"/>
          </w:tcPr>
          <w:p w:rsidR="00B1606C" w:rsidRPr="00EE565C" w:rsidRDefault="00B1606C" w:rsidP="003D6161">
            <w:r>
              <w:t xml:space="preserve">Уникальный номер инвентаризации в </w:t>
            </w:r>
            <w:r>
              <w:rPr>
                <w:lang w:val="en-US"/>
              </w:rPr>
              <w:t>WMS</w:t>
            </w:r>
          </w:p>
        </w:tc>
        <w:tc>
          <w:tcPr>
            <w:tcW w:w="3118" w:type="dxa"/>
          </w:tcPr>
          <w:p w:rsidR="00B1606C" w:rsidRPr="006F58F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DocDate</w:t>
            </w:r>
            <w:proofErr w:type="spellEnd"/>
          </w:p>
        </w:tc>
        <w:tc>
          <w:tcPr>
            <w:tcW w:w="851" w:type="dxa"/>
          </w:tcPr>
          <w:p w:rsidR="00B1606C" w:rsidRPr="00CF0C84" w:rsidRDefault="00B1606C" w:rsidP="004E091B">
            <w:pPr>
              <w:jc w:val="center"/>
              <w:rPr>
                <w:lang w:val="en-US"/>
              </w:rPr>
            </w:pPr>
            <w:r>
              <w:rPr>
                <w:lang w:val="en-US"/>
              </w:rPr>
              <w:t>MA</w:t>
            </w:r>
          </w:p>
        </w:tc>
        <w:tc>
          <w:tcPr>
            <w:tcW w:w="2268" w:type="dxa"/>
          </w:tcPr>
          <w:p w:rsidR="00B1606C" w:rsidRPr="00CF0C84" w:rsidRDefault="00B1606C" w:rsidP="004E091B">
            <w:pPr>
              <w:jc w:val="center"/>
              <w:rPr>
                <w:lang w:val="en-US"/>
              </w:rPr>
            </w:pPr>
            <w:r>
              <w:rPr>
                <w:lang w:val="en-US"/>
              </w:rPr>
              <w:t>DATE</w:t>
            </w:r>
          </w:p>
        </w:tc>
        <w:tc>
          <w:tcPr>
            <w:tcW w:w="2977" w:type="dxa"/>
          </w:tcPr>
          <w:p w:rsidR="00B1606C" w:rsidRPr="008A4445" w:rsidRDefault="00B1606C" w:rsidP="004E091B">
            <w:pPr>
              <w:rPr>
                <w:lang w:val="en-US"/>
              </w:rPr>
            </w:pPr>
            <w:r>
              <w:t>Дата завершения</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BalanceRows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111C74" w:rsidRDefault="00B1606C" w:rsidP="00111C74">
            <w:r>
              <w:t>Данные фактических остатков</w:t>
            </w:r>
          </w:p>
        </w:tc>
        <w:tc>
          <w:tcPr>
            <w:tcW w:w="3118" w:type="dxa"/>
          </w:tcPr>
          <w:p w:rsidR="00B1606C" w:rsidRDefault="00B1606C" w:rsidP="004E091B"/>
        </w:tc>
      </w:tr>
      <w:tr w:rsidR="00B1606C" w:rsidRPr="00CC49AA" w:rsidTr="004E091B">
        <w:trPr>
          <w:cantSplit/>
        </w:trPr>
        <w:tc>
          <w:tcPr>
            <w:tcW w:w="1560" w:type="dxa"/>
          </w:tcPr>
          <w:p w:rsidR="00B1606C" w:rsidRDefault="00B1606C" w:rsidP="004E091B">
            <w:pPr>
              <w:ind w:left="34"/>
              <w:rPr>
                <w:lang w:val="en-US"/>
              </w:rPr>
            </w:pPr>
            <w:proofErr w:type="spellStart"/>
            <w:r>
              <w:rPr>
                <w:lang w:val="en-US"/>
              </w:rPr>
              <w:t>DiffRows</w:t>
            </w:r>
            <w:proofErr w:type="spellEnd"/>
          </w:p>
        </w:tc>
        <w:tc>
          <w:tcPr>
            <w:tcW w:w="851" w:type="dxa"/>
          </w:tcPr>
          <w:p w:rsidR="00B1606C" w:rsidRDefault="00B1606C" w:rsidP="004E091B">
            <w:pPr>
              <w:jc w:val="center"/>
              <w:rPr>
                <w:lang w:val="en-US"/>
              </w:rPr>
            </w:pPr>
            <w:r>
              <w:rPr>
                <w:lang w:val="en-US"/>
              </w:rPr>
              <w:t>NE*</w:t>
            </w:r>
          </w:p>
        </w:tc>
        <w:tc>
          <w:tcPr>
            <w:tcW w:w="2268" w:type="dxa"/>
          </w:tcPr>
          <w:p w:rsidR="00B1606C" w:rsidRPr="001941D5" w:rsidRDefault="0042358C" w:rsidP="0042358C">
            <w:pPr>
              <w:pStyle w:val="aff4"/>
              <w:rPr>
                <w:lang w:val="en-US"/>
              </w:rPr>
            </w:pPr>
            <w:r>
              <w:rPr>
                <w:rStyle w:val="af0"/>
              </w:rPr>
              <w:fldChar w:fldCharType="begin"/>
            </w:r>
            <w:r>
              <w:rPr>
                <w:lang w:val="en-US"/>
              </w:rPr>
              <w:instrText xml:space="preserve"> REF _Ref506551549 \h </w:instrText>
            </w:r>
            <w:r>
              <w:rPr>
                <w:rStyle w:val="af0"/>
              </w:rPr>
              <w:instrText xml:space="preserve"> \* MERGEFORMAT </w:instrText>
            </w:r>
            <w:r>
              <w:rPr>
                <w:rStyle w:val="af0"/>
              </w:rPr>
            </w:r>
            <w:r>
              <w:rPr>
                <w:rStyle w:val="af0"/>
              </w:rPr>
              <w:fldChar w:fldCharType="separate"/>
            </w:r>
            <w:proofErr w:type="spellStart"/>
            <w:r>
              <w:rPr>
                <w:lang w:val="en-US"/>
              </w:rPr>
              <w:t>BalanceRow</w:t>
            </w:r>
            <w:proofErr w:type="spellEnd"/>
            <w:r>
              <w:rPr>
                <w:rStyle w:val="af0"/>
              </w:rPr>
              <w:fldChar w:fldCharType="end"/>
            </w:r>
          </w:p>
        </w:tc>
        <w:tc>
          <w:tcPr>
            <w:tcW w:w="2977" w:type="dxa"/>
          </w:tcPr>
          <w:p w:rsidR="00B1606C" w:rsidRPr="006F58FC" w:rsidRDefault="00B1606C" w:rsidP="004E091B">
            <w:r>
              <w:t>Данные изменения остатка</w:t>
            </w:r>
          </w:p>
        </w:tc>
        <w:tc>
          <w:tcPr>
            <w:tcW w:w="3118" w:type="dxa"/>
          </w:tcPr>
          <w:p w:rsidR="00B1606C" w:rsidRDefault="00B1606C" w:rsidP="004E091B"/>
        </w:tc>
      </w:tr>
    </w:tbl>
    <w:p w:rsidR="00B1606C" w:rsidRPr="00237BE0" w:rsidRDefault="00B1606C" w:rsidP="00237BE0">
      <w:pPr>
        <w:pStyle w:val="3"/>
      </w:pPr>
      <w:bookmarkStart w:id="317" w:name="_Ref477269602"/>
      <w:bookmarkStart w:id="318" w:name="_Ref506548526"/>
      <w:bookmarkStart w:id="319" w:name="TripDeparture"/>
      <w:proofErr w:type="spellStart"/>
      <w:r>
        <w:rPr>
          <w:lang w:val="en-US"/>
        </w:rPr>
        <w:t>TripDeparture</w:t>
      </w:r>
      <w:bookmarkEnd w:id="317"/>
      <w:bookmarkEnd w:id="318"/>
      <w:proofErr w:type="spellEnd"/>
    </w:p>
    <w:bookmarkEnd w:id="319"/>
    <w:p w:rsidR="00B1606C" w:rsidRPr="008D3264" w:rsidRDefault="00B1606C" w:rsidP="005D5765">
      <w:pPr>
        <w:ind w:firstLine="708"/>
      </w:pPr>
      <w:r>
        <w:t>Данные о выполнении фактической отгрузки (на основании документа Прибытие ТС)</w:t>
      </w:r>
    </w:p>
    <w:tbl>
      <w:tblPr>
        <w:tblStyle w:val="af4"/>
        <w:tblW w:w="10774" w:type="dxa"/>
        <w:tblInd w:w="-318" w:type="dxa"/>
        <w:tblLayout w:type="fixed"/>
        <w:tblLook w:val="04A0" w:firstRow="1" w:lastRow="0" w:firstColumn="1" w:lastColumn="0" w:noHBand="0" w:noVBand="1"/>
      </w:tblPr>
      <w:tblGrid>
        <w:gridCol w:w="2156"/>
        <w:gridCol w:w="709"/>
        <w:gridCol w:w="2126"/>
        <w:gridCol w:w="3827"/>
        <w:gridCol w:w="1956"/>
      </w:tblGrid>
      <w:tr w:rsidR="00B1606C" w:rsidRPr="00210AA5" w:rsidTr="00D348BC">
        <w:trPr>
          <w:cantSplit/>
        </w:trPr>
        <w:tc>
          <w:tcPr>
            <w:tcW w:w="2156" w:type="dxa"/>
            <w:shd w:val="clear" w:color="auto" w:fill="D9D9D9" w:themeFill="background1" w:themeFillShade="D9"/>
          </w:tcPr>
          <w:p w:rsidR="00B1606C" w:rsidRPr="00210AA5" w:rsidRDefault="00B1606C" w:rsidP="004C67DA">
            <w:pPr>
              <w:ind w:left="34"/>
              <w:rPr>
                <w:b/>
              </w:rPr>
            </w:pPr>
            <w:r>
              <w:rPr>
                <w:b/>
              </w:rPr>
              <w:t>Поле</w:t>
            </w:r>
          </w:p>
        </w:tc>
        <w:tc>
          <w:tcPr>
            <w:tcW w:w="709" w:type="dxa"/>
            <w:shd w:val="clear" w:color="auto" w:fill="D9D9D9" w:themeFill="background1" w:themeFillShade="D9"/>
          </w:tcPr>
          <w:p w:rsidR="00B1606C" w:rsidRPr="00BB7D56" w:rsidRDefault="00B1606C" w:rsidP="004C67DA">
            <w:pPr>
              <w:jc w:val="center"/>
              <w:rPr>
                <w:b/>
              </w:rPr>
            </w:pPr>
            <w:r>
              <w:rPr>
                <w:b/>
              </w:rPr>
              <w:t>Исп.</w:t>
            </w:r>
          </w:p>
        </w:tc>
        <w:tc>
          <w:tcPr>
            <w:tcW w:w="2126" w:type="dxa"/>
            <w:shd w:val="clear" w:color="auto" w:fill="D9D9D9" w:themeFill="background1" w:themeFillShade="D9"/>
          </w:tcPr>
          <w:p w:rsidR="00B1606C" w:rsidRPr="00210AA5" w:rsidRDefault="00B1606C" w:rsidP="004C67DA">
            <w:pPr>
              <w:jc w:val="center"/>
              <w:rPr>
                <w:b/>
              </w:rPr>
            </w:pPr>
            <w:r>
              <w:rPr>
                <w:b/>
              </w:rPr>
              <w:t>Тип значения</w:t>
            </w:r>
          </w:p>
        </w:tc>
        <w:tc>
          <w:tcPr>
            <w:tcW w:w="3827" w:type="dxa"/>
            <w:shd w:val="clear" w:color="auto" w:fill="D9D9D9" w:themeFill="background1" w:themeFillShade="D9"/>
          </w:tcPr>
          <w:p w:rsidR="00B1606C" w:rsidRPr="00210AA5" w:rsidRDefault="00B1606C" w:rsidP="004C67DA">
            <w:pPr>
              <w:rPr>
                <w:b/>
              </w:rPr>
            </w:pPr>
            <w:r>
              <w:rPr>
                <w:b/>
              </w:rPr>
              <w:t>Описание</w:t>
            </w:r>
          </w:p>
        </w:tc>
        <w:tc>
          <w:tcPr>
            <w:tcW w:w="1956" w:type="dxa"/>
            <w:shd w:val="clear" w:color="auto" w:fill="D9D9D9" w:themeFill="background1" w:themeFillShade="D9"/>
          </w:tcPr>
          <w:p w:rsidR="00B1606C" w:rsidRPr="00210AA5" w:rsidRDefault="00B1606C" w:rsidP="004C67DA">
            <w:pPr>
              <w:rPr>
                <w:b/>
              </w:rPr>
            </w:pPr>
            <w:r>
              <w:rPr>
                <w:b/>
              </w:rPr>
              <w:t>Комментарий</w:t>
            </w:r>
          </w:p>
        </w:tc>
      </w:tr>
      <w:tr w:rsidR="00B1606C" w:rsidRPr="00CC49AA" w:rsidTr="00D348BC">
        <w:trPr>
          <w:cantSplit/>
        </w:trPr>
        <w:tc>
          <w:tcPr>
            <w:tcW w:w="2156" w:type="dxa"/>
          </w:tcPr>
          <w:p w:rsidR="00B1606C" w:rsidRPr="00237BE0" w:rsidRDefault="00B1606C" w:rsidP="004C67DA">
            <w:pPr>
              <w:ind w:left="34"/>
            </w:pPr>
            <w:r>
              <w:rPr>
                <w:lang w:val="en-US"/>
              </w:rPr>
              <w:t>Trip</w:t>
            </w:r>
          </w:p>
        </w:tc>
        <w:tc>
          <w:tcPr>
            <w:tcW w:w="709" w:type="dxa"/>
          </w:tcPr>
          <w:p w:rsidR="00B1606C" w:rsidRPr="00130B14" w:rsidRDefault="00B1606C" w:rsidP="004C67DA">
            <w:pPr>
              <w:jc w:val="center"/>
            </w:pPr>
            <w:r>
              <w:rPr>
                <w:lang w:val="en-US"/>
              </w:rPr>
              <w:t>ME</w:t>
            </w:r>
          </w:p>
        </w:tc>
        <w:tc>
          <w:tcPr>
            <w:tcW w:w="2126" w:type="dxa"/>
          </w:tcPr>
          <w:p w:rsidR="00B1606C" w:rsidRPr="001941D5" w:rsidRDefault="0042358C" w:rsidP="004C67DA">
            <w:pPr>
              <w:jc w:val="center"/>
              <w:rPr>
                <w:u w:val="single"/>
                <w:lang w:val="en-US"/>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827" w:type="dxa"/>
          </w:tcPr>
          <w:p w:rsidR="00B1606C" w:rsidRDefault="00B1606C" w:rsidP="004C67DA">
            <w:r>
              <w:t>Ссылка на документ Прибытие ТС</w:t>
            </w:r>
          </w:p>
        </w:tc>
        <w:tc>
          <w:tcPr>
            <w:tcW w:w="1956" w:type="dxa"/>
          </w:tcPr>
          <w:p w:rsidR="00B1606C" w:rsidRPr="00210AA5" w:rsidRDefault="00B1606C" w:rsidP="004C67DA"/>
        </w:tc>
      </w:tr>
      <w:tr w:rsidR="00B1606C" w:rsidRPr="00CC49AA" w:rsidTr="00D348BC">
        <w:trPr>
          <w:cantSplit/>
        </w:trPr>
        <w:tc>
          <w:tcPr>
            <w:tcW w:w="2156" w:type="dxa"/>
          </w:tcPr>
          <w:p w:rsidR="00B1606C" w:rsidRPr="00D60208" w:rsidRDefault="00B1606C" w:rsidP="004C67DA">
            <w:pPr>
              <w:ind w:left="34"/>
              <w:rPr>
                <w:lang w:val="en-US"/>
              </w:rPr>
            </w:pPr>
            <w:proofErr w:type="spellStart"/>
            <w:r>
              <w:rPr>
                <w:lang w:val="en-US"/>
              </w:rPr>
              <w:t>ArrivalDate</w:t>
            </w:r>
            <w:proofErr w:type="spellEnd"/>
          </w:p>
        </w:tc>
        <w:tc>
          <w:tcPr>
            <w:tcW w:w="709" w:type="dxa"/>
          </w:tcPr>
          <w:p w:rsidR="00B1606C" w:rsidRPr="00D60208" w:rsidRDefault="00B1606C" w:rsidP="004C67DA">
            <w:pPr>
              <w:jc w:val="center"/>
              <w:rPr>
                <w:lang w:val="en-US"/>
              </w:rPr>
            </w:pPr>
            <w:r>
              <w:rPr>
                <w:lang w:val="en-US"/>
              </w:rPr>
              <w:t>MA</w:t>
            </w:r>
          </w:p>
        </w:tc>
        <w:tc>
          <w:tcPr>
            <w:tcW w:w="2126" w:type="dxa"/>
          </w:tcPr>
          <w:p w:rsidR="00B1606C" w:rsidRPr="00B463FC" w:rsidRDefault="00B1606C" w:rsidP="004C67DA">
            <w:pPr>
              <w:jc w:val="center"/>
              <w:rPr>
                <w:lang w:val="en-US"/>
              </w:rPr>
            </w:pPr>
            <w:r>
              <w:rPr>
                <w:lang w:val="en-US"/>
              </w:rPr>
              <w:t>DATE</w:t>
            </w:r>
          </w:p>
        </w:tc>
        <w:tc>
          <w:tcPr>
            <w:tcW w:w="3827" w:type="dxa"/>
          </w:tcPr>
          <w:p w:rsidR="00B1606C" w:rsidRPr="00065F6B" w:rsidRDefault="00B1606C" w:rsidP="004C67DA">
            <w:r>
              <w:t>Фактическая дата прибытия ТС</w:t>
            </w:r>
          </w:p>
        </w:tc>
        <w:tc>
          <w:tcPr>
            <w:tcW w:w="1956" w:type="dxa"/>
          </w:tcPr>
          <w:p w:rsidR="00B1606C" w:rsidRPr="00210AA5" w:rsidRDefault="00B1606C" w:rsidP="004C67DA"/>
        </w:tc>
      </w:tr>
      <w:tr w:rsidR="00B1606C" w:rsidRPr="00CC49AA" w:rsidTr="00D348BC">
        <w:trPr>
          <w:cantSplit/>
        </w:trPr>
        <w:tc>
          <w:tcPr>
            <w:tcW w:w="2156" w:type="dxa"/>
          </w:tcPr>
          <w:p w:rsidR="00B1606C" w:rsidRPr="001C0B83" w:rsidRDefault="00B1606C" w:rsidP="004C67DA">
            <w:pPr>
              <w:ind w:left="34"/>
              <w:rPr>
                <w:lang w:val="en-US"/>
              </w:rPr>
            </w:pPr>
            <w:proofErr w:type="spellStart"/>
            <w:r>
              <w:rPr>
                <w:lang w:val="en-US"/>
              </w:rPr>
              <w:t>DepartureDate</w:t>
            </w:r>
            <w:proofErr w:type="spellEnd"/>
          </w:p>
        </w:tc>
        <w:tc>
          <w:tcPr>
            <w:tcW w:w="709" w:type="dxa"/>
          </w:tcPr>
          <w:p w:rsidR="00B1606C" w:rsidRPr="00065F6B" w:rsidRDefault="00B1606C" w:rsidP="004C67DA">
            <w:pPr>
              <w:jc w:val="center"/>
              <w:rPr>
                <w:lang w:val="en-US"/>
              </w:rPr>
            </w:pPr>
            <w:r>
              <w:rPr>
                <w:lang w:val="en-US"/>
              </w:rPr>
              <w:t>MA</w:t>
            </w:r>
          </w:p>
        </w:tc>
        <w:tc>
          <w:tcPr>
            <w:tcW w:w="2126" w:type="dxa"/>
          </w:tcPr>
          <w:p w:rsidR="00B1606C" w:rsidRPr="00467387" w:rsidRDefault="00B1606C" w:rsidP="004C67DA">
            <w:pPr>
              <w:jc w:val="center"/>
            </w:pPr>
            <w:r>
              <w:rPr>
                <w:lang w:val="en-US"/>
              </w:rPr>
              <w:t>DATE</w:t>
            </w:r>
            <w:r>
              <w:rPr>
                <w:lang w:val="en-US"/>
              </w:rPr>
              <w:fldChar w:fldCharType="begin"/>
            </w:r>
            <w:r>
              <w:instrText xml:space="preserve"> REF _Ref477175930 \h </w:instrText>
            </w:r>
            <w:r>
              <w:rPr>
                <w:lang w:val="en-US"/>
              </w:rPr>
            </w:r>
            <w:r>
              <w:rPr>
                <w:lang w:val="en-US"/>
              </w:rPr>
              <w:fldChar w:fldCharType="end"/>
            </w:r>
          </w:p>
        </w:tc>
        <w:tc>
          <w:tcPr>
            <w:tcW w:w="3827" w:type="dxa"/>
          </w:tcPr>
          <w:p w:rsidR="00B1606C" w:rsidRPr="00065F6B" w:rsidRDefault="00B1606C" w:rsidP="004C67DA">
            <w:r>
              <w:t>Фактическая дата отбытия ТС</w:t>
            </w:r>
          </w:p>
        </w:tc>
        <w:tc>
          <w:tcPr>
            <w:tcW w:w="1956" w:type="dxa"/>
          </w:tcPr>
          <w:p w:rsidR="00B1606C" w:rsidRDefault="00B1606C" w:rsidP="004C67DA"/>
        </w:tc>
      </w:tr>
      <w:tr w:rsidR="00B1606C" w:rsidRPr="00CC49AA" w:rsidTr="00D348BC">
        <w:trPr>
          <w:cantSplit/>
          <w:trHeight w:val="420"/>
        </w:trPr>
        <w:tc>
          <w:tcPr>
            <w:tcW w:w="2156" w:type="dxa"/>
          </w:tcPr>
          <w:p w:rsidR="00B1606C" w:rsidRPr="008D3264" w:rsidRDefault="00B1606C" w:rsidP="004C67DA">
            <w:pPr>
              <w:ind w:left="34"/>
              <w:rPr>
                <w:lang w:val="en-US"/>
              </w:rPr>
            </w:pPr>
            <w:proofErr w:type="spellStart"/>
            <w:r>
              <w:rPr>
                <w:lang w:val="en-US"/>
              </w:rPr>
              <w:t>CargoUnits</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42358C" w:rsidP="0042358C">
            <w:pPr>
              <w:pStyle w:val="aff4"/>
              <w:rPr>
                <w:lang w:val="en-US"/>
              </w:rPr>
            </w:pPr>
            <w:r>
              <w:rPr>
                <w:rStyle w:val="af0"/>
              </w:rPr>
              <w:fldChar w:fldCharType="begin"/>
            </w:r>
            <w:r>
              <w:rPr>
                <w:lang w:val="en-US"/>
              </w:rPr>
              <w:instrText xml:space="preserve"> REF _Ref515539455 \h </w:instrText>
            </w:r>
            <w:r>
              <w:rPr>
                <w:rStyle w:val="af0"/>
              </w:rPr>
              <w:instrText xml:space="preserve"> \* MERGEFORMAT </w:instrText>
            </w:r>
            <w:r>
              <w:rPr>
                <w:rStyle w:val="af0"/>
              </w:rPr>
            </w:r>
            <w:r>
              <w:rPr>
                <w:rStyle w:val="af0"/>
              </w:rPr>
              <w:fldChar w:fldCharType="separate"/>
            </w:r>
            <w:proofErr w:type="spellStart"/>
            <w:r>
              <w:rPr>
                <w:lang w:val="en-US"/>
              </w:rPr>
              <w:t>CargoUnit</w:t>
            </w:r>
            <w:proofErr w:type="spellEnd"/>
            <w:r>
              <w:rPr>
                <w:rStyle w:val="af0"/>
              </w:rPr>
              <w:fldChar w:fldCharType="end"/>
            </w:r>
          </w:p>
        </w:tc>
        <w:tc>
          <w:tcPr>
            <w:tcW w:w="3827" w:type="dxa"/>
          </w:tcPr>
          <w:p w:rsidR="00B1606C" w:rsidRPr="00F7766C" w:rsidRDefault="00B1606C" w:rsidP="004C67DA">
            <w:pPr>
              <w:rPr>
                <w:lang w:val="en-US"/>
              </w:rPr>
            </w:pPr>
            <w:r>
              <w:t>Данные об отгруженных ГМ</w:t>
            </w:r>
          </w:p>
        </w:tc>
        <w:tc>
          <w:tcPr>
            <w:tcW w:w="1956" w:type="dxa"/>
          </w:tcPr>
          <w:p w:rsidR="00B1606C" w:rsidRDefault="00B1606C" w:rsidP="004C67DA"/>
        </w:tc>
      </w:tr>
      <w:tr w:rsidR="00B1606C" w:rsidRPr="00CC49AA" w:rsidTr="00D348BC">
        <w:trPr>
          <w:cantSplit/>
          <w:trHeight w:val="420"/>
        </w:trPr>
        <w:tc>
          <w:tcPr>
            <w:tcW w:w="2156" w:type="dxa"/>
          </w:tcPr>
          <w:p w:rsidR="00B1606C" w:rsidRPr="00D348BC" w:rsidRDefault="00D348BC" w:rsidP="004C67DA">
            <w:pPr>
              <w:ind w:left="34"/>
              <w:rPr>
                <w:lang w:val="en-US"/>
              </w:rPr>
            </w:pPr>
            <w:proofErr w:type="spellStart"/>
            <w:r>
              <w:rPr>
                <w:lang w:val="en-US"/>
              </w:rPr>
              <w:t>TripDepartureRow</w:t>
            </w:r>
            <w:proofErr w:type="spellEnd"/>
          </w:p>
        </w:tc>
        <w:tc>
          <w:tcPr>
            <w:tcW w:w="709" w:type="dxa"/>
          </w:tcPr>
          <w:p w:rsidR="00B1606C" w:rsidRPr="00054E20" w:rsidRDefault="00B1606C" w:rsidP="004C67DA">
            <w:pPr>
              <w:jc w:val="center"/>
            </w:pPr>
            <w:r>
              <w:rPr>
                <w:lang w:val="en-US"/>
              </w:rPr>
              <w:t>NE</w:t>
            </w:r>
            <w:r>
              <w:t>*</w:t>
            </w:r>
          </w:p>
        </w:tc>
        <w:tc>
          <w:tcPr>
            <w:tcW w:w="2126" w:type="dxa"/>
          </w:tcPr>
          <w:p w:rsidR="00B1606C" w:rsidRPr="001941D5" w:rsidRDefault="00D348BC" w:rsidP="0042358C">
            <w:pPr>
              <w:pStyle w:val="aff4"/>
              <w:rPr>
                <w:lang w:val="en-US"/>
              </w:rPr>
            </w:pPr>
            <w:r>
              <w:rPr>
                <w:lang w:val="en-US"/>
              </w:rPr>
              <w:fldChar w:fldCharType="begin"/>
            </w:r>
            <w:r>
              <w:rPr>
                <w:lang w:val="en-US"/>
              </w:rPr>
              <w:instrText xml:space="preserve"> REF _Ref515897363 \h </w:instrText>
            </w:r>
            <w:r>
              <w:rPr>
                <w:lang w:val="en-US"/>
              </w:rPr>
            </w:r>
            <w:r>
              <w:rPr>
                <w:lang w:val="en-US"/>
              </w:rPr>
              <w:fldChar w:fldCharType="separate"/>
            </w:r>
            <w:proofErr w:type="spellStart"/>
            <w:r>
              <w:rPr>
                <w:lang w:val="en-US"/>
              </w:rPr>
              <w:t>TripDepartureRow</w:t>
            </w:r>
            <w:proofErr w:type="spellEnd"/>
            <w:r>
              <w:rPr>
                <w:lang w:val="en-US"/>
              </w:rPr>
              <w:fldChar w:fldCharType="end"/>
            </w:r>
          </w:p>
        </w:tc>
        <w:tc>
          <w:tcPr>
            <w:tcW w:w="3827" w:type="dxa"/>
          </w:tcPr>
          <w:p w:rsidR="00B1606C" w:rsidRPr="00F37EEF" w:rsidRDefault="00B1606C" w:rsidP="004C67DA">
            <w:r>
              <w:t>Данные об отгруженных товарах с учетом принадлежности к ГМ</w:t>
            </w:r>
          </w:p>
        </w:tc>
        <w:tc>
          <w:tcPr>
            <w:tcW w:w="1956" w:type="dxa"/>
          </w:tcPr>
          <w:p w:rsidR="00B1606C" w:rsidRDefault="00B1606C" w:rsidP="004C67DA"/>
        </w:tc>
      </w:tr>
      <w:tr w:rsidR="00C639D3" w:rsidRPr="00CC49AA" w:rsidTr="00D348BC">
        <w:trPr>
          <w:cantSplit/>
          <w:trHeight w:val="420"/>
        </w:trPr>
        <w:tc>
          <w:tcPr>
            <w:tcW w:w="2156" w:type="dxa"/>
          </w:tcPr>
          <w:p w:rsidR="00C639D3" w:rsidRDefault="00C639D3" w:rsidP="004C67DA">
            <w:pPr>
              <w:ind w:left="34"/>
              <w:rPr>
                <w:lang w:val="en-US"/>
              </w:rPr>
            </w:pPr>
            <w:r>
              <w:rPr>
                <w:lang w:val="en-US"/>
              </w:rPr>
              <w:t>Driver</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Driver \h  \* MERGEFORMAT </w:instrText>
            </w:r>
            <w:r>
              <w:rPr>
                <w:lang w:val="en-US"/>
              </w:rPr>
            </w:r>
            <w:r>
              <w:rPr>
                <w:lang w:val="en-US"/>
              </w:rPr>
              <w:fldChar w:fldCharType="separate"/>
            </w:r>
            <w:r>
              <w:rPr>
                <w:lang w:val="en-US"/>
              </w:rPr>
              <w:t>Driver</w:t>
            </w:r>
            <w:r>
              <w:rPr>
                <w:lang w:val="en-US"/>
              </w:rPr>
              <w:fldChar w:fldCharType="end"/>
            </w:r>
          </w:p>
        </w:tc>
        <w:tc>
          <w:tcPr>
            <w:tcW w:w="3827" w:type="dxa"/>
          </w:tcPr>
          <w:p w:rsidR="00C639D3" w:rsidRPr="00686901" w:rsidRDefault="00686901" w:rsidP="004C67DA">
            <w:r>
              <w:t>Информация о водителе ТС</w:t>
            </w:r>
          </w:p>
        </w:tc>
        <w:tc>
          <w:tcPr>
            <w:tcW w:w="1956" w:type="dxa"/>
          </w:tcPr>
          <w:p w:rsidR="00C639D3" w:rsidRDefault="00C639D3" w:rsidP="004C67DA"/>
        </w:tc>
      </w:tr>
      <w:tr w:rsidR="00C639D3" w:rsidRPr="00CC49AA" w:rsidTr="00D348BC">
        <w:trPr>
          <w:cantSplit/>
          <w:trHeight w:val="420"/>
        </w:trPr>
        <w:tc>
          <w:tcPr>
            <w:tcW w:w="2156" w:type="dxa"/>
          </w:tcPr>
          <w:p w:rsidR="00C639D3" w:rsidRDefault="00510B0C" w:rsidP="004C67DA">
            <w:pPr>
              <w:ind w:left="34"/>
              <w:rPr>
                <w:lang w:val="en-US"/>
              </w:rPr>
            </w:pPr>
            <w:r>
              <w:rPr>
                <w:lang w:val="en-US"/>
              </w:rPr>
              <w:t>Ve</w:t>
            </w:r>
            <w:r w:rsidR="00C639D3">
              <w:rPr>
                <w:lang w:val="en-US"/>
              </w:rPr>
              <w:t>hicle</w:t>
            </w:r>
          </w:p>
        </w:tc>
        <w:tc>
          <w:tcPr>
            <w:tcW w:w="709" w:type="dxa"/>
          </w:tcPr>
          <w:p w:rsidR="00C639D3" w:rsidRDefault="00C639D3" w:rsidP="004C67DA">
            <w:pPr>
              <w:jc w:val="center"/>
              <w:rPr>
                <w:lang w:val="en-US"/>
              </w:rPr>
            </w:pPr>
            <w:r>
              <w:rPr>
                <w:lang w:val="en-US"/>
              </w:rPr>
              <w:t>NE</w:t>
            </w:r>
          </w:p>
        </w:tc>
        <w:tc>
          <w:tcPr>
            <w:tcW w:w="2126" w:type="dxa"/>
          </w:tcPr>
          <w:p w:rsidR="00C639D3" w:rsidRPr="00686901" w:rsidRDefault="0042358C" w:rsidP="0042358C">
            <w:pPr>
              <w:pStyle w:val="aff4"/>
              <w:rPr>
                <w:lang w:val="en-US"/>
              </w:rPr>
            </w:pPr>
            <w:r>
              <w:rPr>
                <w:lang w:val="en-US"/>
              </w:rPr>
              <w:fldChar w:fldCharType="begin"/>
            </w:r>
            <w:r>
              <w:rPr>
                <w:lang w:val="en-US"/>
              </w:rPr>
              <w:instrText xml:space="preserve"> REF _Ref479018917 \h  \* MERGEFORMAT </w:instrText>
            </w:r>
            <w:r>
              <w:rPr>
                <w:lang w:val="en-US"/>
              </w:rPr>
            </w:r>
            <w:r>
              <w:rPr>
                <w:lang w:val="en-US"/>
              </w:rPr>
              <w:fldChar w:fldCharType="separate"/>
            </w:r>
            <w:r>
              <w:rPr>
                <w:lang w:val="en-US"/>
              </w:rPr>
              <w:t>Vehicle</w:t>
            </w:r>
            <w:r>
              <w:rPr>
                <w:lang w:val="en-US"/>
              </w:rPr>
              <w:fldChar w:fldCharType="end"/>
            </w:r>
          </w:p>
        </w:tc>
        <w:tc>
          <w:tcPr>
            <w:tcW w:w="3827" w:type="dxa"/>
          </w:tcPr>
          <w:p w:rsidR="00C639D3" w:rsidRDefault="00686901" w:rsidP="004C67DA">
            <w:r>
              <w:t>Информация о ТС</w:t>
            </w:r>
          </w:p>
        </w:tc>
        <w:tc>
          <w:tcPr>
            <w:tcW w:w="1956" w:type="dxa"/>
          </w:tcPr>
          <w:p w:rsidR="00C639D3" w:rsidRDefault="00C639D3" w:rsidP="004C67DA"/>
        </w:tc>
      </w:tr>
      <w:tr w:rsidR="00686901" w:rsidRPr="00CC49AA" w:rsidTr="00D348BC">
        <w:trPr>
          <w:cantSplit/>
          <w:trHeight w:val="420"/>
        </w:trPr>
        <w:tc>
          <w:tcPr>
            <w:tcW w:w="2156" w:type="dxa"/>
          </w:tcPr>
          <w:p w:rsidR="00686901" w:rsidRPr="00686901" w:rsidRDefault="00686901" w:rsidP="004C67DA">
            <w:pPr>
              <w:ind w:left="34"/>
              <w:rPr>
                <w:lang w:val="en-US"/>
              </w:rPr>
            </w:pPr>
            <w:r>
              <w:rPr>
                <w:lang w:val="en-US"/>
              </w:rPr>
              <w:t>Stamp</w:t>
            </w:r>
          </w:p>
        </w:tc>
        <w:tc>
          <w:tcPr>
            <w:tcW w:w="709" w:type="dxa"/>
          </w:tcPr>
          <w:p w:rsidR="00686901" w:rsidRPr="00686901" w:rsidRDefault="00686901" w:rsidP="004C67DA">
            <w:pPr>
              <w:jc w:val="center"/>
              <w:rPr>
                <w:lang w:val="en-US"/>
              </w:rPr>
            </w:pPr>
            <w:r>
              <w:rPr>
                <w:lang w:val="en-US"/>
              </w:rPr>
              <w:t>NA</w:t>
            </w:r>
          </w:p>
        </w:tc>
        <w:tc>
          <w:tcPr>
            <w:tcW w:w="2126" w:type="dxa"/>
          </w:tcPr>
          <w:p w:rsidR="00686901" w:rsidRPr="00686901" w:rsidRDefault="00686901" w:rsidP="004C67DA">
            <w:pPr>
              <w:jc w:val="center"/>
              <w:rPr>
                <w:lang w:val="en-US"/>
              </w:rPr>
            </w:pPr>
            <w:r>
              <w:rPr>
                <w:lang w:val="en-US"/>
              </w:rPr>
              <w:t>STR</w:t>
            </w:r>
          </w:p>
        </w:tc>
        <w:tc>
          <w:tcPr>
            <w:tcW w:w="3827" w:type="dxa"/>
          </w:tcPr>
          <w:p w:rsidR="00686901" w:rsidRDefault="00686901" w:rsidP="004C67DA">
            <w:r>
              <w:t>Информация о пломбе</w:t>
            </w:r>
          </w:p>
        </w:tc>
        <w:tc>
          <w:tcPr>
            <w:tcW w:w="1956" w:type="dxa"/>
          </w:tcPr>
          <w:p w:rsidR="00686901" w:rsidRDefault="00686901" w:rsidP="004C67DA"/>
        </w:tc>
      </w:tr>
      <w:tr w:rsidR="00E474EC" w:rsidRPr="00CC49AA" w:rsidTr="00D348BC">
        <w:trPr>
          <w:cantSplit/>
          <w:trHeight w:val="420"/>
        </w:trPr>
        <w:tc>
          <w:tcPr>
            <w:tcW w:w="2156" w:type="dxa"/>
          </w:tcPr>
          <w:p w:rsidR="00E474EC" w:rsidRDefault="00E474EC" w:rsidP="004C67DA">
            <w:pPr>
              <w:ind w:left="34"/>
              <w:rPr>
                <w:lang w:val="en-US"/>
              </w:rPr>
            </w:pPr>
            <w:proofErr w:type="spellStart"/>
            <w:r>
              <w:rPr>
                <w:lang w:val="en-US"/>
              </w:rPr>
              <w:t>DocumentID</w:t>
            </w:r>
            <w:proofErr w:type="spellEnd"/>
          </w:p>
        </w:tc>
        <w:tc>
          <w:tcPr>
            <w:tcW w:w="709" w:type="dxa"/>
          </w:tcPr>
          <w:p w:rsidR="00E474EC" w:rsidRDefault="00E474EC" w:rsidP="004C67DA">
            <w:pPr>
              <w:jc w:val="center"/>
              <w:rPr>
                <w:lang w:val="en-US"/>
              </w:rPr>
            </w:pPr>
            <w:r>
              <w:rPr>
                <w:lang w:val="en-US"/>
              </w:rPr>
              <w:t>NA</w:t>
            </w:r>
          </w:p>
        </w:tc>
        <w:tc>
          <w:tcPr>
            <w:tcW w:w="2126" w:type="dxa"/>
          </w:tcPr>
          <w:p w:rsidR="00E474EC" w:rsidRDefault="00E474EC" w:rsidP="004C67DA">
            <w:pPr>
              <w:jc w:val="center"/>
              <w:rPr>
                <w:lang w:val="en-US"/>
              </w:rPr>
            </w:pPr>
            <w:r>
              <w:rPr>
                <w:lang w:val="en-US"/>
              </w:rPr>
              <w:t>STR</w:t>
            </w:r>
          </w:p>
        </w:tc>
        <w:tc>
          <w:tcPr>
            <w:tcW w:w="3827" w:type="dxa"/>
          </w:tcPr>
          <w:p w:rsidR="00E474EC" w:rsidRDefault="00E474EC" w:rsidP="00E474EC">
            <w:r>
              <w:t xml:space="preserve">Идентификатор отгрузочного документа (док Отгрузка в </w:t>
            </w:r>
            <w:r>
              <w:rPr>
                <w:lang w:val="en-US"/>
              </w:rPr>
              <w:t>WMS</w:t>
            </w:r>
            <w:r>
              <w:t>)</w:t>
            </w:r>
          </w:p>
        </w:tc>
        <w:tc>
          <w:tcPr>
            <w:tcW w:w="1956" w:type="dxa"/>
          </w:tcPr>
          <w:p w:rsidR="00E474EC" w:rsidRDefault="00E474EC" w:rsidP="004C67DA"/>
        </w:tc>
      </w:tr>
    </w:tbl>
    <w:p w:rsidR="00D348BC" w:rsidRPr="00C700FB" w:rsidRDefault="00D348BC" w:rsidP="00D348BC">
      <w:pPr>
        <w:pStyle w:val="3"/>
      </w:pPr>
      <w:bookmarkStart w:id="320" w:name="_Ref515897363"/>
      <w:proofErr w:type="spellStart"/>
      <w:r>
        <w:rPr>
          <w:lang w:val="en-US"/>
        </w:rPr>
        <w:t>TripDepartureRow</w:t>
      </w:r>
      <w:bookmarkEnd w:id="320"/>
      <w:proofErr w:type="spellEnd"/>
    </w:p>
    <w:p w:rsidR="00D348BC" w:rsidRPr="00D348BC" w:rsidRDefault="00D348BC" w:rsidP="00D348BC">
      <w:r w:rsidRPr="00146238">
        <w:tab/>
      </w:r>
      <w:r>
        <w:t>Строка отчета о выполнении фактической отгрузки</w:t>
      </w:r>
    </w:p>
    <w:tbl>
      <w:tblPr>
        <w:tblStyle w:val="af4"/>
        <w:tblW w:w="10774" w:type="dxa"/>
        <w:tblInd w:w="-318" w:type="dxa"/>
        <w:tblLayout w:type="fixed"/>
        <w:tblLook w:val="04A0" w:firstRow="1" w:lastRow="0" w:firstColumn="1" w:lastColumn="0" w:noHBand="0" w:noVBand="1"/>
      </w:tblPr>
      <w:tblGrid>
        <w:gridCol w:w="2298"/>
        <w:gridCol w:w="850"/>
        <w:gridCol w:w="1531"/>
        <w:gridCol w:w="3685"/>
        <w:gridCol w:w="2410"/>
      </w:tblGrid>
      <w:tr w:rsidR="00D348BC" w:rsidRPr="00210AA5" w:rsidTr="00D348BC">
        <w:trPr>
          <w:cantSplit/>
        </w:trPr>
        <w:tc>
          <w:tcPr>
            <w:tcW w:w="2298" w:type="dxa"/>
            <w:shd w:val="clear" w:color="auto" w:fill="D9D9D9" w:themeFill="background1" w:themeFillShade="D9"/>
          </w:tcPr>
          <w:p w:rsidR="00D348BC" w:rsidRPr="00210AA5" w:rsidRDefault="00D348BC" w:rsidP="00D348BC">
            <w:pPr>
              <w:ind w:left="34"/>
              <w:rPr>
                <w:b/>
              </w:rPr>
            </w:pPr>
            <w:r>
              <w:rPr>
                <w:b/>
              </w:rPr>
              <w:t>Поле</w:t>
            </w:r>
          </w:p>
        </w:tc>
        <w:tc>
          <w:tcPr>
            <w:tcW w:w="850" w:type="dxa"/>
            <w:shd w:val="clear" w:color="auto" w:fill="D9D9D9" w:themeFill="background1" w:themeFillShade="D9"/>
          </w:tcPr>
          <w:p w:rsidR="00D348BC" w:rsidRPr="00BB7D56" w:rsidRDefault="00D348BC" w:rsidP="00D348BC">
            <w:pPr>
              <w:jc w:val="center"/>
              <w:rPr>
                <w:b/>
              </w:rPr>
            </w:pPr>
            <w:r>
              <w:rPr>
                <w:b/>
              </w:rPr>
              <w:t>Исп.</w:t>
            </w:r>
          </w:p>
        </w:tc>
        <w:tc>
          <w:tcPr>
            <w:tcW w:w="1531" w:type="dxa"/>
            <w:shd w:val="clear" w:color="auto" w:fill="D9D9D9" w:themeFill="background1" w:themeFillShade="D9"/>
          </w:tcPr>
          <w:p w:rsidR="00D348BC" w:rsidRPr="00210AA5" w:rsidRDefault="00D348BC" w:rsidP="00D348BC">
            <w:pPr>
              <w:jc w:val="center"/>
              <w:rPr>
                <w:b/>
              </w:rPr>
            </w:pPr>
            <w:r>
              <w:rPr>
                <w:b/>
              </w:rPr>
              <w:t>Тип значения</w:t>
            </w:r>
          </w:p>
        </w:tc>
        <w:tc>
          <w:tcPr>
            <w:tcW w:w="3685" w:type="dxa"/>
            <w:shd w:val="clear" w:color="auto" w:fill="D9D9D9" w:themeFill="background1" w:themeFillShade="D9"/>
          </w:tcPr>
          <w:p w:rsidR="00D348BC" w:rsidRPr="00210AA5" w:rsidRDefault="00D348BC" w:rsidP="00D348BC">
            <w:pPr>
              <w:rPr>
                <w:b/>
              </w:rPr>
            </w:pPr>
            <w:r>
              <w:rPr>
                <w:b/>
              </w:rPr>
              <w:t>Описание</w:t>
            </w:r>
          </w:p>
        </w:tc>
        <w:tc>
          <w:tcPr>
            <w:tcW w:w="2410" w:type="dxa"/>
            <w:shd w:val="clear" w:color="auto" w:fill="D9D9D9" w:themeFill="background1" w:themeFillShade="D9"/>
          </w:tcPr>
          <w:p w:rsidR="00D348BC" w:rsidRPr="00210AA5" w:rsidRDefault="00D348BC" w:rsidP="00D348BC">
            <w:pPr>
              <w:rPr>
                <w:b/>
              </w:rPr>
            </w:pPr>
            <w:r>
              <w:rPr>
                <w:b/>
              </w:rPr>
              <w:t>Комментарий</w:t>
            </w:r>
          </w:p>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ShipmentOrderID</w:t>
            </w:r>
            <w:proofErr w:type="spellEnd"/>
          </w:p>
        </w:tc>
        <w:tc>
          <w:tcPr>
            <w:tcW w:w="850" w:type="dxa"/>
          </w:tcPr>
          <w:p w:rsidR="00D348BC" w:rsidRPr="00130B14" w:rsidRDefault="00D348BC" w:rsidP="00D348BC">
            <w:pPr>
              <w:jc w:val="center"/>
            </w:pPr>
            <w:r>
              <w:rPr>
                <w:lang w:val="en-US"/>
              </w:rPr>
              <w:t>MA</w:t>
            </w:r>
          </w:p>
        </w:tc>
        <w:tc>
          <w:tcPr>
            <w:tcW w:w="1531" w:type="dxa"/>
          </w:tcPr>
          <w:p w:rsidR="00D348BC" w:rsidRPr="00D348BC" w:rsidRDefault="00D348BC" w:rsidP="00D348BC">
            <w:pPr>
              <w:jc w:val="center"/>
              <w:rPr>
                <w:i/>
                <w:lang w:val="en-US"/>
              </w:rPr>
            </w:pPr>
            <w:r w:rsidRPr="00D348BC">
              <w:rPr>
                <w:rStyle w:val="aff5"/>
                <w:i w:val="0"/>
                <w:color w:val="auto"/>
                <w:u w:val="none"/>
                <w:lang w:val="en-US"/>
              </w:rPr>
              <w:t>STR(36)</w:t>
            </w:r>
          </w:p>
        </w:tc>
        <w:tc>
          <w:tcPr>
            <w:tcW w:w="3685" w:type="dxa"/>
          </w:tcPr>
          <w:p w:rsidR="00D348BC" w:rsidRPr="00D348BC" w:rsidRDefault="00D348BC" w:rsidP="00D348BC">
            <w:r>
              <w:t>Уникальный идентификатор заказа на отгрузку</w:t>
            </w:r>
          </w:p>
        </w:tc>
        <w:tc>
          <w:tcPr>
            <w:tcW w:w="2410" w:type="dxa"/>
          </w:tcPr>
          <w:p w:rsidR="00D348BC" w:rsidRPr="00210AA5" w:rsidRDefault="00D348BC" w:rsidP="00D348BC"/>
        </w:tc>
      </w:tr>
      <w:tr w:rsidR="00D348BC" w:rsidRPr="00210AA5" w:rsidTr="00D348BC">
        <w:trPr>
          <w:cantSplit/>
        </w:trPr>
        <w:tc>
          <w:tcPr>
            <w:tcW w:w="2298" w:type="dxa"/>
          </w:tcPr>
          <w:p w:rsidR="00D348BC" w:rsidRPr="00D348BC" w:rsidRDefault="00D348BC" w:rsidP="00D348BC">
            <w:pPr>
              <w:ind w:left="34"/>
              <w:rPr>
                <w:lang w:val="en-US"/>
              </w:rPr>
            </w:pPr>
            <w:proofErr w:type="spellStart"/>
            <w:r>
              <w:rPr>
                <w:lang w:val="en-US"/>
              </w:rPr>
              <w:t>ShipmentOrderRow</w:t>
            </w:r>
            <w:proofErr w:type="spellEnd"/>
          </w:p>
        </w:tc>
        <w:tc>
          <w:tcPr>
            <w:tcW w:w="850" w:type="dxa"/>
          </w:tcPr>
          <w:p w:rsidR="00D348BC" w:rsidRDefault="00D348BC" w:rsidP="00D348BC">
            <w:pPr>
              <w:jc w:val="center"/>
              <w:rPr>
                <w:lang w:val="en-US"/>
              </w:rPr>
            </w:pPr>
            <w:r>
              <w:rPr>
                <w:lang w:val="en-US"/>
              </w:rPr>
              <w:t>NE</w:t>
            </w:r>
          </w:p>
        </w:tc>
        <w:tc>
          <w:tcPr>
            <w:tcW w:w="1531" w:type="dxa"/>
          </w:tcPr>
          <w:p w:rsidR="00D348BC" w:rsidRPr="00D348BC" w:rsidRDefault="00BF48B0" w:rsidP="00D348BC">
            <w:pPr>
              <w:pStyle w:val="aff4"/>
              <w:rPr>
                <w:rStyle w:val="aff5"/>
                <w:i/>
              </w:rPr>
            </w:pPr>
            <w:hyperlink w:anchor="AdviceRow" w:history="1">
              <w:proofErr w:type="spellStart"/>
              <w:r w:rsidR="00D348BC" w:rsidRPr="00D348BC">
                <w:rPr>
                  <w:rStyle w:val="aff5"/>
                  <w:i/>
                </w:rPr>
                <w:t>AdviceRow</w:t>
              </w:r>
              <w:proofErr w:type="spellEnd"/>
            </w:hyperlink>
          </w:p>
        </w:tc>
        <w:tc>
          <w:tcPr>
            <w:tcW w:w="3685" w:type="dxa"/>
          </w:tcPr>
          <w:p w:rsidR="00D348BC" w:rsidRPr="00D348BC" w:rsidRDefault="00D348BC" w:rsidP="00D348BC">
            <w:r>
              <w:t>Строка отчета об отгрузке</w:t>
            </w:r>
          </w:p>
        </w:tc>
        <w:tc>
          <w:tcPr>
            <w:tcW w:w="2410" w:type="dxa"/>
          </w:tcPr>
          <w:p w:rsidR="00D348BC" w:rsidRPr="00210AA5" w:rsidRDefault="00D348BC" w:rsidP="00D348BC"/>
        </w:tc>
      </w:tr>
    </w:tbl>
    <w:p w:rsidR="00D348BC" w:rsidRDefault="00D348BC" w:rsidP="00D348BC">
      <w:pPr>
        <w:rPr>
          <w:rFonts w:asciiTheme="majorHAnsi" w:eastAsiaTheme="majorEastAsia" w:hAnsiTheme="majorHAnsi" w:cstheme="majorBidi"/>
          <w:sz w:val="28"/>
          <w:szCs w:val="28"/>
        </w:rPr>
      </w:pPr>
      <w:r>
        <w:br w:type="page"/>
      </w:r>
    </w:p>
    <w:p w:rsidR="00B512F1" w:rsidRDefault="00B512F1" w:rsidP="00B512F1">
      <w:pPr>
        <w:pStyle w:val="2"/>
      </w:pPr>
      <w:r>
        <w:lastRenderedPageBreak/>
        <w:t>Статусы</w:t>
      </w:r>
    </w:p>
    <w:p w:rsidR="00F735AD" w:rsidRDefault="008A4445" w:rsidP="00E516ED">
      <w:pPr>
        <w:pStyle w:val="3"/>
      </w:pPr>
      <w:bookmarkStart w:id="321" w:name="_Ref477460642"/>
      <w:bookmarkStart w:id="322" w:name="OrderStatus"/>
      <w:proofErr w:type="spellStart"/>
      <w:r>
        <w:rPr>
          <w:lang w:val="en-US"/>
        </w:rPr>
        <w:t>OrderStatus</w:t>
      </w:r>
      <w:bookmarkEnd w:id="321"/>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8A4445" w:rsidRPr="00210AA5" w:rsidTr="00416FCD">
        <w:tc>
          <w:tcPr>
            <w:tcW w:w="1702" w:type="dxa"/>
            <w:shd w:val="clear" w:color="auto" w:fill="D9D9D9" w:themeFill="background1" w:themeFillShade="D9"/>
          </w:tcPr>
          <w:bookmarkEnd w:id="322"/>
          <w:p w:rsidR="008A4445" w:rsidRPr="00210AA5" w:rsidRDefault="008A4445" w:rsidP="00416FCD">
            <w:pPr>
              <w:rPr>
                <w:b/>
              </w:rPr>
            </w:pPr>
            <w:r>
              <w:rPr>
                <w:b/>
              </w:rPr>
              <w:t>Поле</w:t>
            </w:r>
          </w:p>
        </w:tc>
        <w:tc>
          <w:tcPr>
            <w:tcW w:w="851" w:type="dxa"/>
            <w:shd w:val="clear" w:color="auto" w:fill="D9D9D9" w:themeFill="background1" w:themeFillShade="D9"/>
          </w:tcPr>
          <w:p w:rsidR="008A4445" w:rsidRPr="001B2F76" w:rsidRDefault="008A4445" w:rsidP="00127E6A">
            <w:pPr>
              <w:jc w:val="center"/>
              <w:rPr>
                <w:b/>
              </w:rPr>
            </w:pPr>
            <w:r>
              <w:rPr>
                <w:b/>
              </w:rPr>
              <w:t>Исп</w:t>
            </w:r>
            <w:r w:rsidRPr="001B2F76">
              <w:rPr>
                <w:b/>
              </w:rPr>
              <w:t>.</w:t>
            </w:r>
          </w:p>
        </w:tc>
        <w:tc>
          <w:tcPr>
            <w:tcW w:w="1950" w:type="dxa"/>
            <w:shd w:val="clear" w:color="auto" w:fill="D9D9D9" w:themeFill="background1" w:themeFillShade="D9"/>
          </w:tcPr>
          <w:p w:rsidR="008A4445" w:rsidRPr="00210AA5" w:rsidRDefault="008A4445" w:rsidP="00127E6A">
            <w:pPr>
              <w:jc w:val="center"/>
              <w:rPr>
                <w:b/>
              </w:rPr>
            </w:pPr>
            <w:r>
              <w:rPr>
                <w:b/>
              </w:rPr>
              <w:t>Тип значения</w:t>
            </w:r>
          </w:p>
        </w:tc>
        <w:tc>
          <w:tcPr>
            <w:tcW w:w="3402" w:type="dxa"/>
            <w:shd w:val="clear" w:color="auto" w:fill="D9D9D9" w:themeFill="background1" w:themeFillShade="D9"/>
          </w:tcPr>
          <w:p w:rsidR="008A4445" w:rsidRPr="00210AA5" w:rsidRDefault="008A4445" w:rsidP="00127E6A">
            <w:pPr>
              <w:rPr>
                <w:b/>
              </w:rPr>
            </w:pPr>
            <w:r>
              <w:rPr>
                <w:b/>
              </w:rPr>
              <w:t>Описание</w:t>
            </w:r>
          </w:p>
        </w:tc>
        <w:tc>
          <w:tcPr>
            <w:tcW w:w="2869" w:type="dxa"/>
            <w:shd w:val="clear" w:color="auto" w:fill="D9D9D9" w:themeFill="background1" w:themeFillShade="D9"/>
          </w:tcPr>
          <w:p w:rsidR="008A4445" w:rsidRPr="00210AA5" w:rsidRDefault="008A4445" w:rsidP="00127E6A">
            <w:pPr>
              <w:rPr>
                <w:b/>
              </w:rPr>
            </w:pPr>
            <w:r>
              <w:rPr>
                <w:b/>
              </w:rPr>
              <w:t>Комментарий</w:t>
            </w:r>
          </w:p>
        </w:tc>
      </w:tr>
      <w:tr w:rsidR="008A4445" w:rsidRPr="00CC49AA" w:rsidTr="00416FCD">
        <w:tc>
          <w:tcPr>
            <w:tcW w:w="1702" w:type="dxa"/>
          </w:tcPr>
          <w:p w:rsidR="008A4445" w:rsidRPr="001B2F76" w:rsidRDefault="008A4445" w:rsidP="00416FCD">
            <w:r>
              <w:rPr>
                <w:lang w:val="en-US"/>
              </w:rPr>
              <w:t>Order</w:t>
            </w:r>
          </w:p>
        </w:tc>
        <w:tc>
          <w:tcPr>
            <w:tcW w:w="851" w:type="dxa"/>
          </w:tcPr>
          <w:p w:rsidR="008A4445" w:rsidRPr="001B2F76" w:rsidRDefault="008A4445" w:rsidP="00127E6A">
            <w:pPr>
              <w:jc w:val="center"/>
            </w:pPr>
            <w:r>
              <w:rPr>
                <w:lang w:val="en-US"/>
              </w:rPr>
              <w:t>ME</w:t>
            </w:r>
          </w:p>
        </w:tc>
        <w:tc>
          <w:tcPr>
            <w:tcW w:w="1950" w:type="dxa"/>
          </w:tcPr>
          <w:p w:rsidR="008A4445" w:rsidRPr="001941D5" w:rsidRDefault="0042358C" w:rsidP="00127E6A">
            <w:pPr>
              <w:jc w:val="center"/>
              <w:rPr>
                <w:u w:val="single"/>
              </w:rPr>
            </w:pPr>
            <w:r w:rsidRPr="0042358C">
              <w:rPr>
                <w:rStyle w:val="aff5"/>
              </w:rPr>
              <w:fldChar w:fldCharType="begin"/>
            </w:r>
            <w:r w:rsidRPr="0042358C">
              <w:rPr>
                <w:rStyle w:val="aff5"/>
              </w:rPr>
              <w:instrText xml:space="preserve"> REF _Ref476948422 \h </w:instrText>
            </w:r>
            <w:r>
              <w:rPr>
                <w:rStyle w:val="aff5"/>
              </w:rPr>
              <w:instrText xml:space="preserve"> \* MERGEFORMAT </w:instrText>
            </w:r>
            <w:r w:rsidRPr="0042358C">
              <w:rPr>
                <w:rStyle w:val="aff5"/>
              </w:rPr>
            </w:r>
            <w:r w:rsidRPr="0042358C">
              <w:rPr>
                <w:rStyle w:val="aff5"/>
              </w:rPr>
              <w:fldChar w:fldCharType="separate"/>
            </w:r>
            <w:proofErr w:type="spellStart"/>
            <w:r w:rsidRPr="0042358C">
              <w:rPr>
                <w:rStyle w:val="aff5"/>
              </w:rPr>
              <w:t>OrderLink</w:t>
            </w:r>
            <w:proofErr w:type="spellEnd"/>
            <w:r w:rsidRPr="0042358C">
              <w:rPr>
                <w:rStyle w:val="aff5"/>
              </w:rPr>
              <w:fldChar w:fldCharType="end"/>
            </w:r>
          </w:p>
        </w:tc>
        <w:tc>
          <w:tcPr>
            <w:tcW w:w="3402" w:type="dxa"/>
          </w:tcPr>
          <w:p w:rsidR="008A4445" w:rsidRPr="008A4445" w:rsidRDefault="008A4445" w:rsidP="00127E6A">
            <w:r>
              <w:t>Ссылка на заказ</w:t>
            </w:r>
          </w:p>
        </w:tc>
        <w:tc>
          <w:tcPr>
            <w:tcW w:w="2869" w:type="dxa"/>
          </w:tcPr>
          <w:p w:rsidR="008A4445" w:rsidRPr="00210AA5" w:rsidRDefault="008A4445" w:rsidP="00127E6A"/>
        </w:tc>
      </w:tr>
      <w:tr w:rsidR="008A4445" w:rsidRPr="00CC49AA" w:rsidTr="00416FCD">
        <w:tc>
          <w:tcPr>
            <w:tcW w:w="1702" w:type="dxa"/>
          </w:tcPr>
          <w:p w:rsidR="008A4445" w:rsidRPr="008A4445" w:rsidRDefault="008A4445" w:rsidP="00416FCD">
            <w:pPr>
              <w:rPr>
                <w:lang w:val="en-US"/>
              </w:rPr>
            </w:pPr>
            <w:proofErr w:type="spellStart"/>
            <w:r>
              <w:rPr>
                <w:lang w:val="en-US"/>
              </w:rPr>
              <w:t>StatusID</w:t>
            </w:r>
            <w:proofErr w:type="spellEnd"/>
          </w:p>
        </w:tc>
        <w:tc>
          <w:tcPr>
            <w:tcW w:w="851" w:type="dxa"/>
          </w:tcPr>
          <w:p w:rsidR="008A4445" w:rsidRPr="008A4445" w:rsidRDefault="008A4445" w:rsidP="00127E6A">
            <w:pPr>
              <w:jc w:val="center"/>
              <w:rPr>
                <w:lang w:val="en-US"/>
              </w:rPr>
            </w:pPr>
            <w:r>
              <w:rPr>
                <w:lang w:val="en-US"/>
              </w:rPr>
              <w:t>MA</w:t>
            </w:r>
          </w:p>
        </w:tc>
        <w:tc>
          <w:tcPr>
            <w:tcW w:w="1950" w:type="dxa"/>
          </w:tcPr>
          <w:p w:rsidR="008A4445" w:rsidRPr="000E5440" w:rsidRDefault="000E5440" w:rsidP="00127E6A">
            <w:pPr>
              <w:jc w:val="center"/>
              <w:rPr>
                <w:lang w:val="en-US"/>
              </w:rPr>
            </w:pPr>
            <w:r>
              <w:rPr>
                <w:lang w:val="en-US"/>
              </w:rPr>
              <w:t>INT</w:t>
            </w:r>
          </w:p>
        </w:tc>
        <w:tc>
          <w:tcPr>
            <w:tcW w:w="3402" w:type="dxa"/>
          </w:tcPr>
          <w:p w:rsidR="008A4445" w:rsidRPr="000E5440" w:rsidRDefault="000E5440" w:rsidP="00127E6A">
            <w:r>
              <w:t>Код статуса заказа</w:t>
            </w:r>
          </w:p>
        </w:tc>
        <w:tc>
          <w:tcPr>
            <w:tcW w:w="2869" w:type="dxa"/>
          </w:tcPr>
          <w:p w:rsidR="008A4445" w:rsidRPr="00210AA5" w:rsidRDefault="000E5440" w:rsidP="0042358C">
            <w:r>
              <w:t xml:space="preserve">См. справочник </w:t>
            </w:r>
            <w:r w:rsidRPr="0042358C">
              <w:rPr>
                <w:rStyle w:val="af0"/>
                <w:u w:val="none"/>
              </w:rPr>
              <w:t>«</w:t>
            </w:r>
            <w:r w:rsidR="0042358C" w:rsidRPr="0042358C">
              <w:rPr>
                <w:rStyle w:val="aff5"/>
              </w:rPr>
              <w:fldChar w:fldCharType="begin"/>
            </w:r>
            <w:r w:rsidR="0042358C" w:rsidRPr="0042358C">
              <w:rPr>
                <w:rStyle w:val="aff5"/>
              </w:rPr>
              <w:instrText xml:space="preserve"> REF _Ref477461013 \h </w:instrText>
            </w:r>
            <w:r w:rsidR="0042358C">
              <w:rPr>
                <w:rStyle w:val="aff5"/>
              </w:rPr>
              <w:instrText xml:space="preserve"> \* MERGEFORMAT </w:instrText>
            </w:r>
            <w:r w:rsidR="0042358C" w:rsidRPr="0042358C">
              <w:rPr>
                <w:rStyle w:val="aff5"/>
              </w:rPr>
            </w:r>
            <w:r w:rsidR="0042358C" w:rsidRPr="0042358C">
              <w:rPr>
                <w:rStyle w:val="aff5"/>
              </w:rPr>
              <w:fldChar w:fldCharType="separate"/>
            </w:r>
            <w:r w:rsidR="0042358C" w:rsidRPr="0042358C">
              <w:rPr>
                <w:rStyle w:val="aff5"/>
              </w:rPr>
              <w:t>Статусы заказов WMS</w:t>
            </w:r>
            <w:r w:rsidR="0042358C" w:rsidRPr="0042358C">
              <w:rPr>
                <w:rStyle w:val="aff5"/>
              </w:rPr>
              <w:fldChar w:fldCharType="end"/>
            </w:r>
            <w:r w:rsidRPr="0042358C">
              <w:rPr>
                <w:rStyle w:val="af0"/>
                <w:u w:val="none"/>
              </w:rPr>
              <w:t>»</w:t>
            </w:r>
          </w:p>
        </w:tc>
      </w:tr>
      <w:tr w:rsidR="008A4445" w:rsidRPr="00CC49AA" w:rsidTr="00416FCD">
        <w:tc>
          <w:tcPr>
            <w:tcW w:w="1702" w:type="dxa"/>
          </w:tcPr>
          <w:p w:rsidR="008A4445" w:rsidRPr="000E5440" w:rsidRDefault="008A4445" w:rsidP="00416FCD">
            <w:proofErr w:type="spellStart"/>
            <w:r>
              <w:rPr>
                <w:lang w:val="en-US"/>
              </w:rPr>
              <w:t>StatusDate</w:t>
            </w:r>
            <w:proofErr w:type="spellEnd"/>
          </w:p>
        </w:tc>
        <w:tc>
          <w:tcPr>
            <w:tcW w:w="851" w:type="dxa"/>
          </w:tcPr>
          <w:p w:rsidR="008A4445" w:rsidRPr="000E5440" w:rsidRDefault="008A4445" w:rsidP="00127E6A">
            <w:pPr>
              <w:jc w:val="center"/>
            </w:pPr>
            <w:r>
              <w:rPr>
                <w:lang w:val="en-US"/>
              </w:rPr>
              <w:t>MA</w:t>
            </w:r>
          </w:p>
        </w:tc>
        <w:tc>
          <w:tcPr>
            <w:tcW w:w="1950" w:type="dxa"/>
          </w:tcPr>
          <w:p w:rsidR="008A4445" w:rsidRPr="000E5440" w:rsidRDefault="008A4445" w:rsidP="00127E6A">
            <w:pPr>
              <w:jc w:val="center"/>
            </w:pPr>
            <w:r>
              <w:rPr>
                <w:lang w:val="en-US"/>
              </w:rPr>
              <w:t>DATE</w:t>
            </w:r>
          </w:p>
        </w:tc>
        <w:tc>
          <w:tcPr>
            <w:tcW w:w="3402" w:type="dxa"/>
          </w:tcPr>
          <w:p w:rsidR="008A4445" w:rsidRPr="008A4445" w:rsidRDefault="008A4445" w:rsidP="00127E6A">
            <w:r>
              <w:t>Дата статуса</w:t>
            </w:r>
          </w:p>
        </w:tc>
        <w:tc>
          <w:tcPr>
            <w:tcW w:w="2869" w:type="dxa"/>
          </w:tcPr>
          <w:p w:rsidR="008A4445" w:rsidRPr="00210AA5" w:rsidRDefault="008A4445" w:rsidP="00127E6A"/>
        </w:tc>
      </w:tr>
    </w:tbl>
    <w:p w:rsidR="00B1606C" w:rsidRPr="00984A78" w:rsidRDefault="00B1606C" w:rsidP="00B1606C">
      <w:pPr>
        <w:rPr>
          <w:rFonts w:asciiTheme="majorHAnsi" w:eastAsiaTheme="majorEastAsia" w:hAnsiTheme="majorHAnsi" w:cstheme="majorBidi"/>
          <w:kern w:val="32"/>
          <w:sz w:val="32"/>
          <w:szCs w:val="32"/>
          <w:lang w:val="en-US"/>
        </w:rPr>
      </w:pPr>
      <w:bookmarkStart w:id="323" w:name="_Error"/>
      <w:bookmarkEnd w:id="323"/>
    </w:p>
    <w:p w:rsidR="00CD6739" w:rsidRPr="00CD6739" w:rsidRDefault="00CD6739" w:rsidP="00CD6739">
      <w:pPr>
        <w:pStyle w:val="3"/>
        <w:rPr>
          <w:lang w:val="en-US"/>
        </w:rPr>
      </w:pPr>
      <w:bookmarkStart w:id="324" w:name="_Ref514773165"/>
      <w:bookmarkStart w:id="325" w:name="StatusSKU"/>
      <w:proofErr w:type="spellStart"/>
      <w:r>
        <w:rPr>
          <w:lang w:val="en-US"/>
        </w:rPr>
        <w:t>StatusSKU</w:t>
      </w:r>
      <w:bookmarkEnd w:id="324"/>
      <w:proofErr w:type="spellEnd"/>
    </w:p>
    <w:tbl>
      <w:tblPr>
        <w:tblStyle w:val="af4"/>
        <w:tblW w:w="10774" w:type="dxa"/>
        <w:tblInd w:w="-318" w:type="dxa"/>
        <w:tblLayout w:type="fixed"/>
        <w:tblLook w:val="04A0" w:firstRow="1" w:lastRow="0" w:firstColumn="1" w:lastColumn="0" w:noHBand="0" w:noVBand="1"/>
      </w:tblPr>
      <w:tblGrid>
        <w:gridCol w:w="1702"/>
        <w:gridCol w:w="851"/>
        <w:gridCol w:w="1950"/>
        <w:gridCol w:w="3402"/>
        <w:gridCol w:w="2869"/>
      </w:tblGrid>
      <w:tr w:rsidR="00CD6739" w:rsidRPr="00210AA5" w:rsidTr="002A7493">
        <w:tc>
          <w:tcPr>
            <w:tcW w:w="1702" w:type="dxa"/>
            <w:shd w:val="clear" w:color="auto" w:fill="D9D9D9" w:themeFill="background1" w:themeFillShade="D9"/>
          </w:tcPr>
          <w:bookmarkEnd w:id="325"/>
          <w:p w:rsidR="00CD6739" w:rsidRPr="00210AA5" w:rsidRDefault="00CD6739" w:rsidP="002A7493">
            <w:pPr>
              <w:rPr>
                <w:b/>
              </w:rPr>
            </w:pPr>
            <w:r>
              <w:rPr>
                <w:b/>
              </w:rPr>
              <w:t>Поле</w:t>
            </w:r>
          </w:p>
        </w:tc>
        <w:tc>
          <w:tcPr>
            <w:tcW w:w="851" w:type="dxa"/>
            <w:shd w:val="clear" w:color="auto" w:fill="D9D9D9" w:themeFill="background1" w:themeFillShade="D9"/>
          </w:tcPr>
          <w:p w:rsidR="00CD6739" w:rsidRPr="001B2F76" w:rsidRDefault="00CD6739" w:rsidP="002A7493">
            <w:pPr>
              <w:jc w:val="center"/>
              <w:rPr>
                <w:b/>
              </w:rPr>
            </w:pPr>
            <w:r>
              <w:rPr>
                <w:b/>
              </w:rPr>
              <w:t>Исп</w:t>
            </w:r>
            <w:r w:rsidRPr="001B2F76">
              <w:rPr>
                <w:b/>
              </w:rPr>
              <w:t>.</w:t>
            </w:r>
          </w:p>
        </w:tc>
        <w:tc>
          <w:tcPr>
            <w:tcW w:w="1950" w:type="dxa"/>
            <w:shd w:val="clear" w:color="auto" w:fill="D9D9D9" w:themeFill="background1" w:themeFillShade="D9"/>
          </w:tcPr>
          <w:p w:rsidR="00CD6739" w:rsidRPr="00210AA5" w:rsidRDefault="00CD6739" w:rsidP="002A7493">
            <w:pPr>
              <w:jc w:val="center"/>
              <w:rPr>
                <w:b/>
              </w:rPr>
            </w:pPr>
            <w:r>
              <w:rPr>
                <w:b/>
              </w:rPr>
              <w:t>Тип значения</w:t>
            </w:r>
          </w:p>
        </w:tc>
        <w:tc>
          <w:tcPr>
            <w:tcW w:w="3402" w:type="dxa"/>
            <w:shd w:val="clear" w:color="auto" w:fill="D9D9D9" w:themeFill="background1" w:themeFillShade="D9"/>
          </w:tcPr>
          <w:p w:rsidR="00CD6739" w:rsidRPr="00210AA5" w:rsidRDefault="00CD6739" w:rsidP="002A7493">
            <w:pPr>
              <w:rPr>
                <w:b/>
              </w:rPr>
            </w:pPr>
            <w:r>
              <w:rPr>
                <w:b/>
              </w:rPr>
              <w:t>Описание</w:t>
            </w:r>
          </w:p>
        </w:tc>
        <w:tc>
          <w:tcPr>
            <w:tcW w:w="2869" w:type="dxa"/>
            <w:shd w:val="clear" w:color="auto" w:fill="D9D9D9" w:themeFill="background1" w:themeFillShade="D9"/>
          </w:tcPr>
          <w:p w:rsidR="00CD6739" w:rsidRPr="00210AA5" w:rsidRDefault="00CD6739" w:rsidP="002A7493">
            <w:pPr>
              <w:rPr>
                <w:b/>
              </w:rPr>
            </w:pPr>
            <w:r>
              <w:rPr>
                <w:b/>
              </w:rPr>
              <w:t>Комментарий</w:t>
            </w:r>
          </w:p>
        </w:tc>
      </w:tr>
      <w:tr w:rsidR="00CD6739" w:rsidRPr="00CC49AA" w:rsidTr="002A7493">
        <w:tc>
          <w:tcPr>
            <w:tcW w:w="1702" w:type="dxa"/>
          </w:tcPr>
          <w:p w:rsidR="00CD6739" w:rsidRPr="001B2F76" w:rsidRDefault="00CD6739" w:rsidP="002A7493">
            <w:r>
              <w:rPr>
                <w:lang w:val="en-US"/>
              </w:rPr>
              <w:t>SKUID</w:t>
            </w:r>
          </w:p>
        </w:tc>
        <w:tc>
          <w:tcPr>
            <w:tcW w:w="851" w:type="dxa"/>
          </w:tcPr>
          <w:p w:rsidR="00CD6739" w:rsidRPr="001B2F76" w:rsidRDefault="00CD6739" w:rsidP="002A7493">
            <w:pPr>
              <w:jc w:val="center"/>
            </w:pPr>
            <w:r>
              <w:rPr>
                <w:lang w:val="en-US"/>
              </w:rPr>
              <w:t>MA</w:t>
            </w:r>
          </w:p>
        </w:tc>
        <w:tc>
          <w:tcPr>
            <w:tcW w:w="1950" w:type="dxa"/>
          </w:tcPr>
          <w:p w:rsidR="00CD6739" w:rsidRPr="00CD6739" w:rsidRDefault="00CD6739" w:rsidP="002A7493">
            <w:pPr>
              <w:jc w:val="center"/>
              <w:rPr>
                <w:lang w:val="en-US"/>
              </w:rPr>
            </w:pPr>
            <w:r w:rsidRPr="00CD6739">
              <w:rPr>
                <w:rStyle w:val="af0"/>
                <w:u w:val="none"/>
                <w:lang w:val="en-US"/>
              </w:rPr>
              <w:t>STR</w:t>
            </w:r>
          </w:p>
        </w:tc>
        <w:tc>
          <w:tcPr>
            <w:tcW w:w="3402" w:type="dxa"/>
          </w:tcPr>
          <w:p w:rsidR="00CD6739" w:rsidRPr="00146238" w:rsidRDefault="00146238" w:rsidP="00146238">
            <w:r>
              <w:t>Уникальный идентификатор единицы учета остатков</w:t>
            </w:r>
          </w:p>
        </w:tc>
        <w:tc>
          <w:tcPr>
            <w:tcW w:w="2869" w:type="dxa"/>
          </w:tcPr>
          <w:p w:rsidR="00CD6739" w:rsidRPr="00210AA5" w:rsidRDefault="00CD6739" w:rsidP="002A7493"/>
        </w:tc>
      </w:tr>
      <w:tr w:rsidR="00CD6739" w:rsidRPr="00CC49AA" w:rsidTr="002A7493">
        <w:tc>
          <w:tcPr>
            <w:tcW w:w="1702" w:type="dxa"/>
          </w:tcPr>
          <w:p w:rsidR="00CD6739" w:rsidRPr="008A4445" w:rsidRDefault="00CD6739" w:rsidP="002A7493">
            <w:pPr>
              <w:rPr>
                <w:lang w:val="en-US"/>
              </w:rPr>
            </w:pPr>
            <w:proofErr w:type="spellStart"/>
            <w:r>
              <w:rPr>
                <w:lang w:val="en-US"/>
              </w:rPr>
              <w:t>StatusID</w:t>
            </w:r>
            <w:proofErr w:type="spellEnd"/>
          </w:p>
        </w:tc>
        <w:tc>
          <w:tcPr>
            <w:tcW w:w="851" w:type="dxa"/>
          </w:tcPr>
          <w:p w:rsidR="00CD6739" w:rsidRPr="008A4445" w:rsidRDefault="00CD6739" w:rsidP="002A7493">
            <w:pPr>
              <w:jc w:val="center"/>
              <w:rPr>
                <w:lang w:val="en-US"/>
              </w:rPr>
            </w:pPr>
            <w:r>
              <w:rPr>
                <w:lang w:val="en-US"/>
              </w:rPr>
              <w:t>MA</w:t>
            </w:r>
          </w:p>
        </w:tc>
        <w:tc>
          <w:tcPr>
            <w:tcW w:w="1950" w:type="dxa"/>
          </w:tcPr>
          <w:p w:rsidR="00CD6739" w:rsidRPr="000E5440" w:rsidRDefault="00CD6739" w:rsidP="002A7493">
            <w:pPr>
              <w:jc w:val="center"/>
              <w:rPr>
                <w:lang w:val="en-US"/>
              </w:rPr>
            </w:pPr>
            <w:r>
              <w:rPr>
                <w:lang w:val="en-US"/>
              </w:rPr>
              <w:t>INT</w:t>
            </w:r>
          </w:p>
        </w:tc>
        <w:tc>
          <w:tcPr>
            <w:tcW w:w="3402" w:type="dxa"/>
          </w:tcPr>
          <w:p w:rsidR="00CD6739" w:rsidRPr="000E5440" w:rsidRDefault="00CD6739" w:rsidP="00CD6739">
            <w:r>
              <w:t>Код статуса единицы учета</w:t>
            </w:r>
          </w:p>
        </w:tc>
        <w:tc>
          <w:tcPr>
            <w:tcW w:w="2869" w:type="dxa"/>
          </w:tcPr>
          <w:p w:rsidR="00CD6739" w:rsidRPr="00210AA5" w:rsidRDefault="00CD6739" w:rsidP="002A7493"/>
        </w:tc>
      </w:tr>
    </w:tbl>
    <w:p w:rsidR="00CD6739" w:rsidRDefault="00CD6739">
      <w:pPr>
        <w:rPr>
          <w:rFonts w:asciiTheme="majorHAnsi" w:eastAsiaTheme="majorEastAsia" w:hAnsiTheme="majorHAnsi" w:cstheme="majorBidi"/>
          <w:b/>
          <w:bCs/>
          <w:kern w:val="32"/>
          <w:sz w:val="32"/>
          <w:szCs w:val="32"/>
        </w:rPr>
      </w:pPr>
      <w:r>
        <w:br w:type="page"/>
      </w:r>
    </w:p>
    <w:p w:rsidR="007952F3" w:rsidRDefault="00B512F1" w:rsidP="00B512F1">
      <w:pPr>
        <w:pStyle w:val="1"/>
      </w:pPr>
      <w:r>
        <w:lastRenderedPageBreak/>
        <w:t>С</w:t>
      </w:r>
      <w:r w:rsidR="0085609F">
        <w:t>правочные данные</w:t>
      </w:r>
    </w:p>
    <w:p w:rsidR="00B512F1" w:rsidRDefault="00B512F1" w:rsidP="00B512F1">
      <w:pPr>
        <w:pStyle w:val="2"/>
      </w:pPr>
      <w:r>
        <w:t>Предопределенные</w:t>
      </w:r>
    </w:p>
    <w:p w:rsidR="00237BE0" w:rsidRPr="00237BE0" w:rsidRDefault="00237BE0" w:rsidP="00E90687">
      <w:pPr>
        <w:ind w:firstLine="708"/>
      </w:pPr>
      <w:r>
        <w:t xml:space="preserve">Существуют в </w:t>
      </w:r>
      <w:proofErr w:type="spellStart"/>
      <w:r>
        <w:rPr>
          <w:lang w:val="en-US"/>
        </w:rPr>
        <w:t>TopLog</w:t>
      </w:r>
      <w:proofErr w:type="spellEnd"/>
      <w:r w:rsidRPr="00237BE0">
        <w:t xml:space="preserve"> </w:t>
      </w:r>
      <w:r>
        <w:rPr>
          <w:lang w:val="en-US"/>
        </w:rPr>
        <w:t>WMS</w:t>
      </w:r>
      <w:r w:rsidRPr="00237BE0">
        <w:t xml:space="preserve"> </w:t>
      </w:r>
      <w:r>
        <w:t>как фиксированный список (перечисление)</w:t>
      </w:r>
    </w:p>
    <w:p w:rsidR="00556E39" w:rsidRDefault="00556E39" w:rsidP="00E516ED">
      <w:pPr>
        <w:pStyle w:val="3"/>
      </w:pPr>
      <w:bookmarkStart w:id="326" w:name="_Виды_документов"/>
      <w:bookmarkStart w:id="327" w:name="_Ref477461204"/>
      <w:bookmarkStart w:id="328" w:name="КодыОшибок"/>
      <w:bookmarkEnd w:id="326"/>
      <w:r>
        <w:t>Коды ошибок</w:t>
      </w:r>
      <w:bookmarkEnd w:id="327"/>
    </w:p>
    <w:tbl>
      <w:tblPr>
        <w:tblStyle w:val="af4"/>
        <w:tblW w:w="0" w:type="auto"/>
        <w:tblInd w:w="-318" w:type="dxa"/>
        <w:tblLook w:val="04A0" w:firstRow="1" w:lastRow="0" w:firstColumn="1" w:lastColumn="0" w:noHBand="0" w:noVBand="1"/>
      </w:tblPr>
      <w:tblGrid>
        <w:gridCol w:w="1671"/>
        <w:gridCol w:w="8700"/>
      </w:tblGrid>
      <w:tr w:rsidR="00556E39" w:rsidTr="00CC17F6">
        <w:tc>
          <w:tcPr>
            <w:tcW w:w="1702" w:type="dxa"/>
          </w:tcPr>
          <w:bookmarkEnd w:id="328"/>
          <w:p w:rsidR="00556E39" w:rsidRPr="005E36C7" w:rsidRDefault="00556E39" w:rsidP="00127E6A">
            <w:pPr>
              <w:rPr>
                <w:lang w:val="en-US"/>
              </w:rPr>
            </w:pPr>
            <w:r>
              <w:t>100</w:t>
            </w:r>
          </w:p>
        </w:tc>
        <w:tc>
          <w:tcPr>
            <w:tcW w:w="8895" w:type="dxa"/>
          </w:tcPr>
          <w:p w:rsidR="00556E39" w:rsidRDefault="00556E39" w:rsidP="00127E6A">
            <w:r>
              <w:t>Системная ошибка</w:t>
            </w:r>
          </w:p>
        </w:tc>
      </w:tr>
      <w:tr w:rsidR="00556E39" w:rsidTr="00CC17F6">
        <w:tc>
          <w:tcPr>
            <w:tcW w:w="1702" w:type="dxa"/>
          </w:tcPr>
          <w:p w:rsidR="00556E39" w:rsidRDefault="00556E39" w:rsidP="00127E6A">
            <w:r>
              <w:t>101</w:t>
            </w:r>
          </w:p>
        </w:tc>
        <w:tc>
          <w:tcPr>
            <w:tcW w:w="8895" w:type="dxa"/>
          </w:tcPr>
          <w:p w:rsidR="00556E39" w:rsidRDefault="00556E39" w:rsidP="00127E6A">
            <w:r>
              <w:t>Ошибка авторизации</w:t>
            </w:r>
          </w:p>
        </w:tc>
      </w:tr>
      <w:tr w:rsidR="00556E39" w:rsidTr="00CC17F6">
        <w:tc>
          <w:tcPr>
            <w:tcW w:w="1702" w:type="dxa"/>
          </w:tcPr>
          <w:p w:rsidR="00556E39" w:rsidRDefault="00556E39" w:rsidP="00127E6A">
            <w:r>
              <w:t>102</w:t>
            </w:r>
          </w:p>
        </w:tc>
        <w:tc>
          <w:tcPr>
            <w:tcW w:w="8895" w:type="dxa"/>
          </w:tcPr>
          <w:p w:rsidR="00556E39" w:rsidRDefault="00556E39" w:rsidP="00127E6A">
            <w:r>
              <w:t>Объект не найден</w:t>
            </w:r>
          </w:p>
        </w:tc>
      </w:tr>
      <w:tr w:rsidR="00556E39" w:rsidTr="00CC17F6">
        <w:tc>
          <w:tcPr>
            <w:tcW w:w="1702" w:type="dxa"/>
          </w:tcPr>
          <w:p w:rsidR="00556E39" w:rsidRDefault="00556E39" w:rsidP="00127E6A">
            <w:r>
              <w:t>103</w:t>
            </w:r>
          </w:p>
        </w:tc>
        <w:tc>
          <w:tcPr>
            <w:tcW w:w="8895" w:type="dxa"/>
          </w:tcPr>
          <w:p w:rsidR="00556E39" w:rsidRDefault="00556E39" w:rsidP="00127E6A">
            <w:r>
              <w:t>Действие запрещено</w:t>
            </w:r>
          </w:p>
        </w:tc>
      </w:tr>
      <w:tr w:rsidR="00556E39" w:rsidTr="00CC17F6">
        <w:tc>
          <w:tcPr>
            <w:tcW w:w="1702" w:type="dxa"/>
          </w:tcPr>
          <w:p w:rsidR="00556E39" w:rsidRDefault="00556E39" w:rsidP="00127E6A">
            <w:r>
              <w:t>104</w:t>
            </w:r>
          </w:p>
        </w:tc>
        <w:tc>
          <w:tcPr>
            <w:tcW w:w="8895" w:type="dxa"/>
          </w:tcPr>
          <w:p w:rsidR="00556E39" w:rsidRDefault="00556E39" w:rsidP="00127E6A">
            <w:r>
              <w:t>Ошибка исходных данных</w:t>
            </w:r>
          </w:p>
        </w:tc>
      </w:tr>
      <w:tr w:rsidR="00556E39" w:rsidTr="00CC17F6">
        <w:tc>
          <w:tcPr>
            <w:tcW w:w="1702" w:type="dxa"/>
          </w:tcPr>
          <w:p w:rsidR="00556E39" w:rsidRDefault="00556E39" w:rsidP="00127E6A">
            <w:r>
              <w:t>105</w:t>
            </w:r>
          </w:p>
        </w:tc>
        <w:tc>
          <w:tcPr>
            <w:tcW w:w="8895" w:type="dxa"/>
          </w:tcPr>
          <w:p w:rsidR="00556E39" w:rsidRDefault="00556E39" w:rsidP="00127E6A">
            <w:r>
              <w:t>Ошибка набора параметров</w:t>
            </w:r>
          </w:p>
        </w:tc>
      </w:tr>
      <w:tr w:rsidR="00556E39" w:rsidTr="00CC17F6">
        <w:tc>
          <w:tcPr>
            <w:tcW w:w="1702" w:type="dxa"/>
          </w:tcPr>
          <w:p w:rsidR="00556E39" w:rsidRDefault="00556E39" w:rsidP="004E091B">
            <w:r>
              <w:t>106</w:t>
            </w:r>
          </w:p>
        </w:tc>
        <w:tc>
          <w:tcPr>
            <w:tcW w:w="8895" w:type="dxa"/>
          </w:tcPr>
          <w:p w:rsidR="00556E39" w:rsidRDefault="00556E39" w:rsidP="004E091B">
            <w:r>
              <w:t>Объект уже существует</w:t>
            </w:r>
          </w:p>
        </w:tc>
      </w:tr>
      <w:tr w:rsidR="00556E39" w:rsidTr="00CC17F6">
        <w:tc>
          <w:tcPr>
            <w:tcW w:w="1702" w:type="dxa"/>
          </w:tcPr>
          <w:p w:rsidR="00556E39" w:rsidRDefault="00556E39" w:rsidP="00127E6A">
            <w:r>
              <w:t>107</w:t>
            </w:r>
          </w:p>
        </w:tc>
        <w:tc>
          <w:tcPr>
            <w:tcW w:w="8895" w:type="dxa"/>
          </w:tcPr>
          <w:p w:rsidR="00556E39" w:rsidRDefault="00556E39" w:rsidP="00127E6A">
            <w:r>
              <w:t>Объект нельзя пометить на удаление</w:t>
            </w:r>
          </w:p>
        </w:tc>
      </w:tr>
      <w:tr w:rsidR="00556E39" w:rsidTr="00C80234">
        <w:tc>
          <w:tcPr>
            <w:tcW w:w="1702" w:type="dxa"/>
          </w:tcPr>
          <w:p w:rsidR="00556E39" w:rsidRDefault="00556E39" w:rsidP="00C80234">
            <w:r>
              <w:t>108</w:t>
            </w:r>
          </w:p>
        </w:tc>
        <w:tc>
          <w:tcPr>
            <w:tcW w:w="8895" w:type="dxa"/>
          </w:tcPr>
          <w:p w:rsidR="00556E39" w:rsidRDefault="00556E39" w:rsidP="00C80234">
            <w:r>
              <w:t>Изменение объекта заблокировано</w:t>
            </w:r>
          </w:p>
        </w:tc>
      </w:tr>
      <w:tr w:rsidR="00556E39" w:rsidTr="00C80234">
        <w:tc>
          <w:tcPr>
            <w:tcW w:w="1702" w:type="dxa"/>
          </w:tcPr>
          <w:p w:rsidR="00556E39" w:rsidRDefault="00556E39" w:rsidP="00C80234">
            <w:r>
              <w:t>109</w:t>
            </w:r>
          </w:p>
        </w:tc>
        <w:tc>
          <w:tcPr>
            <w:tcW w:w="8895" w:type="dxa"/>
          </w:tcPr>
          <w:p w:rsidR="00556E39" w:rsidRDefault="00556E39" w:rsidP="00C80234">
            <w:r w:rsidRPr="00116696">
              <w:t>Функционал недоступен</w:t>
            </w:r>
          </w:p>
        </w:tc>
      </w:tr>
      <w:tr w:rsidR="00556E39" w:rsidTr="00CC17F6">
        <w:tc>
          <w:tcPr>
            <w:tcW w:w="1702" w:type="dxa"/>
          </w:tcPr>
          <w:p w:rsidR="00556E39" w:rsidRDefault="00556E39" w:rsidP="004E091B">
            <w:r>
              <w:t>110</w:t>
            </w:r>
          </w:p>
        </w:tc>
        <w:tc>
          <w:tcPr>
            <w:tcW w:w="8895" w:type="dxa"/>
          </w:tcPr>
          <w:p w:rsidR="00556E39" w:rsidRDefault="00556E39" w:rsidP="00CC17F6">
            <w:r w:rsidRPr="00116696">
              <w:t>Ошибка настройки системы</w:t>
            </w:r>
          </w:p>
        </w:tc>
      </w:tr>
    </w:tbl>
    <w:p w:rsidR="00556E39" w:rsidRPr="005E36C7" w:rsidRDefault="00556E39" w:rsidP="003A7793">
      <w:pPr>
        <w:pStyle w:val="3"/>
      </w:pPr>
      <w:bookmarkStart w:id="329" w:name="_Статусы_ответов"/>
      <w:bookmarkStart w:id="330" w:name="_Ref477461199"/>
      <w:bookmarkStart w:id="331" w:name="СтатусыОтветов"/>
      <w:bookmarkEnd w:id="329"/>
      <w:r>
        <w:t>Статусы ответов</w:t>
      </w:r>
      <w:bookmarkEnd w:id="330"/>
    </w:p>
    <w:tbl>
      <w:tblPr>
        <w:tblStyle w:val="af4"/>
        <w:tblW w:w="0" w:type="auto"/>
        <w:tblInd w:w="-318" w:type="dxa"/>
        <w:tblLook w:val="04A0" w:firstRow="1" w:lastRow="0" w:firstColumn="1" w:lastColumn="0" w:noHBand="0" w:noVBand="1"/>
      </w:tblPr>
      <w:tblGrid>
        <w:gridCol w:w="1665"/>
        <w:gridCol w:w="8706"/>
      </w:tblGrid>
      <w:tr w:rsidR="00556E39" w:rsidTr="005A7D89">
        <w:tc>
          <w:tcPr>
            <w:tcW w:w="1702" w:type="dxa"/>
          </w:tcPr>
          <w:bookmarkEnd w:id="331"/>
          <w:p w:rsidR="00556E39" w:rsidRPr="005E36C7" w:rsidRDefault="00556E39" w:rsidP="005A7D89">
            <w:pPr>
              <w:rPr>
                <w:lang w:val="en-US"/>
              </w:rPr>
            </w:pPr>
            <w:r>
              <w:t>0</w:t>
            </w:r>
          </w:p>
        </w:tc>
        <w:tc>
          <w:tcPr>
            <w:tcW w:w="8895" w:type="dxa"/>
          </w:tcPr>
          <w:p w:rsidR="00556E39" w:rsidRDefault="00556E39" w:rsidP="005A7D89">
            <w:r>
              <w:t>Успешно</w:t>
            </w:r>
          </w:p>
        </w:tc>
      </w:tr>
      <w:tr w:rsidR="00556E39" w:rsidTr="005A7D89">
        <w:tc>
          <w:tcPr>
            <w:tcW w:w="1702" w:type="dxa"/>
          </w:tcPr>
          <w:p w:rsidR="00556E39" w:rsidRDefault="00556E39" w:rsidP="005A7D89">
            <w:r>
              <w:t>-1</w:t>
            </w:r>
          </w:p>
        </w:tc>
        <w:tc>
          <w:tcPr>
            <w:tcW w:w="8895" w:type="dxa"/>
          </w:tcPr>
          <w:p w:rsidR="00556E39" w:rsidRPr="00E516ED" w:rsidRDefault="00556E39" w:rsidP="00E516ED">
            <w:r>
              <w:t>Ошибка/ошибки объектов</w:t>
            </w:r>
          </w:p>
        </w:tc>
      </w:tr>
      <w:tr w:rsidR="00556E39" w:rsidTr="005A7D89">
        <w:tc>
          <w:tcPr>
            <w:tcW w:w="1702" w:type="dxa"/>
          </w:tcPr>
          <w:p w:rsidR="00556E39" w:rsidRDefault="00556E39" w:rsidP="005A7D89">
            <w:r>
              <w:t>-2</w:t>
            </w:r>
          </w:p>
        </w:tc>
        <w:tc>
          <w:tcPr>
            <w:tcW w:w="8895" w:type="dxa"/>
          </w:tcPr>
          <w:p w:rsidR="00556E39" w:rsidRPr="00A37BE2" w:rsidRDefault="00556E39" w:rsidP="005A7D89">
            <w:pPr>
              <w:rPr>
                <w:lang w:val="en-US"/>
              </w:rPr>
            </w:pPr>
            <w:r>
              <w:t>Ошибка запроса</w:t>
            </w:r>
          </w:p>
        </w:tc>
      </w:tr>
    </w:tbl>
    <w:p w:rsidR="00556E39" w:rsidRPr="009B2A97" w:rsidRDefault="00556E39" w:rsidP="003516D0">
      <w:pPr>
        <w:pStyle w:val="3"/>
      </w:pPr>
      <w:bookmarkStart w:id="332" w:name="_Коды_ошибок"/>
      <w:bookmarkStart w:id="333" w:name="_Ref482456275"/>
      <w:bookmarkStart w:id="334" w:name="ТипыВариантовХранения"/>
      <w:bookmarkEnd w:id="332"/>
      <w:r>
        <w:t>Типы вариантов хранения(</w:t>
      </w:r>
      <w:proofErr w:type="spellStart"/>
      <w:r>
        <w:rPr>
          <w:lang w:val="en-US"/>
        </w:rPr>
        <w:t>KeepingVariantType</w:t>
      </w:r>
      <w:proofErr w:type="spellEnd"/>
      <w:r>
        <w:t>)</w:t>
      </w:r>
      <w:bookmarkEnd w:id="333"/>
    </w:p>
    <w:tbl>
      <w:tblPr>
        <w:tblStyle w:val="af4"/>
        <w:tblW w:w="0" w:type="auto"/>
        <w:tblInd w:w="-318" w:type="dxa"/>
        <w:tblLook w:val="04A0" w:firstRow="1" w:lastRow="0" w:firstColumn="1" w:lastColumn="0" w:noHBand="0" w:noVBand="1"/>
      </w:tblPr>
      <w:tblGrid>
        <w:gridCol w:w="1665"/>
        <w:gridCol w:w="8706"/>
      </w:tblGrid>
      <w:tr w:rsidR="00556E39" w:rsidTr="003516D0">
        <w:tc>
          <w:tcPr>
            <w:tcW w:w="1702" w:type="dxa"/>
          </w:tcPr>
          <w:bookmarkEnd w:id="334"/>
          <w:p w:rsidR="00556E39" w:rsidRPr="005E36C7" w:rsidRDefault="00556E39" w:rsidP="003516D0">
            <w:pPr>
              <w:rPr>
                <w:lang w:val="en-US"/>
              </w:rPr>
            </w:pPr>
            <w:r>
              <w:t>1</w:t>
            </w:r>
          </w:p>
        </w:tc>
        <w:tc>
          <w:tcPr>
            <w:tcW w:w="8895" w:type="dxa"/>
          </w:tcPr>
          <w:p w:rsidR="00556E39" w:rsidRDefault="00556E39" w:rsidP="003516D0">
            <w:r>
              <w:t>Единица</w:t>
            </w:r>
          </w:p>
        </w:tc>
      </w:tr>
      <w:tr w:rsidR="00556E39" w:rsidTr="003516D0">
        <w:tc>
          <w:tcPr>
            <w:tcW w:w="1702" w:type="dxa"/>
          </w:tcPr>
          <w:p w:rsidR="00556E39" w:rsidRDefault="00556E39" w:rsidP="003516D0">
            <w:r>
              <w:t>2</w:t>
            </w:r>
          </w:p>
        </w:tc>
        <w:tc>
          <w:tcPr>
            <w:tcW w:w="8895" w:type="dxa"/>
          </w:tcPr>
          <w:p w:rsidR="00556E39" w:rsidRDefault="00556E39" w:rsidP="003516D0">
            <w:r>
              <w:t>Упаковка</w:t>
            </w:r>
          </w:p>
        </w:tc>
      </w:tr>
      <w:tr w:rsidR="00556E39" w:rsidTr="003516D0">
        <w:tc>
          <w:tcPr>
            <w:tcW w:w="1702" w:type="dxa"/>
          </w:tcPr>
          <w:p w:rsidR="00556E39" w:rsidRDefault="00556E39" w:rsidP="003516D0">
            <w:r>
              <w:t>3</w:t>
            </w:r>
          </w:p>
        </w:tc>
        <w:tc>
          <w:tcPr>
            <w:tcW w:w="8895" w:type="dxa"/>
          </w:tcPr>
          <w:p w:rsidR="00556E39" w:rsidRDefault="00556E39" w:rsidP="003516D0">
            <w:r>
              <w:t>Паллета</w:t>
            </w:r>
          </w:p>
        </w:tc>
      </w:tr>
      <w:tr w:rsidR="00556E39" w:rsidTr="00F37EEF">
        <w:tc>
          <w:tcPr>
            <w:tcW w:w="1702" w:type="dxa"/>
          </w:tcPr>
          <w:p w:rsidR="00556E39" w:rsidRDefault="00556E39" w:rsidP="00F37EEF">
            <w:r>
              <w:t>4</w:t>
            </w:r>
          </w:p>
        </w:tc>
        <w:tc>
          <w:tcPr>
            <w:tcW w:w="8895" w:type="dxa"/>
          </w:tcPr>
          <w:p w:rsidR="00556E39" w:rsidRDefault="00556E39" w:rsidP="00F37EEF">
            <w:r>
              <w:t>Дополнительное место</w:t>
            </w:r>
          </w:p>
        </w:tc>
      </w:tr>
      <w:tr w:rsidR="00556E39" w:rsidTr="003516D0">
        <w:tc>
          <w:tcPr>
            <w:tcW w:w="1702" w:type="dxa"/>
          </w:tcPr>
          <w:p w:rsidR="00556E39" w:rsidRDefault="00556E39" w:rsidP="003516D0">
            <w:r>
              <w:t>5</w:t>
            </w:r>
          </w:p>
        </w:tc>
        <w:tc>
          <w:tcPr>
            <w:tcW w:w="8895" w:type="dxa"/>
          </w:tcPr>
          <w:p w:rsidR="00556E39" w:rsidRDefault="00556E39" w:rsidP="003516D0">
            <w:r>
              <w:t>Уникальный экземпляр</w:t>
            </w:r>
          </w:p>
        </w:tc>
      </w:tr>
    </w:tbl>
    <w:p w:rsidR="00556E39" w:rsidRDefault="00556E39" w:rsidP="00AC038A"/>
    <w:p w:rsidR="00556E39" w:rsidRPr="005E36C7" w:rsidRDefault="00556E39" w:rsidP="005E36C7">
      <w:pPr>
        <w:pStyle w:val="3"/>
      </w:pPr>
      <w:bookmarkStart w:id="335" w:name="_Ref515537208"/>
      <w:bookmarkStart w:id="336" w:name="УровниРезервирования"/>
      <w:r>
        <w:t>Уровни резервирования</w:t>
      </w:r>
      <w:bookmarkEnd w:id="335"/>
    </w:p>
    <w:tbl>
      <w:tblPr>
        <w:tblStyle w:val="af4"/>
        <w:tblW w:w="0" w:type="auto"/>
        <w:tblInd w:w="-318" w:type="dxa"/>
        <w:tblLook w:val="04A0" w:firstRow="1" w:lastRow="0" w:firstColumn="1" w:lastColumn="0" w:noHBand="0" w:noVBand="1"/>
      </w:tblPr>
      <w:tblGrid>
        <w:gridCol w:w="1114"/>
        <w:gridCol w:w="9257"/>
      </w:tblGrid>
      <w:tr w:rsidR="00556E39" w:rsidTr="00FC545E">
        <w:tc>
          <w:tcPr>
            <w:tcW w:w="1135" w:type="dxa"/>
          </w:tcPr>
          <w:bookmarkEnd w:id="336"/>
          <w:p w:rsidR="00556E39" w:rsidRPr="005E36C7" w:rsidRDefault="00556E39" w:rsidP="005A7D89">
            <w:pPr>
              <w:rPr>
                <w:lang w:val="en-US"/>
              </w:rPr>
            </w:pPr>
            <w:r>
              <w:t>1</w:t>
            </w:r>
          </w:p>
        </w:tc>
        <w:tc>
          <w:tcPr>
            <w:tcW w:w="9462" w:type="dxa"/>
          </w:tcPr>
          <w:p w:rsidR="00556E39" w:rsidRPr="00A659DE" w:rsidRDefault="00A659DE" w:rsidP="005A7D89">
            <w:r>
              <w:t>Логистический канал</w:t>
            </w:r>
          </w:p>
        </w:tc>
      </w:tr>
      <w:tr w:rsidR="00A659DE" w:rsidTr="00FC545E">
        <w:tc>
          <w:tcPr>
            <w:tcW w:w="1135" w:type="dxa"/>
          </w:tcPr>
          <w:p w:rsidR="00A659DE" w:rsidRPr="00A659DE" w:rsidRDefault="00A659DE" w:rsidP="005A7D89">
            <w:pPr>
              <w:rPr>
                <w:lang w:val="en-US"/>
              </w:rPr>
            </w:pPr>
            <w:r>
              <w:rPr>
                <w:lang w:val="en-US"/>
              </w:rPr>
              <w:t>2</w:t>
            </w:r>
          </w:p>
        </w:tc>
        <w:tc>
          <w:tcPr>
            <w:tcW w:w="9462" w:type="dxa"/>
          </w:tcPr>
          <w:p w:rsidR="00A659DE" w:rsidRDefault="00A659DE" w:rsidP="005A7D89">
            <w:r>
              <w:t>Клиент</w:t>
            </w:r>
          </w:p>
        </w:tc>
      </w:tr>
      <w:tr w:rsidR="00556E39" w:rsidTr="00FC545E">
        <w:tc>
          <w:tcPr>
            <w:tcW w:w="1135" w:type="dxa"/>
          </w:tcPr>
          <w:p w:rsidR="00556E39" w:rsidRDefault="00A659DE" w:rsidP="005A7D89">
            <w:r>
              <w:t>3</w:t>
            </w:r>
          </w:p>
        </w:tc>
        <w:tc>
          <w:tcPr>
            <w:tcW w:w="9462" w:type="dxa"/>
          </w:tcPr>
          <w:p w:rsidR="00556E39" w:rsidRDefault="00556E39" w:rsidP="005A7D89">
            <w:r>
              <w:t>Заказ</w:t>
            </w:r>
          </w:p>
        </w:tc>
      </w:tr>
      <w:tr w:rsidR="00556E39" w:rsidTr="00FC545E">
        <w:tc>
          <w:tcPr>
            <w:tcW w:w="1135" w:type="dxa"/>
          </w:tcPr>
          <w:p w:rsidR="00556E39" w:rsidRDefault="00A659DE" w:rsidP="005A7D89">
            <w:r>
              <w:t>4</w:t>
            </w:r>
          </w:p>
        </w:tc>
        <w:tc>
          <w:tcPr>
            <w:tcW w:w="9462" w:type="dxa"/>
          </w:tcPr>
          <w:p w:rsidR="00556E39" w:rsidRDefault="00556E39" w:rsidP="005A7D89">
            <w:r>
              <w:t>Строка заказа</w:t>
            </w:r>
          </w:p>
        </w:tc>
      </w:tr>
    </w:tbl>
    <w:p w:rsidR="00B1606C" w:rsidRDefault="00B1606C" w:rsidP="00B1606C">
      <w:pPr>
        <w:rPr>
          <w:rFonts w:asciiTheme="majorHAnsi" w:eastAsiaTheme="majorEastAsia" w:hAnsiTheme="majorHAnsi" w:cstheme="majorBidi"/>
          <w:sz w:val="28"/>
          <w:szCs w:val="28"/>
        </w:rPr>
      </w:pPr>
      <w:bookmarkStart w:id="337" w:name="_Статусы_заказов"/>
      <w:bookmarkEnd w:id="337"/>
      <w:r>
        <w:br w:type="page"/>
      </w:r>
    </w:p>
    <w:p w:rsidR="001B2F76" w:rsidRDefault="00677BA3" w:rsidP="001B2F76">
      <w:pPr>
        <w:pStyle w:val="2"/>
      </w:pPr>
      <w:r>
        <w:lastRenderedPageBreak/>
        <w:t>Требующие согласования</w:t>
      </w:r>
    </w:p>
    <w:p w:rsidR="00237BE0" w:rsidRPr="00237BE0" w:rsidRDefault="00237BE0" w:rsidP="00E90687">
      <w:pPr>
        <w:ind w:firstLine="708"/>
      </w:pPr>
      <w:r>
        <w:t xml:space="preserve">Существуют в </w:t>
      </w:r>
      <w:proofErr w:type="spellStart"/>
      <w:r>
        <w:rPr>
          <w:lang w:val="en-US"/>
        </w:rPr>
        <w:t>TopLog</w:t>
      </w:r>
      <w:proofErr w:type="spellEnd"/>
      <w:r>
        <w:t xml:space="preserve"> </w:t>
      </w:r>
      <w:r>
        <w:rPr>
          <w:lang w:val="en-US"/>
        </w:rPr>
        <w:t>WMS</w:t>
      </w:r>
      <w:r w:rsidRPr="00237BE0">
        <w:t xml:space="preserve"> </w:t>
      </w:r>
      <w:r>
        <w:t>как дополняемый список (справочник)</w:t>
      </w:r>
    </w:p>
    <w:p w:rsidR="00556E39" w:rsidRPr="003516D0" w:rsidRDefault="00556E39" w:rsidP="000E5440">
      <w:pPr>
        <w:pStyle w:val="3"/>
      </w:pPr>
      <w:bookmarkStart w:id="338" w:name="_Ref477461013"/>
      <w:bookmarkStart w:id="339" w:name="СтатусыЗаказовWMS"/>
      <w:r>
        <w:t xml:space="preserve">Статусы заказов </w:t>
      </w:r>
      <w:r>
        <w:rPr>
          <w:lang w:val="en-US"/>
        </w:rPr>
        <w:t>WMS</w:t>
      </w:r>
      <w:bookmarkEnd w:id="338"/>
    </w:p>
    <w:tbl>
      <w:tblPr>
        <w:tblStyle w:val="af4"/>
        <w:tblW w:w="0" w:type="auto"/>
        <w:tblInd w:w="-318" w:type="dxa"/>
        <w:tblLook w:val="04A0" w:firstRow="1" w:lastRow="0" w:firstColumn="1" w:lastColumn="0" w:noHBand="0" w:noVBand="1"/>
      </w:tblPr>
      <w:tblGrid>
        <w:gridCol w:w="1672"/>
        <w:gridCol w:w="8699"/>
      </w:tblGrid>
      <w:tr w:rsidR="00BB185C" w:rsidTr="00E90687">
        <w:tc>
          <w:tcPr>
            <w:tcW w:w="1672" w:type="dxa"/>
            <w:shd w:val="clear" w:color="auto" w:fill="D9D9D9" w:themeFill="background1" w:themeFillShade="D9"/>
          </w:tcPr>
          <w:p w:rsidR="00BB185C" w:rsidRPr="00E90687" w:rsidRDefault="00BB185C" w:rsidP="00127E6A">
            <w:pPr>
              <w:rPr>
                <w:b/>
              </w:rPr>
            </w:pPr>
            <w:r w:rsidRPr="00E90687">
              <w:rPr>
                <w:b/>
              </w:rPr>
              <w:t>Код статуса</w:t>
            </w:r>
          </w:p>
        </w:tc>
        <w:tc>
          <w:tcPr>
            <w:tcW w:w="8699" w:type="dxa"/>
            <w:shd w:val="clear" w:color="auto" w:fill="D9D9D9" w:themeFill="background1" w:themeFillShade="D9"/>
          </w:tcPr>
          <w:p w:rsidR="00BB185C" w:rsidRPr="00E90687" w:rsidRDefault="00BB185C" w:rsidP="00127E6A">
            <w:pPr>
              <w:rPr>
                <w:b/>
              </w:rPr>
            </w:pPr>
            <w:r w:rsidRPr="00E90687">
              <w:rPr>
                <w:b/>
              </w:rPr>
              <w:t>Наименование статуса</w:t>
            </w:r>
          </w:p>
        </w:tc>
      </w:tr>
      <w:bookmarkEnd w:id="339"/>
      <w:tr w:rsidR="00556E39" w:rsidTr="00237BE0">
        <w:tc>
          <w:tcPr>
            <w:tcW w:w="1672" w:type="dxa"/>
          </w:tcPr>
          <w:p w:rsidR="00556E39" w:rsidRPr="003516D0" w:rsidRDefault="00556E39" w:rsidP="00127E6A">
            <w:r w:rsidRPr="003516D0">
              <w:t>1</w:t>
            </w:r>
            <w:r>
              <w:t>00</w:t>
            </w:r>
          </w:p>
        </w:tc>
        <w:tc>
          <w:tcPr>
            <w:tcW w:w="8699" w:type="dxa"/>
          </w:tcPr>
          <w:p w:rsidR="00556E39" w:rsidRDefault="00237BE0" w:rsidP="00127E6A">
            <w:r>
              <w:t>Новый</w:t>
            </w:r>
          </w:p>
        </w:tc>
      </w:tr>
      <w:tr w:rsidR="00237BE0" w:rsidTr="00237BE0">
        <w:tc>
          <w:tcPr>
            <w:tcW w:w="1672" w:type="dxa"/>
          </w:tcPr>
          <w:p w:rsidR="00237BE0" w:rsidRPr="003516D0" w:rsidRDefault="00237BE0" w:rsidP="00127E6A"/>
        </w:tc>
        <w:tc>
          <w:tcPr>
            <w:tcW w:w="8699" w:type="dxa"/>
          </w:tcPr>
          <w:p w:rsidR="00237BE0" w:rsidRDefault="00237BE0" w:rsidP="00127E6A"/>
        </w:tc>
      </w:tr>
    </w:tbl>
    <w:p w:rsidR="00556E39" w:rsidRDefault="00556E39" w:rsidP="001B2F76">
      <w:pPr>
        <w:pStyle w:val="3"/>
        <w:rPr>
          <w:lang w:val="en-US"/>
        </w:rPr>
      </w:pPr>
      <w:bookmarkStart w:id="340" w:name="_Дополнительные_свойства_заказов"/>
      <w:bookmarkStart w:id="341" w:name="_Ref477176504"/>
      <w:bookmarkStart w:id="342" w:name="ДополнительныеСвойстваОбъектов"/>
      <w:bookmarkEnd w:id="340"/>
      <w:r>
        <w:t>Дополнительные свойства объектов</w:t>
      </w:r>
      <w:bookmarkEnd w:id="341"/>
    </w:p>
    <w:tbl>
      <w:tblPr>
        <w:tblStyle w:val="af4"/>
        <w:tblW w:w="0" w:type="auto"/>
        <w:tblInd w:w="-318" w:type="dxa"/>
        <w:tblLook w:val="04A0" w:firstRow="1" w:lastRow="0" w:firstColumn="1" w:lastColumn="0" w:noHBand="0" w:noVBand="1"/>
      </w:tblPr>
      <w:tblGrid>
        <w:gridCol w:w="1778"/>
        <w:gridCol w:w="2294"/>
        <w:gridCol w:w="1633"/>
        <w:gridCol w:w="1971"/>
        <w:gridCol w:w="2695"/>
      </w:tblGrid>
      <w:tr w:rsidR="00556E39" w:rsidRPr="001B2F76" w:rsidTr="00237BE0">
        <w:trPr>
          <w:cantSplit/>
        </w:trPr>
        <w:tc>
          <w:tcPr>
            <w:tcW w:w="1778" w:type="dxa"/>
            <w:shd w:val="clear" w:color="auto" w:fill="D9D9D9" w:themeFill="background1" w:themeFillShade="D9"/>
          </w:tcPr>
          <w:bookmarkEnd w:id="342"/>
          <w:p w:rsidR="00556E39" w:rsidRPr="001B2F76" w:rsidRDefault="00556E39" w:rsidP="001B2F76">
            <w:pPr>
              <w:rPr>
                <w:b/>
              </w:rPr>
            </w:pPr>
            <w:r w:rsidRPr="001B2F76">
              <w:rPr>
                <w:b/>
              </w:rPr>
              <w:t>Ключ свойства</w:t>
            </w:r>
          </w:p>
        </w:tc>
        <w:tc>
          <w:tcPr>
            <w:tcW w:w="2294" w:type="dxa"/>
            <w:shd w:val="clear" w:color="auto" w:fill="D9D9D9" w:themeFill="background1" w:themeFillShade="D9"/>
          </w:tcPr>
          <w:p w:rsidR="00556E39" w:rsidRPr="001B2F76" w:rsidRDefault="00556E39" w:rsidP="001B2F76">
            <w:pPr>
              <w:rPr>
                <w:b/>
              </w:rPr>
            </w:pPr>
            <w:r>
              <w:rPr>
                <w:b/>
              </w:rPr>
              <w:t>Наименование</w:t>
            </w:r>
          </w:p>
        </w:tc>
        <w:tc>
          <w:tcPr>
            <w:tcW w:w="1633" w:type="dxa"/>
            <w:shd w:val="clear" w:color="auto" w:fill="D9D9D9" w:themeFill="background1" w:themeFillShade="D9"/>
          </w:tcPr>
          <w:p w:rsidR="00556E39" w:rsidRPr="001B2F76" w:rsidRDefault="00556E39" w:rsidP="001B2F76">
            <w:pPr>
              <w:rPr>
                <w:b/>
              </w:rPr>
            </w:pPr>
            <w:r w:rsidRPr="001B2F76">
              <w:rPr>
                <w:b/>
              </w:rPr>
              <w:t>Тип значения</w:t>
            </w:r>
          </w:p>
        </w:tc>
        <w:tc>
          <w:tcPr>
            <w:tcW w:w="1971" w:type="dxa"/>
            <w:shd w:val="clear" w:color="auto" w:fill="D9D9D9" w:themeFill="background1" w:themeFillShade="D9"/>
          </w:tcPr>
          <w:p w:rsidR="00556E39" w:rsidRPr="00F5569E" w:rsidRDefault="00556E39" w:rsidP="001B2F76">
            <w:pPr>
              <w:rPr>
                <w:b/>
              </w:rPr>
            </w:pPr>
            <w:r>
              <w:rPr>
                <w:b/>
              </w:rPr>
              <w:t>Применимость</w:t>
            </w:r>
          </w:p>
        </w:tc>
        <w:tc>
          <w:tcPr>
            <w:tcW w:w="2695" w:type="dxa"/>
            <w:shd w:val="clear" w:color="auto" w:fill="D9D9D9" w:themeFill="background1" w:themeFillShade="D9"/>
          </w:tcPr>
          <w:p w:rsidR="00556E39" w:rsidRPr="001B2F76" w:rsidRDefault="00556E39" w:rsidP="001B2F76">
            <w:pPr>
              <w:rPr>
                <w:b/>
              </w:rPr>
            </w:pPr>
            <w:r w:rsidRPr="001B2F76">
              <w:rPr>
                <w:b/>
              </w:rPr>
              <w:t>Возможные значения</w:t>
            </w:r>
          </w:p>
        </w:tc>
      </w:tr>
      <w:tr w:rsidR="00237BE0" w:rsidRPr="001B2F76" w:rsidTr="00237BE0">
        <w:trPr>
          <w:cantSplit/>
        </w:trPr>
        <w:tc>
          <w:tcPr>
            <w:tcW w:w="1778" w:type="dxa"/>
            <w:shd w:val="clear" w:color="auto" w:fill="FFFFFF" w:themeFill="background1"/>
          </w:tcPr>
          <w:p w:rsidR="00237BE0" w:rsidRPr="001B2F76" w:rsidRDefault="00237BE0" w:rsidP="001B2F76">
            <w:pPr>
              <w:rPr>
                <w:b/>
              </w:rPr>
            </w:pPr>
          </w:p>
        </w:tc>
        <w:tc>
          <w:tcPr>
            <w:tcW w:w="2294" w:type="dxa"/>
            <w:shd w:val="clear" w:color="auto" w:fill="FFFFFF" w:themeFill="background1"/>
          </w:tcPr>
          <w:p w:rsidR="00237BE0" w:rsidRDefault="00237BE0" w:rsidP="001B2F76">
            <w:pPr>
              <w:rPr>
                <w:b/>
              </w:rPr>
            </w:pPr>
          </w:p>
        </w:tc>
        <w:tc>
          <w:tcPr>
            <w:tcW w:w="1633" w:type="dxa"/>
            <w:shd w:val="clear" w:color="auto" w:fill="FFFFFF" w:themeFill="background1"/>
          </w:tcPr>
          <w:p w:rsidR="00237BE0" w:rsidRPr="001B2F76" w:rsidRDefault="00237BE0" w:rsidP="001B2F76">
            <w:pPr>
              <w:rPr>
                <w:b/>
              </w:rPr>
            </w:pPr>
          </w:p>
        </w:tc>
        <w:tc>
          <w:tcPr>
            <w:tcW w:w="1971" w:type="dxa"/>
            <w:shd w:val="clear" w:color="auto" w:fill="FFFFFF" w:themeFill="background1"/>
          </w:tcPr>
          <w:p w:rsidR="00237BE0" w:rsidRDefault="00237BE0" w:rsidP="001B2F76">
            <w:pPr>
              <w:rPr>
                <w:b/>
              </w:rPr>
            </w:pPr>
          </w:p>
        </w:tc>
        <w:tc>
          <w:tcPr>
            <w:tcW w:w="2695" w:type="dxa"/>
            <w:shd w:val="clear" w:color="auto" w:fill="FFFFFF" w:themeFill="background1"/>
          </w:tcPr>
          <w:p w:rsidR="00237BE0" w:rsidRPr="001B2F76" w:rsidRDefault="00237BE0" w:rsidP="001B2F76">
            <w:pPr>
              <w:rPr>
                <w:b/>
              </w:rPr>
            </w:pPr>
          </w:p>
        </w:tc>
      </w:tr>
    </w:tbl>
    <w:p w:rsidR="00556E39" w:rsidRDefault="00556E39" w:rsidP="00860DCE">
      <w:pPr>
        <w:pStyle w:val="3"/>
      </w:pPr>
      <w:bookmarkStart w:id="343" w:name="_Способы_доставки"/>
      <w:bookmarkStart w:id="344" w:name="_Ref477460735"/>
      <w:bookmarkStart w:id="345" w:name="СпособыДоставки"/>
      <w:bookmarkEnd w:id="343"/>
      <w:r>
        <w:t>Способы доставки</w:t>
      </w:r>
      <w:bookmarkEnd w:id="344"/>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416FCD">
        <w:tc>
          <w:tcPr>
            <w:tcW w:w="2102" w:type="dxa"/>
            <w:shd w:val="clear" w:color="auto" w:fill="D9D9D9" w:themeFill="background1" w:themeFillShade="D9"/>
          </w:tcPr>
          <w:bookmarkEnd w:id="345"/>
          <w:p w:rsidR="00556E39" w:rsidRPr="001B2F76" w:rsidRDefault="00556E39" w:rsidP="009E740E">
            <w:pPr>
              <w:rPr>
                <w:b/>
              </w:rPr>
            </w:pPr>
            <w:r>
              <w:rPr>
                <w:b/>
              </w:rPr>
              <w:t>Код доставки</w:t>
            </w:r>
          </w:p>
        </w:tc>
        <w:tc>
          <w:tcPr>
            <w:tcW w:w="3144" w:type="dxa"/>
            <w:shd w:val="clear" w:color="auto" w:fill="D9D9D9" w:themeFill="background1" w:themeFillShade="D9"/>
          </w:tcPr>
          <w:p w:rsidR="00556E39" w:rsidRPr="001B2F76" w:rsidRDefault="00556E39" w:rsidP="009E740E">
            <w:pPr>
              <w:rPr>
                <w:b/>
              </w:rPr>
            </w:pPr>
            <w:r>
              <w:rPr>
                <w:b/>
              </w:rPr>
              <w:t>Наименование</w:t>
            </w:r>
          </w:p>
        </w:tc>
        <w:tc>
          <w:tcPr>
            <w:tcW w:w="5386" w:type="dxa"/>
            <w:shd w:val="clear" w:color="auto" w:fill="D9D9D9" w:themeFill="background1" w:themeFillShade="D9"/>
          </w:tcPr>
          <w:p w:rsidR="00556E39" w:rsidRPr="001B2F76" w:rsidRDefault="00556E39" w:rsidP="00860DCE">
            <w:pPr>
              <w:rPr>
                <w:b/>
              </w:rPr>
            </w:pPr>
            <w:r>
              <w:rPr>
                <w:b/>
              </w:rPr>
              <w:t>Описание</w:t>
            </w:r>
          </w:p>
        </w:tc>
      </w:tr>
      <w:tr w:rsidR="00556E39" w:rsidTr="00860DCE">
        <w:tc>
          <w:tcPr>
            <w:tcW w:w="2102" w:type="dxa"/>
          </w:tcPr>
          <w:p w:rsidR="00556E39" w:rsidRPr="00283375" w:rsidRDefault="00556E39" w:rsidP="009E740E"/>
        </w:tc>
        <w:tc>
          <w:tcPr>
            <w:tcW w:w="3144" w:type="dxa"/>
          </w:tcPr>
          <w:p w:rsidR="00556E39" w:rsidRPr="001B2F76" w:rsidRDefault="00556E39" w:rsidP="009E740E"/>
        </w:tc>
        <w:tc>
          <w:tcPr>
            <w:tcW w:w="5386" w:type="dxa"/>
          </w:tcPr>
          <w:p w:rsidR="00556E39" w:rsidRPr="00283375" w:rsidRDefault="00556E39" w:rsidP="009E740E"/>
        </w:tc>
      </w:tr>
    </w:tbl>
    <w:p w:rsidR="00556E39" w:rsidRDefault="00556E39" w:rsidP="00EF7EB3">
      <w:pPr>
        <w:pStyle w:val="3"/>
      </w:pPr>
      <w:bookmarkStart w:id="346" w:name="_Ref480274436"/>
      <w:bookmarkStart w:id="347" w:name="ВидыКорректировкиОстатков"/>
      <w:r>
        <w:t>Виды корректировки остатков</w:t>
      </w:r>
      <w:bookmarkEnd w:id="346"/>
    </w:p>
    <w:tbl>
      <w:tblPr>
        <w:tblStyle w:val="af4"/>
        <w:tblW w:w="10632" w:type="dxa"/>
        <w:tblInd w:w="-318" w:type="dxa"/>
        <w:tblLook w:val="04A0" w:firstRow="1" w:lastRow="0" w:firstColumn="1" w:lastColumn="0" w:noHBand="0" w:noVBand="1"/>
      </w:tblPr>
      <w:tblGrid>
        <w:gridCol w:w="2102"/>
        <w:gridCol w:w="3144"/>
        <w:gridCol w:w="5386"/>
      </w:tblGrid>
      <w:tr w:rsidR="00556E39" w:rsidRPr="001B2F76" w:rsidTr="002E2563">
        <w:tc>
          <w:tcPr>
            <w:tcW w:w="2102" w:type="dxa"/>
            <w:shd w:val="clear" w:color="auto" w:fill="D9D9D9" w:themeFill="background1" w:themeFillShade="D9"/>
          </w:tcPr>
          <w:bookmarkEnd w:id="347"/>
          <w:p w:rsidR="00556E39" w:rsidRPr="001B2F76" w:rsidRDefault="00556E39" w:rsidP="00EF7EB3">
            <w:pPr>
              <w:rPr>
                <w:b/>
              </w:rPr>
            </w:pPr>
            <w:r>
              <w:rPr>
                <w:b/>
              </w:rPr>
              <w:t xml:space="preserve">Код </w:t>
            </w:r>
          </w:p>
        </w:tc>
        <w:tc>
          <w:tcPr>
            <w:tcW w:w="3144" w:type="dxa"/>
            <w:shd w:val="clear" w:color="auto" w:fill="D9D9D9" w:themeFill="background1" w:themeFillShade="D9"/>
          </w:tcPr>
          <w:p w:rsidR="00556E39" w:rsidRPr="001B2F76" w:rsidRDefault="00556E39" w:rsidP="004C58D5">
            <w:pPr>
              <w:rPr>
                <w:b/>
              </w:rPr>
            </w:pPr>
            <w:r>
              <w:rPr>
                <w:b/>
              </w:rPr>
              <w:t>Наименование</w:t>
            </w:r>
          </w:p>
        </w:tc>
        <w:tc>
          <w:tcPr>
            <w:tcW w:w="5386" w:type="dxa"/>
            <w:shd w:val="clear" w:color="auto" w:fill="D9D9D9" w:themeFill="background1" w:themeFillShade="D9"/>
          </w:tcPr>
          <w:p w:rsidR="00556E39" w:rsidRPr="001B2F76" w:rsidRDefault="00556E39" w:rsidP="004C58D5">
            <w:pPr>
              <w:rPr>
                <w:b/>
              </w:rPr>
            </w:pPr>
            <w:r>
              <w:rPr>
                <w:b/>
              </w:rPr>
              <w:t>Описание</w:t>
            </w:r>
          </w:p>
        </w:tc>
      </w:tr>
      <w:tr w:rsidR="00556E39" w:rsidTr="002E2563">
        <w:tc>
          <w:tcPr>
            <w:tcW w:w="2102" w:type="dxa"/>
          </w:tcPr>
          <w:p w:rsidR="00556E39" w:rsidRPr="00283375" w:rsidRDefault="00237BE0" w:rsidP="004C58D5">
            <w:r>
              <w:t>1</w:t>
            </w:r>
          </w:p>
        </w:tc>
        <w:tc>
          <w:tcPr>
            <w:tcW w:w="3144" w:type="dxa"/>
          </w:tcPr>
          <w:p w:rsidR="00556E39" w:rsidRPr="00EF7EB3" w:rsidRDefault="00237BE0" w:rsidP="004C58D5">
            <w:r>
              <w:t>Приход</w:t>
            </w:r>
          </w:p>
        </w:tc>
        <w:tc>
          <w:tcPr>
            <w:tcW w:w="5386" w:type="dxa"/>
          </w:tcPr>
          <w:p w:rsidR="00556E39" w:rsidRPr="00283375" w:rsidRDefault="00237BE0" w:rsidP="004C58D5">
            <w:r>
              <w:t>Оприходование на остатки</w:t>
            </w:r>
          </w:p>
        </w:tc>
      </w:tr>
      <w:tr w:rsidR="00556E39" w:rsidTr="002E2563">
        <w:tc>
          <w:tcPr>
            <w:tcW w:w="2102" w:type="dxa"/>
          </w:tcPr>
          <w:p w:rsidR="00556E39" w:rsidRPr="00283375" w:rsidRDefault="00237BE0" w:rsidP="004C58D5">
            <w:r>
              <w:t>2</w:t>
            </w:r>
          </w:p>
        </w:tc>
        <w:tc>
          <w:tcPr>
            <w:tcW w:w="3144" w:type="dxa"/>
          </w:tcPr>
          <w:p w:rsidR="00556E39" w:rsidRPr="00EF7EB3" w:rsidRDefault="00237BE0" w:rsidP="004C58D5">
            <w:r>
              <w:t>Расход</w:t>
            </w:r>
          </w:p>
        </w:tc>
        <w:tc>
          <w:tcPr>
            <w:tcW w:w="5386" w:type="dxa"/>
          </w:tcPr>
          <w:p w:rsidR="00556E39" w:rsidRPr="00283375" w:rsidRDefault="00237BE0" w:rsidP="00237BE0">
            <w:r>
              <w:t>Списание с</w:t>
            </w:r>
            <w:r w:rsidR="00556E39">
              <w:t xml:space="preserve"> остатк</w:t>
            </w:r>
            <w:r>
              <w:t>ов</w:t>
            </w:r>
          </w:p>
        </w:tc>
      </w:tr>
    </w:tbl>
    <w:p w:rsidR="00556E39" w:rsidRDefault="00556E39" w:rsidP="006D66AB">
      <w:pPr>
        <w:pStyle w:val="3"/>
      </w:pPr>
      <w:bookmarkStart w:id="348" w:name="_Ref494807950"/>
      <w:bookmarkStart w:id="349" w:name="ВидыТребований"/>
      <w:r>
        <w:t>Виды требований</w:t>
      </w:r>
      <w:bookmarkEnd w:id="348"/>
    </w:p>
    <w:tbl>
      <w:tblPr>
        <w:tblStyle w:val="af4"/>
        <w:tblW w:w="10632" w:type="dxa"/>
        <w:tblInd w:w="-318" w:type="dxa"/>
        <w:tblLook w:val="04A0" w:firstRow="1" w:lastRow="0" w:firstColumn="1" w:lastColumn="0" w:noHBand="0" w:noVBand="1"/>
      </w:tblPr>
      <w:tblGrid>
        <w:gridCol w:w="2102"/>
        <w:gridCol w:w="3144"/>
        <w:gridCol w:w="1134"/>
        <w:gridCol w:w="4252"/>
      </w:tblGrid>
      <w:tr w:rsidR="00556E39" w:rsidRPr="001B2F76" w:rsidTr="00724AB3">
        <w:tc>
          <w:tcPr>
            <w:tcW w:w="2102" w:type="dxa"/>
            <w:shd w:val="clear" w:color="auto" w:fill="D9D9D9" w:themeFill="background1" w:themeFillShade="D9"/>
          </w:tcPr>
          <w:bookmarkEnd w:id="349"/>
          <w:p w:rsidR="00556E39" w:rsidRPr="001B2F76" w:rsidRDefault="00556E39" w:rsidP="00633838">
            <w:pPr>
              <w:rPr>
                <w:b/>
              </w:rPr>
            </w:pPr>
            <w:r>
              <w:rPr>
                <w:b/>
              </w:rPr>
              <w:t>Код фильтра</w:t>
            </w:r>
          </w:p>
        </w:tc>
        <w:tc>
          <w:tcPr>
            <w:tcW w:w="3144" w:type="dxa"/>
            <w:shd w:val="clear" w:color="auto" w:fill="D9D9D9" w:themeFill="background1" w:themeFillShade="D9"/>
          </w:tcPr>
          <w:p w:rsidR="00556E39" w:rsidRPr="001B2F76" w:rsidRDefault="00556E39" w:rsidP="00633838">
            <w:pPr>
              <w:rPr>
                <w:b/>
              </w:rPr>
            </w:pPr>
            <w:r>
              <w:rPr>
                <w:b/>
              </w:rPr>
              <w:t>Наименование фильтра</w:t>
            </w:r>
          </w:p>
        </w:tc>
        <w:tc>
          <w:tcPr>
            <w:tcW w:w="1134" w:type="dxa"/>
            <w:shd w:val="clear" w:color="auto" w:fill="D9D9D9" w:themeFill="background1" w:themeFillShade="D9"/>
          </w:tcPr>
          <w:p w:rsidR="00556E39" w:rsidRDefault="00556E39" w:rsidP="00633838">
            <w:pPr>
              <w:rPr>
                <w:b/>
              </w:rPr>
            </w:pPr>
            <w:r>
              <w:rPr>
                <w:b/>
              </w:rPr>
              <w:t>Тип данных</w:t>
            </w:r>
          </w:p>
        </w:tc>
        <w:tc>
          <w:tcPr>
            <w:tcW w:w="4252" w:type="dxa"/>
            <w:shd w:val="clear" w:color="auto" w:fill="D9D9D9" w:themeFill="background1" w:themeFillShade="D9"/>
          </w:tcPr>
          <w:p w:rsidR="00556E39" w:rsidRPr="001B2F76" w:rsidRDefault="00556E39" w:rsidP="00633838">
            <w:pPr>
              <w:rPr>
                <w:b/>
              </w:rPr>
            </w:pPr>
            <w:r>
              <w:rPr>
                <w:b/>
              </w:rPr>
              <w:t>Описание</w:t>
            </w:r>
          </w:p>
        </w:tc>
      </w:tr>
      <w:tr w:rsidR="00237BE0" w:rsidRPr="001B2F76" w:rsidTr="00237BE0">
        <w:tc>
          <w:tcPr>
            <w:tcW w:w="2102" w:type="dxa"/>
            <w:shd w:val="clear" w:color="auto" w:fill="FFFFFF" w:themeFill="background1"/>
          </w:tcPr>
          <w:p w:rsidR="00237BE0" w:rsidRDefault="00237BE0" w:rsidP="00633838">
            <w:pPr>
              <w:rPr>
                <w:b/>
              </w:rPr>
            </w:pPr>
          </w:p>
        </w:tc>
        <w:tc>
          <w:tcPr>
            <w:tcW w:w="3144" w:type="dxa"/>
            <w:shd w:val="clear" w:color="auto" w:fill="FFFFFF" w:themeFill="background1"/>
          </w:tcPr>
          <w:p w:rsidR="00237BE0" w:rsidRDefault="00237BE0" w:rsidP="00633838">
            <w:pPr>
              <w:rPr>
                <w:b/>
              </w:rPr>
            </w:pPr>
          </w:p>
        </w:tc>
        <w:tc>
          <w:tcPr>
            <w:tcW w:w="1134" w:type="dxa"/>
            <w:shd w:val="clear" w:color="auto" w:fill="FFFFFF" w:themeFill="background1"/>
          </w:tcPr>
          <w:p w:rsidR="00237BE0" w:rsidRDefault="00237BE0" w:rsidP="00633838">
            <w:pPr>
              <w:rPr>
                <w:b/>
              </w:rPr>
            </w:pPr>
          </w:p>
        </w:tc>
        <w:tc>
          <w:tcPr>
            <w:tcW w:w="4252" w:type="dxa"/>
            <w:shd w:val="clear" w:color="auto" w:fill="FFFFFF" w:themeFill="background1"/>
          </w:tcPr>
          <w:p w:rsidR="00237BE0" w:rsidRDefault="00237BE0" w:rsidP="00633838">
            <w:pPr>
              <w:rPr>
                <w:b/>
              </w:rPr>
            </w:pPr>
          </w:p>
        </w:tc>
      </w:tr>
    </w:tbl>
    <w:p w:rsidR="00556E39" w:rsidRDefault="00556E39" w:rsidP="00633838">
      <w:pPr>
        <w:pStyle w:val="3"/>
      </w:pPr>
      <w:bookmarkStart w:id="350" w:name="_Ref495571901"/>
      <w:bookmarkStart w:id="351" w:name="ВидыТехническихДокументов"/>
      <w:r>
        <w:t>Виды технических документов</w:t>
      </w:r>
      <w:bookmarkEnd w:id="350"/>
    </w:p>
    <w:tbl>
      <w:tblPr>
        <w:tblStyle w:val="af4"/>
        <w:tblW w:w="10632" w:type="dxa"/>
        <w:tblInd w:w="-318" w:type="dxa"/>
        <w:tblLook w:val="04A0" w:firstRow="1" w:lastRow="0" w:firstColumn="1" w:lastColumn="0" w:noHBand="0" w:noVBand="1"/>
      </w:tblPr>
      <w:tblGrid>
        <w:gridCol w:w="1277"/>
        <w:gridCol w:w="3969"/>
        <w:gridCol w:w="5386"/>
      </w:tblGrid>
      <w:tr w:rsidR="00556E39" w:rsidRPr="001B2F76" w:rsidTr="00633838">
        <w:tc>
          <w:tcPr>
            <w:tcW w:w="1277" w:type="dxa"/>
            <w:shd w:val="clear" w:color="auto" w:fill="D9D9D9" w:themeFill="background1" w:themeFillShade="D9"/>
          </w:tcPr>
          <w:bookmarkEnd w:id="351"/>
          <w:p w:rsidR="00556E39" w:rsidRPr="00633838" w:rsidRDefault="00556E39" w:rsidP="00633838">
            <w:pPr>
              <w:rPr>
                <w:b/>
              </w:rPr>
            </w:pPr>
            <w:r>
              <w:rPr>
                <w:b/>
              </w:rPr>
              <w:t>Код вида</w:t>
            </w:r>
          </w:p>
        </w:tc>
        <w:tc>
          <w:tcPr>
            <w:tcW w:w="3969" w:type="dxa"/>
            <w:shd w:val="clear" w:color="auto" w:fill="D9D9D9" w:themeFill="background1" w:themeFillShade="D9"/>
          </w:tcPr>
          <w:p w:rsidR="00556E39" w:rsidRPr="001B2F76" w:rsidRDefault="00556E39" w:rsidP="00633838">
            <w:pPr>
              <w:rPr>
                <w:b/>
              </w:rPr>
            </w:pPr>
            <w:r>
              <w:rPr>
                <w:b/>
              </w:rPr>
              <w:t>Наименование документа</w:t>
            </w:r>
          </w:p>
        </w:tc>
        <w:tc>
          <w:tcPr>
            <w:tcW w:w="5386" w:type="dxa"/>
            <w:shd w:val="clear" w:color="auto" w:fill="D9D9D9" w:themeFill="background1" w:themeFillShade="D9"/>
          </w:tcPr>
          <w:p w:rsidR="00556E39" w:rsidRPr="001B2F76" w:rsidRDefault="00556E39" w:rsidP="00633838">
            <w:pPr>
              <w:rPr>
                <w:b/>
              </w:rPr>
            </w:pPr>
            <w:r>
              <w:rPr>
                <w:b/>
              </w:rPr>
              <w:t>Описание</w:t>
            </w:r>
          </w:p>
        </w:tc>
      </w:tr>
      <w:tr w:rsidR="00556E39" w:rsidTr="00633838">
        <w:tc>
          <w:tcPr>
            <w:tcW w:w="1277" w:type="dxa"/>
          </w:tcPr>
          <w:p w:rsidR="00556E39" w:rsidRPr="00633838" w:rsidRDefault="00556E39" w:rsidP="00633838"/>
        </w:tc>
        <w:tc>
          <w:tcPr>
            <w:tcW w:w="3969" w:type="dxa"/>
          </w:tcPr>
          <w:p w:rsidR="00556E39" w:rsidRPr="001B2F76" w:rsidRDefault="00556E39" w:rsidP="00633838"/>
        </w:tc>
        <w:tc>
          <w:tcPr>
            <w:tcW w:w="5386" w:type="dxa"/>
          </w:tcPr>
          <w:p w:rsidR="00556E39" w:rsidRPr="006D66AB" w:rsidRDefault="00556E39" w:rsidP="00633838"/>
        </w:tc>
      </w:tr>
    </w:tbl>
    <w:p w:rsidR="00556E39" w:rsidRPr="00363A13" w:rsidRDefault="00556E39"/>
    <w:p w:rsidR="000C4308" w:rsidRDefault="000C4308" w:rsidP="000C4308">
      <w:pPr>
        <w:pStyle w:val="3"/>
      </w:pPr>
      <w:bookmarkStart w:id="352" w:name="_Ref506991366"/>
      <w:bookmarkStart w:id="353" w:name="СкладскиеОперации"/>
      <w:r>
        <w:t>Складские операции</w:t>
      </w:r>
      <w:bookmarkEnd w:id="352"/>
    </w:p>
    <w:tbl>
      <w:tblPr>
        <w:tblStyle w:val="af4"/>
        <w:tblW w:w="10632" w:type="dxa"/>
        <w:tblInd w:w="-318" w:type="dxa"/>
        <w:tblLook w:val="04A0" w:firstRow="1" w:lastRow="0" w:firstColumn="1" w:lastColumn="0" w:noHBand="0" w:noVBand="1"/>
      </w:tblPr>
      <w:tblGrid>
        <w:gridCol w:w="1277"/>
        <w:gridCol w:w="9355"/>
      </w:tblGrid>
      <w:tr w:rsidR="000C4308" w:rsidRPr="001B2F76" w:rsidTr="000C4308">
        <w:tc>
          <w:tcPr>
            <w:tcW w:w="1277" w:type="dxa"/>
            <w:shd w:val="clear" w:color="auto" w:fill="D9D9D9" w:themeFill="background1" w:themeFillShade="D9"/>
          </w:tcPr>
          <w:bookmarkEnd w:id="353"/>
          <w:p w:rsidR="000C4308" w:rsidRPr="00633838" w:rsidRDefault="000C4308" w:rsidP="004368DA">
            <w:pPr>
              <w:rPr>
                <w:b/>
              </w:rPr>
            </w:pPr>
            <w:r>
              <w:rPr>
                <w:b/>
              </w:rPr>
              <w:t>Код</w:t>
            </w:r>
          </w:p>
        </w:tc>
        <w:tc>
          <w:tcPr>
            <w:tcW w:w="9355" w:type="dxa"/>
            <w:shd w:val="clear" w:color="auto" w:fill="D9D9D9" w:themeFill="background1" w:themeFillShade="D9"/>
          </w:tcPr>
          <w:p w:rsidR="000C4308" w:rsidRPr="001B2F76" w:rsidRDefault="000C4308" w:rsidP="000C4308">
            <w:pPr>
              <w:rPr>
                <w:b/>
              </w:rPr>
            </w:pPr>
            <w:r>
              <w:rPr>
                <w:b/>
              </w:rPr>
              <w:t>Наименование складской операции</w:t>
            </w:r>
          </w:p>
        </w:tc>
      </w:tr>
      <w:tr w:rsidR="000C4308" w:rsidTr="000C4308">
        <w:tc>
          <w:tcPr>
            <w:tcW w:w="1277" w:type="dxa"/>
          </w:tcPr>
          <w:p w:rsidR="000C4308" w:rsidRPr="00633838" w:rsidRDefault="000C4308" w:rsidP="004368DA">
            <w:r>
              <w:t>1</w:t>
            </w:r>
          </w:p>
        </w:tc>
        <w:tc>
          <w:tcPr>
            <w:tcW w:w="9355" w:type="dxa"/>
          </w:tcPr>
          <w:p w:rsidR="000C4308" w:rsidRPr="001B2F76" w:rsidRDefault="000C4308" w:rsidP="004368DA">
            <w:r w:rsidRPr="000C4308">
              <w:t>Общие правила учета</w:t>
            </w:r>
          </w:p>
        </w:tc>
      </w:tr>
    </w:tbl>
    <w:p w:rsidR="00237BE0" w:rsidRPr="007952F3" w:rsidRDefault="00237BE0" w:rsidP="00237BE0">
      <w:pPr>
        <w:pStyle w:val="3"/>
        <w:rPr>
          <w:lang w:val="en-US"/>
        </w:rPr>
      </w:pPr>
      <w:bookmarkStart w:id="354" w:name="_Ref477460802"/>
      <w:bookmarkStart w:id="355" w:name="ВидыДокументов"/>
      <w:r>
        <w:t>Виды документов</w:t>
      </w:r>
      <w:bookmarkEnd w:id="354"/>
    </w:p>
    <w:tbl>
      <w:tblPr>
        <w:tblStyle w:val="af4"/>
        <w:tblW w:w="0" w:type="auto"/>
        <w:tblInd w:w="-318" w:type="dxa"/>
        <w:tblLook w:val="04A0" w:firstRow="1" w:lastRow="0" w:firstColumn="1" w:lastColumn="0" w:noHBand="0" w:noVBand="1"/>
      </w:tblPr>
      <w:tblGrid>
        <w:gridCol w:w="1099"/>
        <w:gridCol w:w="5110"/>
        <w:gridCol w:w="4162"/>
      </w:tblGrid>
      <w:tr w:rsidR="00237BE0" w:rsidRPr="00061330" w:rsidTr="00237BE0">
        <w:tc>
          <w:tcPr>
            <w:tcW w:w="1099" w:type="dxa"/>
            <w:shd w:val="clear" w:color="auto" w:fill="D9D9D9" w:themeFill="background1" w:themeFillShade="D9"/>
          </w:tcPr>
          <w:bookmarkEnd w:id="355"/>
          <w:p w:rsidR="00237BE0" w:rsidRPr="00061330" w:rsidRDefault="00237BE0" w:rsidP="003D3D5A">
            <w:pPr>
              <w:rPr>
                <w:b/>
              </w:rPr>
            </w:pPr>
            <w:r w:rsidRPr="00061330">
              <w:rPr>
                <w:b/>
              </w:rPr>
              <w:t>Код</w:t>
            </w:r>
          </w:p>
        </w:tc>
        <w:tc>
          <w:tcPr>
            <w:tcW w:w="5110" w:type="dxa"/>
            <w:shd w:val="clear" w:color="auto" w:fill="D9D9D9" w:themeFill="background1" w:themeFillShade="D9"/>
          </w:tcPr>
          <w:p w:rsidR="00237BE0" w:rsidRPr="00061330" w:rsidRDefault="00237BE0" w:rsidP="003D3D5A">
            <w:pPr>
              <w:rPr>
                <w:b/>
              </w:rPr>
            </w:pPr>
            <w:r w:rsidRPr="00061330">
              <w:rPr>
                <w:b/>
              </w:rPr>
              <w:t>Наименование</w:t>
            </w:r>
          </w:p>
        </w:tc>
        <w:tc>
          <w:tcPr>
            <w:tcW w:w="4162" w:type="dxa"/>
            <w:shd w:val="clear" w:color="auto" w:fill="D9D9D9" w:themeFill="background1" w:themeFillShade="D9"/>
          </w:tcPr>
          <w:p w:rsidR="00237BE0" w:rsidRPr="00061330" w:rsidRDefault="00237BE0" w:rsidP="003D3D5A">
            <w:pPr>
              <w:rPr>
                <w:b/>
              </w:rPr>
            </w:pPr>
            <w:r w:rsidRPr="00061330">
              <w:rPr>
                <w:b/>
              </w:rPr>
              <w:t>Тип заказа</w:t>
            </w:r>
          </w:p>
        </w:tc>
      </w:tr>
      <w:tr w:rsidR="00237BE0" w:rsidTr="00237BE0">
        <w:tc>
          <w:tcPr>
            <w:tcW w:w="1099" w:type="dxa"/>
          </w:tcPr>
          <w:p w:rsidR="00237BE0" w:rsidRDefault="00237BE0" w:rsidP="003D3D5A">
            <w:r>
              <w:t>1</w:t>
            </w:r>
          </w:p>
        </w:tc>
        <w:tc>
          <w:tcPr>
            <w:tcW w:w="5110" w:type="dxa"/>
          </w:tcPr>
          <w:p w:rsidR="00237BE0" w:rsidRDefault="00237BE0" w:rsidP="003D3D5A">
            <w:r>
              <w:t>Приемка</w:t>
            </w:r>
          </w:p>
        </w:tc>
        <w:tc>
          <w:tcPr>
            <w:tcW w:w="4162" w:type="dxa"/>
          </w:tcPr>
          <w:p w:rsidR="00237BE0" w:rsidRDefault="00237BE0" w:rsidP="003D3D5A">
            <w:r>
              <w:t>Приемка</w:t>
            </w:r>
          </w:p>
        </w:tc>
      </w:tr>
      <w:tr w:rsidR="00237BE0" w:rsidTr="00237BE0">
        <w:tc>
          <w:tcPr>
            <w:tcW w:w="1099" w:type="dxa"/>
          </w:tcPr>
          <w:p w:rsidR="00237BE0" w:rsidRDefault="00237BE0" w:rsidP="003D3D5A">
            <w:r>
              <w:t>7</w:t>
            </w:r>
          </w:p>
        </w:tc>
        <w:tc>
          <w:tcPr>
            <w:tcW w:w="5110" w:type="dxa"/>
          </w:tcPr>
          <w:p w:rsidR="00237BE0" w:rsidRDefault="00237BE0" w:rsidP="003D3D5A">
            <w:r>
              <w:t>Возврат</w:t>
            </w:r>
          </w:p>
        </w:tc>
        <w:tc>
          <w:tcPr>
            <w:tcW w:w="4162" w:type="dxa"/>
          </w:tcPr>
          <w:p w:rsidR="00237BE0" w:rsidRDefault="00237BE0" w:rsidP="003D3D5A">
            <w:r>
              <w:t>Приемка</w:t>
            </w:r>
          </w:p>
        </w:tc>
      </w:tr>
      <w:tr w:rsidR="00237BE0" w:rsidTr="00237BE0">
        <w:tc>
          <w:tcPr>
            <w:tcW w:w="1099" w:type="dxa"/>
          </w:tcPr>
          <w:p w:rsidR="00237BE0" w:rsidRPr="00237BE0" w:rsidRDefault="00237BE0" w:rsidP="003D3D5A">
            <w:r>
              <w:t>8</w:t>
            </w:r>
          </w:p>
        </w:tc>
        <w:tc>
          <w:tcPr>
            <w:tcW w:w="5110" w:type="dxa"/>
          </w:tcPr>
          <w:p w:rsidR="00237BE0" w:rsidRPr="007E4864" w:rsidRDefault="00237BE0" w:rsidP="003D3D5A">
            <w:r>
              <w:t>Отгрузка</w:t>
            </w:r>
          </w:p>
        </w:tc>
        <w:tc>
          <w:tcPr>
            <w:tcW w:w="4162" w:type="dxa"/>
          </w:tcPr>
          <w:p w:rsidR="00237BE0" w:rsidRDefault="00237BE0" w:rsidP="003D3D5A">
            <w:r>
              <w:t>Отгрузка</w:t>
            </w:r>
          </w:p>
        </w:tc>
      </w:tr>
    </w:tbl>
    <w:p w:rsidR="00D33EE1" w:rsidRDefault="00D33EE1" w:rsidP="007C063F">
      <w:pPr>
        <w:pStyle w:val="3"/>
      </w:pPr>
      <w:bookmarkStart w:id="356" w:name="_Ref515542000"/>
      <w:r>
        <w:t>Типоразмеры товаров</w:t>
      </w:r>
      <w:bookmarkEnd w:id="356"/>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3EE1">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D33EE1" w:rsidRDefault="00D33EE1" w:rsidP="007C063F">
      <w:pPr>
        <w:pStyle w:val="3"/>
      </w:pPr>
      <w:bookmarkStart w:id="357" w:name="_Ref515542107"/>
      <w:r>
        <w:t>Статусы партий</w:t>
      </w:r>
      <w:bookmarkEnd w:id="357"/>
    </w:p>
    <w:tbl>
      <w:tblPr>
        <w:tblStyle w:val="af4"/>
        <w:tblW w:w="10632" w:type="dxa"/>
        <w:tblInd w:w="-318" w:type="dxa"/>
        <w:tblLook w:val="04A0" w:firstRow="1" w:lastRow="0" w:firstColumn="1" w:lastColumn="0" w:noHBand="0" w:noVBand="1"/>
      </w:tblPr>
      <w:tblGrid>
        <w:gridCol w:w="1277"/>
        <w:gridCol w:w="9355"/>
      </w:tblGrid>
      <w:tr w:rsidR="00D33EE1" w:rsidRPr="001B2F76" w:rsidTr="00D348BC">
        <w:tc>
          <w:tcPr>
            <w:tcW w:w="1277" w:type="dxa"/>
            <w:shd w:val="clear" w:color="auto" w:fill="D9D9D9" w:themeFill="background1" w:themeFillShade="D9"/>
          </w:tcPr>
          <w:p w:rsidR="00D33EE1" w:rsidRPr="00633838" w:rsidRDefault="00D33EE1" w:rsidP="00D348BC">
            <w:pPr>
              <w:rPr>
                <w:b/>
              </w:rPr>
            </w:pPr>
            <w:r>
              <w:rPr>
                <w:b/>
              </w:rPr>
              <w:t>Код</w:t>
            </w:r>
          </w:p>
        </w:tc>
        <w:tc>
          <w:tcPr>
            <w:tcW w:w="9355" w:type="dxa"/>
            <w:shd w:val="clear" w:color="auto" w:fill="D9D9D9" w:themeFill="background1" w:themeFillShade="D9"/>
          </w:tcPr>
          <w:p w:rsidR="00D33EE1" w:rsidRPr="001B2F76" w:rsidRDefault="00D33EE1" w:rsidP="00D348BC">
            <w:pPr>
              <w:rPr>
                <w:b/>
              </w:rPr>
            </w:pPr>
            <w:r>
              <w:rPr>
                <w:b/>
              </w:rPr>
              <w:t>Наименование</w:t>
            </w:r>
          </w:p>
        </w:tc>
      </w:tr>
      <w:tr w:rsidR="00D33EE1" w:rsidRPr="001B2F76" w:rsidTr="00D348BC">
        <w:tc>
          <w:tcPr>
            <w:tcW w:w="1277" w:type="dxa"/>
          </w:tcPr>
          <w:p w:rsidR="00D33EE1" w:rsidRPr="00633838" w:rsidRDefault="00D33EE1" w:rsidP="00D348BC"/>
        </w:tc>
        <w:tc>
          <w:tcPr>
            <w:tcW w:w="9355" w:type="dxa"/>
          </w:tcPr>
          <w:p w:rsidR="00D33EE1" w:rsidRPr="001B2F76" w:rsidRDefault="00D33EE1" w:rsidP="00D348BC"/>
        </w:tc>
      </w:tr>
    </w:tbl>
    <w:p w:rsidR="000C4308" w:rsidRDefault="000C4308" w:rsidP="00237BE0">
      <w:pPr>
        <w:pStyle w:val="2"/>
      </w:pPr>
    </w:p>
    <w:sectPr w:rsidR="000C4308" w:rsidSect="0089396E">
      <w:headerReference w:type="default" r:id="rId14"/>
      <w:footerReference w:type="default" r:id="rId15"/>
      <w:pgSz w:w="11906" w:h="16838"/>
      <w:pgMar w:top="709" w:right="850" w:bottom="1134" w:left="993" w:header="284" w:footer="67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7CC3" w:rsidRDefault="00327CC3" w:rsidP="00F54B1C">
      <w:r>
        <w:separator/>
      </w:r>
    </w:p>
  </w:endnote>
  <w:endnote w:type="continuationSeparator" w:id="0">
    <w:p w:rsidR="00327CC3" w:rsidRDefault="00327CC3" w:rsidP="00F54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9029784"/>
      <w:docPartObj>
        <w:docPartGallery w:val="Page Numbers (Bottom of Page)"/>
        <w:docPartUnique/>
      </w:docPartObj>
    </w:sdtPr>
    <w:sdtContent>
      <w:p w:rsidR="00BF48B0" w:rsidRDefault="00BF48B0">
        <w:pPr>
          <w:pStyle w:val="aff1"/>
          <w:jc w:val="right"/>
        </w:pPr>
        <w:r>
          <w:fldChar w:fldCharType="begin"/>
        </w:r>
        <w:r>
          <w:instrText>PAGE   \* MERGEFORMAT</w:instrText>
        </w:r>
        <w:r>
          <w:fldChar w:fldCharType="separate"/>
        </w:r>
        <w:r w:rsidR="00634D0A">
          <w:rPr>
            <w:noProof/>
          </w:rPr>
          <w:t>47</w:t>
        </w:r>
        <w:r>
          <w:fldChar w:fldCharType="end"/>
        </w:r>
      </w:p>
    </w:sdtContent>
  </w:sdt>
  <w:p w:rsidR="00BF48B0" w:rsidRDefault="00BF48B0">
    <w:pPr>
      <w:pStyle w:val="af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7CC3" w:rsidRDefault="00327CC3" w:rsidP="00F54B1C">
      <w:r>
        <w:separator/>
      </w:r>
    </w:p>
  </w:footnote>
  <w:footnote w:type="continuationSeparator" w:id="0">
    <w:p w:rsidR="00327CC3" w:rsidRDefault="00327CC3" w:rsidP="00F54B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8B0" w:rsidRPr="007E0786" w:rsidRDefault="00BF48B0" w:rsidP="00F54B1C">
    <w:pPr>
      <w:pStyle w:val="aff"/>
      <w:rPr>
        <w:rFonts w:asciiTheme="majorHAnsi" w:hAnsiTheme="majorHAnsi"/>
        <w:color w:val="002060"/>
        <w:sz w:val="20"/>
        <w:szCs w:val="20"/>
      </w:rPr>
    </w:pPr>
    <w:r w:rsidRPr="007E0786">
      <w:rPr>
        <w:rFonts w:asciiTheme="majorHAnsi" w:hAnsiTheme="majorHAnsi"/>
        <w:color w:val="002060"/>
        <w:sz w:val="20"/>
        <w:szCs w:val="20"/>
      </w:rPr>
      <w:t>«Разработка и внедрение</w:t>
    </w:r>
    <w:r>
      <w:rPr>
        <w:rFonts w:asciiTheme="majorHAnsi" w:hAnsiTheme="majorHAnsi"/>
        <w:color w:val="002060"/>
        <w:sz w:val="20"/>
        <w:szCs w:val="20"/>
      </w:rPr>
      <w:t xml:space="preserve"> автоматизированной</w:t>
    </w:r>
    <w:r w:rsidRPr="007E0786">
      <w:rPr>
        <w:rFonts w:asciiTheme="majorHAnsi" w:hAnsiTheme="majorHAnsi"/>
        <w:color w:val="002060"/>
        <w:sz w:val="20"/>
        <w:szCs w:val="20"/>
      </w:rPr>
      <w:t xml:space="preserve"> системы управления складом»</w:t>
    </w:r>
  </w:p>
  <w:p w:rsidR="00BF48B0" w:rsidRPr="0089396E" w:rsidRDefault="00BF48B0">
    <w:pPr>
      <w:pStyle w:val="aff"/>
      <w:rPr>
        <w:rFonts w:asciiTheme="majorHAnsi" w:hAnsiTheme="majorHAnsi"/>
        <w:sz w:val="20"/>
        <w:szCs w:val="20"/>
      </w:rPr>
    </w:pPr>
    <w:r>
      <w:rPr>
        <w:rFonts w:asciiTheme="majorHAnsi" w:hAnsiTheme="majorHAnsi"/>
        <w:sz w:val="20"/>
        <w:szCs w:val="20"/>
      </w:rPr>
      <w:t xml:space="preserve"> Спецификация методов </w:t>
    </w:r>
    <w:r>
      <w:rPr>
        <w:rFonts w:asciiTheme="majorHAnsi" w:hAnsiTheme="majorHAnsi"/>
        <w:sz w:val="20"/>
        <w:szCs w:val="20"/>
        <w:lang w:val="en-US"/>
      </w:rPr>
      <w:t>Web</w:t>
    </w:r>
    <w:r w:rsidRPr="0089396E">
      <w:rPr>
        <w:rFonts w:asciiTheme="majorHAnsi" w:hAnsiTheme="majorHAnsi"/>
        <w:sz w:val="20"/>
        <w:szCs w:val="20"/>
      </w:rPr>
      <w:t>-</w:t>
    </w:r>
    <w:r>
      <w:rPr>
        <w:rFonts w:asciiTheme="majorHAnsi" w:hAnsiTheme="majorHAnsi"/>
        <w:sz w:val="20"/>
        <w:szCs w:val="20"/>
      </w:rPr>
      <w:t>сервисов</w:t>
    </w:r>
    <w:r w:rsidRPr="0089396E">
      <w:rPr>
        <w:rFonts w:asciiTheme="majorHAnsi" w:hAnsiTheme="majorHAnsi"/>
        <w:sz w:val="20"/>
        <w:szCs w:val="20"/>
      </w:rPr>
      <w:t xml:space="preserve"> </w:t>
    </w:r>
    <w:r>
      <w:rPr>
        <w:rFonts w:asciiTheme="majorHAnsi" w:hAnsiTheme="majorHAnsi"/>
        <w:sz w:val="20"/>
        <w:szCs w:val="20"/>
      </w:rPr>
      <w:t xml:space="preserve">и типов данных </w:t>
    </w:r>
    <w:r>
      <w:rPr>
        <w:rFonts w:asciiTheme="majorHAnsi" w:hAnsiTheme="majorHAnsi"/>
        <w:sz w:val="20"/>
        <w:szCs w:val="20"/>
        <w:lang w:val="en-US"/>
      </w:rPr>
      <w:t>API</w:t>
    </w:r>
    <w:r w:rsidRPr="0089396E">
      <w:rPr>
        <w:rFonts w:asciiTheme="majorHAnsi" w:hAnsiTheme="majorHAnsi"/>
        <w:sz w:val="20"/>
        <w:szCs w:val="20"/>
      </w:rPr>
      <w:t xml:space="preserve"> </w:t>
    </w:r>
    <w:proofErr w:type="spellStart"/>
    <w:r>
      <w:rPr>
        <w:rFonts w:asciiTheme="majorHAnsi" w:hAnsiTheme="majorHAnsi"/>
        <w:sz w:val="20"/>
        <w:szCs w:val="20"/>
        <w:lang w:val="en-US"/>
      </w:rPr>
      <w:t>TopLog</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C3CFF"/>
    <w:multiLevelType w:val="hybridMultilevel"/>
    <w:tmpl w:val="D4E610D8"/>
    <w:lvl w:ilvl="0" w:tplc="6632F1E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F761B"/>
    <w:multiLevelType w:val="hybridMultilevel"/>
    <w:tmpl w:val="644AC43A"/>
    <w:lvl w:ilvl="0" w:tplc="A2B0D73A">
      <w:start w:val="16"/>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тон Гилин">
    <w15:presenceInfo w15:providerId="Windows Live" w15:userId="69c31dc10fdef0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activeWritingStyle w:appName="MSWord" w:lang="ru-RU" w:vendorID="64" w:dllVersion="131078" w:nlCheck="1" w:checkStyle="0"/>
  <w:activeWritingStyle w:appName="MSWord" w:lang="en-US" w:vendorID="64" w:dllVersion="131078" w:nlCheck="1" w:checkStyle="0"/>
  <w:proofState w:spelling="clean" w:grammar="clean"/>
  <w:doNotTrackFormatting/>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37D"/>
    <w:rsid w:val="00004A38"/>
    <w:rsid w:val="00013283"/>
    <w:rsid w:val="00013AC8"/>
    <w:rsid w:val="0002030E"/>
    <w:rsid w:val="00027D84"/>
    <w:rsid w:val="00031342"/>
    <w:rsid w:val="00031EEC"/>
    <w:rsid w:val="00033EEC"/>
    <w:rsid w:val="00037431"/>
    <w:rsid w:val="00043F54"/>
    <w:rsid w:val="00046CB2"/>
    <w:rsid w:val="00047C4D"/>
    <w:rsid w:val="00054E20"/>
    <w:rsid w:val="00061330"/>
    <w:rsid w:val="0006585B"/>
    <w:rsid w:val="00065F6B"/>
    <w:rsid w:val="0007476F"/>
    <w:rsid w:val="00075C9F"/>
    <w:rsid w:val="000821A3"/>
    <w:rsid w:val="000853E2"/>
    <w:rsid w:val="00086516"/>
    <w:rsid w:val="000906EF"/>
    <w:rsid w:val="00091D89"/>
    <w:rsid w:val="00092B2B"/>
    <w:rsid w:val="000A1365"/>
    <w:rsid w:val="000A4884"/>
    <w:rsid w:val="000A553D"/>
    <w:rsid w:val="000B5081"/>
    <w:rsid w:val="000B68B4"/>
    <w:rsid w:val="000B6C50"/>
    <w:rsid w:val="000B711F"/>
    <w:rsid w:val="000C156B"/>
    <w:rsid w:val="000C2493"/>
    <w:rsid w:val="000C4308"/>
    <w:rsid w:val="000C633C"/>
    <w:rsid w:val="000C66F8"/>
    <w:rsid w:val="000D0C54"/>
    <w:rsid w:val="000D17CC"/>
    <w:rsid w:val="000E5440"/>
    <w:rsid w:val="000F08BD"/>
    <w:rsid w:val="000F1417"/>
    <w:rsid w:val="000F2084"/>
    <w:rsid w:val="000F60E7"/>
    <w:rsid w:val="001002A9"/>
    <w:rsid w:val="001016A6"/>
    <w:rsid w:val="00104C33"/>
    <w:rsid w:val="00105955"/>
    <w:rsid w:val="00111360"/>
    <w:rsid w:val="0011178B"/>
    <w:rsid w:val="00111C74"/>
    <w:rsid w:val="0011580C"/>
    <w:rsid w:val="00116696"/>
    <w:rsid w:val="00117666"/>
    <w:rsid w:val="001206AF"/>
    <w:rsid w:val="00124F75"/>
    <w:rsid w:val="00126B6A"/>
    <w:rsid w:val="00127E6A"/>
    <w:rsid w:val="00130B14"/>
    <w:rsid w:val="00133847"/>
    <w:rsid w:val="0013435F"/>
    <w:rsid w:val="001370EB"/>
    <w:rsid w:val="0014540F"/>
    <w:rsid w:val="00146238"/>
    <w:rsid w:val="00147224"/>
    <w:rsid w:val="00147664"/>
    <w:rsid w:val="00155607"/>
    <w:rsid w:val="0015660B"/>
    <w:rsid w:val="00156D6A"/>
    <w:rsid w:val="001754EA"/>
    <w:rsid w:val="00176348"/>
    <w:rsid w:val="00176D22"/>
    <w:rsid w:val="00177584"/>
    <w:rsid w:val="001777C7"/>
    <w:rsid w:val="00180170"/>
    <w:rsid w:val="00181B58"/>
    <w:rsid w:val="0018381D"/>
    <w:rsid w:val="0018502B"/>
    <w:rsid w:val="001865BC"/>
    <w:rsid w:val="00191C88"/>
    <w:rsid w:val="00192842"/>
    <w:rsid w:val="001941D5"/>
    <w:rsid w:val="00197CDD"/>
    <w:rsid w:val="001A2CDB"/>
    <w:rsid w:val="001A5032"/>
    <w:rsid w:val="001A6757"/>
    <w:rsid w:val="001A7161"/>
    <w:rsid w:val="001B2F76"/>
    <w:rsid w:val="001B6335"/>
    <w:rsid w:val="001B6968"/>
    <w:rsid w:val="001C0B83"/>
    <w:rsid w:val="001C1B09"/>
    <w:rsid w:val="001D2962"/>
    <w:rsid w:val="001D5B69"/>
    <w:rsid w:val="001D680F"/>
    <w:rsid w:val="001E028F"/>
    <w:rsid w:val="001E0495"/>
    <w:rsid w:val="001E6F5F"/>
    <w:rsid w:val="001F0FC8"/>
    <w:rsid w:val="001F0FE0"/>
    <w:rsid w:val="001F3928"/>
    <w:rsid w:val="001F6C45"/>
    <w:rsid w:val="002047EA"/>
    <w:rsid w:val="00206CFD"/>
    <w:rsid w:val="00210AA5"/>
    <w:rsid w:val="00210D41"/>
    <w:rsid w:val="00216592"/>
    <w:rsid w:val="002207A5"/>
    <w:rsid w:val="00221F30"/>
    <w:rsid w:val="00230A3B"/>
    <w:rsid w:val="002323A0"/>
    <w:rsid w:val="0023366A"/>
    <w:rsid w:val="002343D3"/>
    <w:rsid w:val="002353C7"/>
    <w:rsid w:val="00237BE0"/>
    <w:rsid w:val="002441E0"/>
    <w:rsid w:val="002548F0"/>
    <w:rsid w:val="00254E30"/>
    <w:rsid w:val="002561BC"/>
    <w:rsid w:val="00262A7D"/>
    <w:rsid w:val="002665FE"/>
    <w:rsid w:val="00266B4C"/>
    <w:rsid w:val="00275E03"/>
    <w:rsid w:val="00277721"/>
    <w:rsid w:val="00283375"/>
    <w:rsid w:val="00291301"/>
    <w:rsid w:val="00291A8B"/>
    <w:rsid w:val="00296FEC"/>
    <w:rsid w:val="002A112D"/>
    <w:rsid w:val="002A1CA2"/>
    <w:rsid w:val="002A7493"/>
    <w:rsid w:val="002A790D"/>
    <w:rsid w:val="002B5F3F"/>
    <w:rsid w:val="002B63E4"/>
    <w:rsid w:val="002C1E61"/>
    <w:rsid w:val="002C2EC1"/>
    <w:rsid w:val="002C38CA"/>
    <w:rsid w:val="002C4F62"/>
    <w:rsid w:val="002C64A2"/>
    <w:rsid w:val="002D4129"/>
    <w:rsid w:val="002D5F6B"/>
    <w:rsid w:val="002E2563"/>
    <w:rsid w:val="002E6398"/>
    <w:rsid w:val="002F1F75"/>
    <w:rsid w:val="002F5EFB"/>
    <w:rsid w:val="002F6C80"/>
    <w:rsid w:val="00306A21"/>
    <w:rsid w:val="00307940"/>
    <w:rsid w:val="00313389"/>
    <w:rsid w:val="00317BE0"/>
    <w:rsid w:val="00317F33"/>
    <w:rsid w:val="00320E75"/>
    <w:rsid w:val="00321EB6"/>
    <w:rsid w:val="00322575"/>
    <w:rsid w:val="00327CC3"/>
    <w:rsid w:val="003302E1"/>
    <w:rsid w:val="00331D15"/>
    <w:rsid w:val="0033239E"/>
    <w:rsid w:val="00332819"/>
    <w:rsid w:val="00334902"/>
    <w:rsid w:val="003366DC"/>
    <w:rsid w:val="00336843"/>
    <w:rsid w:val="00337710"/>
    <w:rsid w:val="00342BB2"/>
    <w:rsid w:val="00343CEF"/>
    <w:rsid w:val="0034662B"/>
    <w:rsid w:val="003516D0"/>
    <w:rsid w:val="003618E9"/>
    <w:rsid w:val="00363A13"/>
    <w:rsid w:val="0036607F"/>
    <w:rsid w:val="00366603"/>
    <w:rsid w:val="00367110"/>
    <w:rsid w:val="00371D55"/>
    <w:rsid w:val="00375290"/>
    <w:rsid w:val="003828B2"/>
    <w:rsid w:val="00386BBB"/>
    <w:rsid w:val="003934C3"/>
    <w:rsid w:val="00393E41"/>
    <w:rsid w:val="003952AF"/>
    <w:rsid w:val="003A41E9"/>
    <w:rsid w:val="003A7793"/>
    <w:rsid w:val="003B1437"/>
    <w:rsid w:val="003B4731"/>
    <w:rsid w:val="003B57B0"/>
    <w:rsid w:val="003C290C"/>
    <w:rsid w:val="003C42D8"/>
    <w:rsid w:val="003C78BA"/>
    <w:rsid w:val="003D18C1"/>
    <w:rsid w:val="003D3D5A"/>
    <w:rsid w:val="003D4D31"/>
    <w:rsid w:val="003D6161"/>
    <w:rsid w:val="003E5CBC"/>
    <w:rsid w:val="003F56BA"/>
    <w:rsid w:val="003F60A6"/>
    <w:rsid w:val="00402BDA"/>
    <w:rsid w:val="00403BB9"/>
    <w:rsid w:val="00406ACA"/>
    <w:rsid w:val="0041305F"/>
    <w:rsid w:val="00416FCD"/>
    <w:rsid w:val="0042238F"/>
    <w:rsid w:val="00422431"/>
    <w:rsid w:val="0042358C"/>
    <w:rsid w:val="00431573"/>
    <w:rsid w:val="00435100"/>
    <w:rsid w:val="004368DA"/>
    <w:rsid w:val="0044058F"/>
    <w:rsid w:val="004412BE"/>
    <w:rsid w:val="00444C31"/>
    <w:rsid w:val="00445857"/>
    <w:rsid w:val="004524DB"/>
    <w:rsid w:val="004568FB"/>
    <w:rsid w:val="00464F65"/>
    <w:rsid w:val="00467387"/>
    <w:rsid w:val="0047122F"/>
    <w:rsid w:val="00474F5D"/>
    <w:rsid w:val="00477DE3"/>
    <w:rsid w:val="00481246"/>
    <w:rsid w:val="0048452D"/>
    <w:rsid w:val="004849C1"/>
    <w:rsid w:val="00492C44"/>
    <w:rsid w:val="00497EC8"/>
    <w:rsid w:val="004A0731"/>
    <w:rsid w:val="004A5EF1"/>
    <w:rsid w:val="004A5F32"/>
    <w:rsid w:val="004A731D"/>
    <w:rsid w:val="004B3D47"/>
    <w:rsid w:val="004B43E7"/>
    <w:rsid w:val="004C26DA"/>
    <w:rsid w:val="004C58D5"/>
    <w:rsid w:val="004C67DA"/>
    <w:rsid w:val="004D0A0E"/>
    <w:rsid w:val="004D1F77"/>
    <w:rsid w:val="004D3ECD"/>
    <w:rsid w:val="004D634F"/>
    <w:rsid w:val="004E091B"/>
    <w:rsid w:val="004E1D41"/>
    <w:rsid w:val="004F2E62"/>
    <w:rsid w:val="004F4290"/>
    <w:rsid w:val="005039B6"/>
    <w:rsid w:val="005047B9"/>
    <w:rsid w:val="005051EC"/>
    <w:rsid w:val="005055A5"/>
    <w:rsid w:val="00510B0C"/>
    <w:rsid w:val="005128BB"/>
    <w:rsid w:val="00512926"/>
    <w:rsid w:val="0051293B"/>
    <w:rsid w:val="00514279"/>
    <w:rsid w:val="005151C1"/>
    <w:rsid w:val="00522806"/>
    <w:rsid w:val="0052596C"/>
    <w:rsid w:val="00532601"/>
    <w:rsid w:val="00532DAF"/>
    <w:rsid w:val="00533840"/>
    <w:rsid w:val="00534412"/>
    <w:rsid w:val="00536E48"/>
    <w:rsid w:val="00540C55"/>
    <w:rsid w:val="00541BD0"/>
    <w:rsid w:val="00542E6F"/>
    <w:rsid w:val="00543B43"/>
    <w:rsid w:val="00547E2A"/>
    <w:rsid w:val="00556E39"/>
    <w:rsid w:val="00560769"/>
    <w:rsid w:val="00566FD8"/>
    <w:rsid w:val="00572A24"/>
    <w:rsid w:val="00582052"/>
    <w:rsid w:val="00584A84"/>
    <w:rsid w:val="0059398B"/>
    <w:rsid w:val="00595645"/>
    <w:rsid w:val="005A3919"/>
    <w:rsid w:val="005A41F2"/>
    <w:rsid w:val="005A42EF"/>
    <w:rsid w:val="005A7D89"/>
    <w:rsid w:val="005B2D40"/>
    <w:rsid w:val="005B6F5C"/>
    <w:rsid w:val="005C2B88"/>
    <w:rsid w:val="005C6170"/>
    <w:rsid w:val="005D5765"/>
    <w:rsid w:val="005D5E52"/>
    <w:rsid w:val="005E305A"/>
    <w:rsid w:val="005E36C7"/>
    <w:rsid w:val="005E4B1E"/>
    <w:rsid w:val="005E5C0C"/>
    <w:rsid w:val="005E5D0D"/>
    <w:rsid w:val="005E6762"/>
    <w:rsid w:val="005E7A40"/>
    <w:rsid w:val="005F19BF"/>
    <w:rsid w:val="005F1B0B"/>
    <w:rsid w:val="005F5F5D"/>
    <w:rsid w:val="005F659A"/>
    <w:rsid w:val="0060453C"/>
    <w:rsid w:val="0060492C"/>
    <w:rsid w:val="00607E83"/>
    <w:rsid w:val="00611AEE"/>
    <w:rsid w:val="00612631"/>
    <w:rsid w:val="00613013"/>
    <w:rsid w:val="00614331"/>
    <w:rsid w:val="00614A24"/>
    <w:rsid w:val="00622ACE"/>
    <w:rsid w:val="006248E1"/>
    <w:rsid w:val="00633838"/>
    <w:rsid w:val="00633D40"/>
    <w:rsid w:val="00634443"/>
    <w:rsid w:val="0063493A"/>
    <w:rsid w:val="00634D0A"/>
    <w:rsid w:val="006352AA"/>
    <w:rsid w:val="00636F76"/>
    <w:rsid w:val="0063707A"/>
    <w:rsid w:val="00640025"/>
    <w:rsid w:val="00640938"/>
    <w:rsid w:val="0065277F"/>
    <w:rsid w:val="00652F48"/>
    <w:rsid w:val="00667785"/>
    <w:rsid w:val="00673F6E"/>
    <w:rsid w:val="00675298"/>
    <w:rsid w:val="0067655C"/>
    <w:rsid w:val="00677BA3"/>
    <w:rsid w:val="00683420"/>
    <w:rsid w:val="00684C57"/>
    <w:rsid w:val="00686901"/>
    <w:rsid w:val="00693D18"/>
    <w:rsid w:val="00696104"/>
    <w:rsid w:val="006A4B86"/>
    <w:rsid w:val="006A6048"/>
    <w:rsid w:val="006A6307"/>
    <w:rsid w:val="006B62C1"/>
    <w:rsid w:val="006D1B94"/>
    <w:rsid w:val="006D2AA4"/>
    <w:rsid w:val="006D66AB"/>
    <w:rsid w:val="006D686F"/>
    <w:rsid w:val="006E34AD"/>
    <w:rsid w:val="006E4BB3"/>
    <w:rsid w:val="006E5182"/>
    <w:rsid w:val="006F24AD"/>
    <w:rsid w:val="006F2FC4"/>
    <w:rsid w:val="006F58FC"/>
    <w:rsid w:val="006F70A6"/>
    <w:rsid w:val="00700AB9"/>
    <w:rsid w:val="007041E2"/>
    <w:rsid w:val="00707729"/>
    <w:rsid w:val="007100F5"/>
    <w:rsid w:val="007164DF"/>
    <w:rsid w:val="00723CF5"/>
    <w:rsid w:val="00724AB3"/>
    <w:rsid w:val="0072620B"/>
    <w:rsid w:val="00730B0B"/>
    <w:rsid w:val="0073163E"/>
    <w:rsid w:val="007334D2"/>
    <w:rsid w:val="00734401"/>
    <w:rsid w:val="00736A1A"/>
    <w:rsid w:val="00737F25"/>
    <w:rsid w:val="0074197B"/>
    <w:rsid w:val="00742B5A"/>
    <w:rsid w:val="007526BE"/>
    <w:rsid w:val="00757E94"/>
    <w:rsid w:val="0076547B"/>
    <w:rsid w:val="00767D97"/>
    <w:rsid w:val="00771AB9"/>
    <w:rsid w:val="0077487A"/>
    <w:rsid w:val="00774D6B"/>
    <w:rsid w:val="00775155"/>
    <w:rsid w:val="00780DF1"/>
    <w:rsid w:val="00781414"/>
    <w:rsid w:val="00782DDB"/>
    <w:rsid w:val="00787276"/>
    <w:rsid w:val="007878FF"/>
    <w:rsid w:val="00792C32"/>
    <w:rsid w:val="007952F3"/>
    <w:rsid w:val="007A2401"/>
    <w:rsid w:val="007A2872"/>
    <w:rsid w:val="007A370B"/>
    <w:rsid w:val="007B2F01"/>
    <w:rsid w:val="007B3CDE"/>
    <w:rsid w:val="007C0126"/>
    <w:rsid w:val="007C063F"/>
    <w:rsid w:val="007C1B74"/>
    <w:rsid w:val="007C3E23"/>
    <w:rsid w:val="007D1C9E"/>
    <w:rsid w:val="007D278D"/>
    <w:rsid w:val="007D5AA9"/>
    <w:rsid w:val="007D64CB"/>
    <w:rsid w:val="007E4864"/>
    <w:rsid w:val="007F100F"/>
    <w:rsid w:val="007F5BFE"/>
    <w:rsid w:val="00802BA1"/>
    <w:rsid w:val="00802C46"/>
    <w:rsid w:val="00803703"/>
    <w:rsid w:val="0080700C"/>
    <w:rsid w:val="008122D3"/>
    <w:rsid w:val="00815539"/>
    <w:rsid w:val="0081605A"/>
    <w:rsid w:val="00821948"/>
    <w:rsid w:val="00823115"/>
    <w:rsid w:val="008368F9"/>
    <w:rsid w:val="00846FAB"/>
    <w:rsid w:val="008529C1"/>
    <w:rsid w:val="008549F7"/>
    <w:rsid w:val="00854F84"/>
    <w:rsid w:val="008556BB"/>
    <w:rsid w:val="00855B8C"/>
    <w:rsid w:val="0085609F"/>
    <w:rsid w:val="00856BD5"/>
    <w:rsid w:val="00860975"/>
    <w:rsid w:val="00860DCE"/>
    <w:rsid w:val="0086357A"/>
    <w:rsid w:val="00870817"/>
    <w:rsid w:val="00873F62"/>
    <w:rsid w:val="008751D3"/>
    <w:rsid w:val="008774F2"/>
    <w:rsid w:val="00885A76"/>
    <w:rsid w:val="00890FF6"/>
    <w:rsid w:val="0089396E"/>
    <w:rsid w:val="00893B09"/>
    <w:rsid w:val="00896429"/>
    <w:rsid w:val="008A2FE5"/>
    <w:rsid w:val="008A38DB"/>
    <w:rsid w:val="008A4445"/>
    <w:rsid w:val="008B0922"/>
    <w:rsid w:val="008B43A3"/>
    <w:rsid w:val="008B710F"/>
    <w:rsid w:val="008C50CA"/>
    <w:rsid w:val="008D3264"/>
    <w:rsid w:val="008E19C2"/>
    <w:rsid w:val="008F17D3"/>
    <w:rsid w:val="008F2206"/>
    <w:rsid w:val="008F2D26"/>
    <w:rsid w:val="008F5FC1"/>
    <w:rsid w:val="00902288"/>
    <w:rsid w:val="0090537D"/>
    <w:rsid w:val="00913594"/>
    <w:rsid w:val="00914DAA"/>
    <w:rsid w:val="00916501"/>
    <w:rsid w:val="009169E7"/>
    <w:rsid w:val="00917EC1"/>
    <w:rsid w:val="00920A2B"/>
    <w:rsid w:val="00930C0A"/>
    <w:rsid w:val="00932DB8"/>
    <w:rsid w:val="00934647"/>
    <w:rsid w:val="0094247B"/>
    <w:rsid w:val="00950550"/>
    <w:rsid w:val="00960787"/>
    <w:rsid w:val="00974FE6"/>
    <w:rsid w:val="00982683"/>
    <w:rsid w:val="00984A78"/>
    <w:rsid w:val="009868DF"/>
    <w:rsid w:val="00993C58"/>
    <w:rsid w:val="00994C7C"/>
    <w:rsid w:val="009B2A97"/>
    <w:rsid w:val="009B4058"/>
    <w:rsid w:val="009C0B48"/>
    <w:rsid w:val="009C5D7D"/>
    <w:rsid w:val="009C7B72"/>
    <w:rsid w:val="009D0C87"/>
    <w:rsid w:val="009D60B1"/>
    <w:rsid w:val="009D7AD9"/>
    <w:rsid w:val="009E139B"/>
    <w:rsid w:val="009E1A54"/>
    <w:rsid w:val="009E2581"/>
    <w:rsid w:val="009E281C"/>
    <w:rsid w:val="009E40CD"/>
    <w:rsid w:val="009E624C"/>
    <w:rsid w:val="009E6FA0"/>
    <w:rsid w:val="009E740E"/>
    <w:rsid w:val="009E7545"/>
    <w:rsid w:val="009F0BEE"/>
    <w:rsid w:val="009F71A2"/>
    <w:rsid w:val="00A01BF2"/>
    <w:rsid w:val="00A06E11"/>
    <w:rsid w:val="00A11584"/>
    <w:rsid w:val="00A14852"/>
    <w:rsid w:val="00A160E8"/>
    <w:rsid w:val="00A20AD7"/>
    <w:rsid w:val="00A24F2B"/>
    <w:rsid w:val="00A25446"/>
    <w:rsid w:val="00A25D68"/>
    <w:rsid w:val="00A26272"/>
    <w:rsid w:val="00A37BE2"/>
    <w:rsid w:val="00A40F20"/>
    <w:rsid w:val="00A41609"/>
    <w:rsid w:val="00A41622"/>
    <w:rsid w:val="00A41ECB"/>
    <w:rsid w:val="00A43104"/>
    <w:rsid w:val="00A45653"/>
    <w:rsid w:val="00A4612E"/>
    <w:rsid w:val="00A51889"/>
    <w:rsid w:val="00A61943"/>
    <w:rsid w:val="00A64550"/>
    <w:rsid w:val="00A659DE"/>
    <w:rsid w:val="00A67C6C"/>
    <w:rsid w:val="00A76DFD"/>
    <w:rsid w:val="00A80C5A"/>
    <w:rsid w:val="00A83877"/>
    <w:rsid w:val="00A96A99"/>
    <w:rsid w:val="00A97EEB"/>
    <w:rsid w:val="00AA1EE1"/>
    <w:rsid w:val="00AB1D3D"/>
    <w:rsid w:val="00AB50C8"/>
    <w:rsid w:val="00AB7546"/>
    <w:rsid w:val="00AC038A"/>
    <w:rsid w:val="00AC70DB"/>
    <w:rsid w:val="00AC7D0A"/>
    <w:rsid w:val="00AC7E03"/>
    <w:rsid w:val="00AE249B"/>
    <w:rsid w:val="00AF1CE2"/>
    <w:rsid w:val="00AF4705"/>
    <w:rsid w:val="00B1214A"/>
    <w:rsid w:val="00B12335"/>
    <w:rsid w:val="00B142F6"/>
    <w:rsid w:val="00B1606C"/>
    <w:rsid w:val="00B177AE"/>
    <w:rsid w:val="00B30976"/>
    <w:rsid w:val="00B35749"/>
    <w:rsid w:val="00B452C4"/>
    <w:rsid w:val="00B45D4B"/>
    <w:rsid w:val="00B463FC"/>
    <w:rsid w:val="00B512F1"/>
    <w:rsid w:val="00B54C9D"/>
    <w:rsid w:val="00B64E34"/>
    <w:rsid w:val="00B74EB5"/>
    <w:rsid w:val="00B75DBC"/>
    <w:rsid w:val="00B81241"/>
    <w:rsid w:val="00B93EA9"/>
    <w:rsid w:val="00B966F2"/>
    <w:rsid w:val="00B97387"/>
    <w:rsid w:val="00BA15E6"/>
    <w:rsid w:val="00BA5354"/>
    <w:rsid w:val="00BB07AF"/>
    <w:rsid w:val="00BB0A87"/>
    <w:rsid w:val="00BB185C"/>
    <w:rsid w:val="00BB1D37"/>
    <w:rsid w:val="00BB7D56"/>
    <w:rsid w:val="00BC33DB"/>
    <w:rsid w:val="00BC45D2"/>
    <w:rsid w:val="00BC7209"/>
    <w:rsid w:val="00BD578A"/>
    <w:rsid w:val="00BD71E9"/>
    <w:rsid w:val="00BE0C79"/>
    <w:rsid w:val="00BE2A8E"/>
    <w:rsid w:val="00BE430F"/>
    <w:rsid w:val="00BF48B0"/>
    <w:rsid w:val="00C0229F"/>
    <w:rsid w:val="00C05D4E"/>
    <w:rsid w:val="00C1149D"/>
    <w:rsid w:val="00C116C6"/>
    <w:rsid w:val="00C11C71"/>
    <w:rsid w:val="00C256E6"/>
    <w:rsid w:val="00C26E1C"/>
    <w:rsid w:val="00C27341"/>
    <w:rsid w:val="00C30BA4"/>
    <w:rsid w:val="00C328DF"/>
    <w:rsid w:val="00C32B6C"/>
    <w:rsid w:val="00C35127"/>
    <w:rsid w:val="00C44E55"/>
    <w:rsid w:val="00C45204"/>
    <w:rsid w:val="00C51D5B"/>
    <w:rsid w:val="00C60D9B"/>
    <w:rsid w:val="00C611BE"/>
    <w:rsid w:val="00C629B7"/>
    <w:rsid w:val="00C639D3"/>
    <w:rsid w:val="00C641DE"/>
    <w:rsid w:val="00C700FB"/>
    <w:rsid w:val="00C7769F"/>
    <w:rsid w:val="00C80234"/>
    <w:rsid w:val="00C81693"/>
    <w:rsid w:val="00C82EAE"/>
    <w:rsid w:val="00C9105F"/>
    <w:rsid w:val="00CA4B61"/>
    <w:rsid w:val="00CB67D9"/>
    <w:rsid w:val="00CC17F6"/>
    <w:rsid w:val="00CC3058"/>
    <w:rsid w:val="00CC49AA"/>
    <w:rsid w:val="00CC75CD"/>
    <w:rsid w:val="00CC7720"/>
    <w:rsid w:val="00CD4C9E"/>
    <w:rsid w:val="00CD5B54"/>
    <w:rsid w:val="00CD5E06"/>
    <w:rsid w:val="00CD5ED7"/>
    <w:rsid w:val="00CD6739"/>
    <w:rsid w:val="00CE0858"/>
    <w:rsid w:val="00CE1C3D"/>
    <w:rsid w:val="00CE2535"/>
    <w:rsid w:val="00CE2EE0"/>
    <w:rsid w:val="00CE48E1"/>
    <w:rsid w:val="00CE5BDD"/>
    <w:rsid w:val="00CE7189"/>
    <w:rsid w:val="00CE768C"/>
    <w:rsid w:val="00CF0C84"/>
    <w:rsid w:val="00CF78DA"/>
    <w:rsid w:val="00D010EC"/>
    <w:rsid w:val="00D02361"/>
    <w:rsid w:val="00D0241C"/>
    <w:rsid w:val="00D033D2"/>
    <w:rsid w:val="00D037C0"/>
    <w:rsid w:val="00D100D0"/>
    <w:rsid w:val="00D15EFE"/>
    <w:rsid w:val="00D16C2E"/>
    <w:rsid w:val="00D21EE3"/>
    <w:rsid w:val="00D23E38"/>
    <w:rsid w:val="00D33EE1"/>
    <w:rsid w:val="00D348BC"/>
    <w:rsid w:val="00D36A48"/>
    <w:rsid w:val="00D43967"/>
    <w:rsid w:val="00D50A11"/>
    <w:rsid w:val="00D50EC5"/>
    <w:rsid w:val="00D51202"/>
    <w:rsid w:val="00D513E8"/>
    <w:rsid w:val="00D556FE"/>
    <w:rsid w:val="00D572B4"/>
    <w:rsid w:val="00D57F88"/>
    <w:rsid w:val="00D60208"/>
    <w:rsid w:val="00D73502"/>
    <w:rsid w:val="00D76CFC"/>
    <w:rsid w:val="00D76E24"/>
    <w:rsid w:val="00D8114D"/>
    <w:rsid w:val="00D84BF6"/>
    <w:rsid w:val="00D8505E"/>
    <w:rsid w:val="00D904E4"/>
    <w:rsid w:val="00D917D0"/>
    <w:rsid w:val="00D956FA"/>
    <w:rsid w:val="00DA2BB5"/>
    <w:rsid w:val="00DA4A88"/>
    <w:rsid w:val="00DA5EAC"/>
    <w:rsid w:val="00DC0B70"/>
    <w:rsid w:val="00DC6149"/>
    <w:rsid w:val="00DD1F04"/>
    <w:rsid w:val="00DD373A"/>
    <w:rsid w:val="00DD3A2A"/>
    <w:rsid w:val="00DE1B7D"/>
    <w:rsid w:val="00DF6A51"/>
    <w:rsid w:val="00E0637A"/>
    <w:rsid w:val="00E077F3"/>
    <w:rsid w:val="00E12EAF"/>
    <w:rsid w:val="00E13828"/>
    <w:rsid w:val="00E239D1"/>
    <w:rsid w:val="00E25665"/>
    <w:rsid w:val="00E30504"/>
    <w:rsid w:val="00E34763"/>
    <w:rsid w:val="00E457B3"/>
    <w:rsid w:val="00E474EC"/>
    <w:rsid w:val="00E503E5"/>
    <w:rsid w:val="00E509BC"/>
    <w:rsid w:val="00E516ED"/>
    <w:rsid w:val="00E51A33"/>
    <w:rsid w:val="00E52A26"/>
    <w:rsid w:val="00E52CC0"/>
    <w:rsid w:val="00E5414A"/>
    <w:rsid w:val="00E55A1E"/>
    <w:rsid w:val="00E57523"/>
    <w:rsid w:val="00E71C68"/>
    <w:rsid w:val="00E73526"/>
    <w:rsid w:val="00E73ADC"/>
    <w:rsid w:val="00E80D6D"/>
    <w:rsid w:val="00E825F5"/>
    <w:rsid w:val="00E90687"/>
    <w:rsid w:val="00EA1AD6"/>
    <w:rsid w:val="00EA29B3"/>
    <w:rsid w:val="00EA3163"/>
    <w:rsid w:val="00EA54ED"/>
    <w:rsid w:val="00EB1709"/>
    <w:rsid w:val="00EB7506"/>
    <w:rsid w:val="00EC0961"/>
    <w:rsid w:val="00EC22E6"/>
    <w:rsid w:val="00EC36C3"/>
    <w:rsid w:val="00EC6642"/>
    <w:rsid w:val="00ED4E41"/>
    <w:rsid w:val="00EE410B"/>
    <w:rsid w:val="00EE48EC"/>
    <w:rsid w:val="00EE565C"/>
    <w:rsid w:val="00EE5E89"/>
    <w:rsid w:val="00EF0626"/>
    <w:rsid w:val="00EF7EB3"/>
    <w:rsid w:val="00F06E88"/>
    <w:rsid w:val="00F119F8"/>
    <w:rsid w:val="00F1432F"/>
    <w:rsid w:val="00F15024"/>
    <w:rsid w:val="00F218CB"/>
    <w:rsid w:val="00F23B56"/>
    <w:rsid w:val="00F24B5B"/>
    <w:rsid w:val="00F271DB"/>
    <w:rsid w:val="00F30349"/>
    <w:rsid w:val="00F327BA"/>
    <w:rsid w:val="00F343DB"/>
    <w:rsid w:val="00F37189"/>
    <w:rsid w:val="00F375F2"/>
    <w:rsid w:val="00F37EEF"/>
    <w:rsid w:val="00F43369"/>
    <w:rsid w:val="00F44971"/>
    <w:rsid w:val="00F54098"/>
    <w:rsid w:val="00F54B1C"/>
    <w:rsid w:val="00F5515B"/>
    <w:rsid w:val="00F554FC"/>
    <w:rsid w:val="00F5569E"/>
    <w:rsid w:val="00F56563"/>
    <w:rsid w:val="00F5734F"/>
    <w:rsid w:val="00F6403C"/>
    <w:rsid w:val="00F65BAE"/>
    <w:rsid w:val="00F67822"/>
    <w:rsid w:val="00F70336"/>
    <w:rsid w:val="00F7239E"/>
    <w:rsid w:val="00F735AD"/>
    <w:rsid w:val="00F74167"/>
    <w:rsid w:val="00F74A1D"/>
    <w:rsid w:val="00F7644B"/>
    <w:rsid w:val="00F7766C"/>
    <w:rsid w:val="00F808B0"/>
    <w:rsid w:val="00F81455"/>
    <w:rsid w:val="00F8221A"/>
    <w:rsid w:val="00F82C88"/>
    <w:rsid w:val="00F92250"/>
    <w:rsid w:val="00FA1FB4"/>
    <w:rsid w:val="00FB1C3C"/>
    <w:rsid w:val="00FB21AB"/>
    <w:rsid w:val="00FB44DE"/>
    <w:rsid w:val="00FB64E2"/>
    <w:rsid w:val="00FC2071"/>
    <w:rsid w:val="00FC2530"/>
    <w:rsid w:val="00FC3FAB"/>
    <w:rsid w:val="00FC4A61"/>
    <w:rsid w:val="00FC5138"/>
    <w:rsid w:val="00FC545E"/>
    <w:rsid w:val="00FD126A"/>
    <w:rsid w:val="00FD2602"/>
    <w:rsid w:val="00FD2A72"/>
    <w:rsid w:val="00FF17EA"/>
    <w:rsid w:val="00FF2B71"/>
    <w:rsid w:val="00FF43FA"/>
    <w:rsid w:val="00FF5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F4CAB"/>
  <w15:docId w15:val="{88A59DF1-8008-4D30-92E9-8D0E68F4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AC8"/>
    <w:rPr>
      <w:sz w:val="24"/>
      <w:szCs w:val="24"/>
    </w:rPr>
  </w:style>
  <w:style w:type="paragraph" w:styleId="1">
    <w:name w:val="heading 1"/>
    <w:basedOn w:val="a"/>
    <w:next w:val="a"/>
    <w:link w:val="10"/>
    <w:uiPriority w:val="9"/>
    <w:qFormat/>
    <w:rsid w:val="00013AC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013AC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013AC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013AC8"/>
    <w:pPr>
      <w:keepNext/>
      <w:spacing w:before="240" w:after="60"/>
      <w:outlineLvl w:val="3"/>
    </w:pPr>
    <w:rPr>
      <w:rFonts w:cstheme="majorBidi"/>
      <w:b/>
      <w:bCs/>
      <w:sz w:val="28"/>
      <w:szCs w:val="28"/>
    </w:rPr>
  </w:style>
  <w:style w:type="paragraph" w:styleId="5">
    <w:name w:val="heading 5"/>
    <w:basedOn w:val="a"/>
    <w:next w:val="a"/>
    <w:link w:val="50"/>
    <w:uiPriority w:val="9"/>
    <w:unhideWhenUsed/>
    <w:qFormat/>
    <w:rsid w:val="00013AC8"/>
    <w:pPr>
      <w:spacing w:before="240" w:after="60"/>
      <w:outlineLvl w:val="4"/>
    </w:pPr>
    <w:rPr>
      <w:rFonts w:cstheme="majorBidi"/>
      <w:b/>
      <w:bCs/>
      <w:i/>
      <w:iCs/>
      <w:sz w:val="26"/>
      <w:szCs w:val="26"/>
    </w:rPr>
  </w:style>
  <w:style w:type="paragraph" w:styleId="6">
    <w:name w:val="heading 6"/>
    <w:basedOn w:val="a"/>
    <w:next w:val="a"/>
    <w:link w:val="60"/>
    <w:uiPriority w:val="9"/>
    <w:unhideWhenUsed/>
    <w:qFormat/>
    <w:rsid w:val="00013AC8"/>
    <w:pPr>
      <w:spacing w:before="240" w:after="60"/>
      <w:outlineLvl w:val="5"/>
    </w:pPr>
    <w:rPr>
      <w:rFonts w:cstheme="majorBidi"/>
      <w:b/>
      <w:bCs/>
      <w:sz w:val="22"/>
      <w:szCs w:val="22"/>
    </w:rPr>
  </w:style>
  <w:style w:type="paragraph" w:styleId="7">
    <w:name w:val="heading 7"/>
    <w:basedOn w:val="a"/>
    <w:next w:val="a"/>
    <w:link w:val="70"/>
    <w:uiPriority w:val="9"/>
    <w:semiHidden/>
    <w:unhideWhenUsed/>
    <w:qFormat/>
    <w:rsid w:val="00013AC8"/>
    <w:pPr>
      <w:spacing w:before="240" w:after="60"/>
      <w:outlineLvl w:val="6"/>
    </w:pPr>
    <w:rPr>
      <w:rFonts w:cstheme="majorBidi"/>
    </w:rPr>
  </w:style>
  <w:style w:type="paragraph" w:styleId="8">
    <w:name w:val="heading 8"/>
    <w:basedOn w:val="a"/>
    <w:next w:val="a"/>
    <w:link w:val="80"/>
    <w:uiPriority w:val="9"/>
    <w:semiHidden/>
    <w:unhideWhenUsed/>
    <w:qFormat/>
    <w:rsid w:val="00013AC8"/>
    <w:pPr>
      <w:spacing w:before="240" w:after="60"/>
      <w:outlineLvl w:val="7"/>
    </w:pPr>
    <w:rPr>
      <w:rFonts w:cstheme="majorBidi"/>
      <w:i/>
      <w:iCs/>
    </w:rPr>
  </w:style>
  <w:style w:type="paragraph" w:styleId="9">
    <w:name w:val="heading 9"/>
    <w:basedOn w:val="a"/>
    <w:next w:val="a"/>
    <w:link w:val="90"/>
    <w:uiPriority w:val="9"/>
    <w:semiHidden/>
    <w:unhideWhenUsed/>
    <w:qFormat/>
    <w:rsid w:val="00013AC8"/>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013AC8"/>
    <w:rPr>
      <w:rFonts w:cstheme="majorBidi"/>
      <w:b/>
      <w:bCs/>
      <w:sz w:val="28"/>
      <w:szCs w:val="28"/>
    </w:rPr>
  </w:style>
  <w:style w:type="character" w:customStyle="1" w:styleId="10">
    <w:name w:val="Заголовок 1 Знак"/>
    <w:basedOn w:val="a0"/>
    <w:link w:val="1"/>
    <w:uiPriority w:val="9"/>
    <w:rsid w:val="00013AC8"/>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013AC8"/>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013AC8"/>
    <w:rPr>
      <w:rFonts w:asciiTheme="majorHAnsi" w:eastAsiaTheme="majorEastAsia" w:hAnsiTheme="majorHAnsi" w:cstheme="majorBidi"/>
      <w:b/>
      <w:bCs/>
      <w:sz w:val="26"/>
      <w:szCs w:val="26"/>
    </w:rPr>
  </w:style>
  <w:style w:type="character" w:customStyle="1" w:styleId="50">
    <w:name w:val="Заголовок 5 Знак"/>
    <w:basedOn w:val="a0"/>
    <w:link w:val="5"/>
    <w:uiPriority w:val="9"/>
    <w:rsid w:val="00013AC8"/>
    <w:rPr>
      <w:rFonts w:cstheme="majorBidi"/>
      <w:b/>
      <w:bCs/>
      <w:i/>
      <w:iCs/>
      <w:sz w:val="26"/>
      <w:szCs w:val="26"/>
    </w:rPr>
  </w:style>
  <w:style w:type="character" w:customStyle="1" w:styleId="60">
    <w:name w:val="Заголовок 6 Знак"/>
    <w:basedOn w:val="a0"/>
    <w:link w:val="6"/>
    <w:uiPriority w:val="9"/>
    <w:rsid w:val="00013AC8"/>
    <w:rPr>
      <w:rFonts w:cstheme="majorBidi"/>
      <w:b/>
      <w:bCs/>
    </w:rPr>
  </w:style>
  <w:style w:type="character" w:customStyle="1" w:styleId="70">
    <w:name w:val="Заголовок 7 Знак"/>
    <w:basedOn w:val="a0"/>
    <w:link w:val="7"/>
    <w:uiPriority w:val="9"/>
    <w:semiHidden/>
    <w:rsid w:val="00013AC8"/>
    <w:rPr>
      <w:rFonts w:cstheme="majorBidi"/>
      <w:sz w:val="24"/>
      <w:szCs w:val="24"/>
    </w:rPr>
  </w:style>
  <w:style w:type="character" w:customStyle="1" w:styleId="80">
    <w:name w:val="Заголовок 8 Знак"/>
    <w:basedOn w:val="a0"/>
    <w:link w:val="8"/>
    <w:uiPriority w:val="9"/>
    <w:semiHidden/>
    <w:rsid w:val="00013AC8"/>
    <w:rPr>
      <w:rFonts w:cstheme="majorBidi"/>
      <w:i/>
      <w:iCs/>
      <w:sz w:val="24"/>
      <w:szCs w:val="24"/>
    </w:rPr>
  </w:style>
  <w:style w:type="character" w:customStyle="1" w:styleId="90">
    <w:name w:val="Заголовок 9 Знак"/>
    <w:basedOn w:val="a0"/>
    <w:link w:val="9"/>
    <w:uiPriority w:val="9"/>
    <w:semiHidden/>
    <w:rsid w:val="00013AC8"/>
    <w:rPr>
      <w:rFonts w:asciiTheme="majorHAnsi" w:eastAsiaTheme="majorEastAsia" w:hAnsiTheme="majorHAnsi" w:cstheme="majorBidi"/>
    </w:rPr>
  </w:style>
  <w:style w:type="paragraph" w:styleId="a3">
    <w:name w:val="Title"/>
    <w:basedOn w:val="a"/>
    <w:next w:val="a"/>
    <w:link w:val="a4"/>
    <w:uiPriority w:val="10"/>
    <w:qFormat/>
    <w:rsid w:val="00013AC8"/>
    <w:pPr>
      <w:spacing w:before="240" w:after="60"/>
      <w:jc w:val="center"/>
      <w:outlineLvl w:val="0"/>
    </w:pPr>
    <w:rPr>
      <w:rFonts w:asciiTheme="majorHAnsi" w:eastAsiaTheme="majorEastAsia" w:hAnsiTheme="majorHAnsi" w:cstheme="majorBidi"/>
      <w:b/>
      <w:bCs/>
      <w:kern w:val="28"/>
      <w:sz w:val="32"/>
      <w:szCs w:val="32"/>
    </w:rPr>
  </w:style>
  <w:style w:type="character" w:customStyle="1" w:styleId="a4">
    <w:name w:val="Заголовок Знак"/>
    <w:basedOn w:val="a0"/>
    <w:link w:val="a3"/>
    <w:uiPriority w:val="10"/>
    <w:rsid w:val="00013AC8"/>
    <w:rPr>
      <w:rFonts w:asciiTheme="majorHAnsi" w:eastAsiaTheme="majorEastAsia" w:hAnsiTheme="majorHAnsi" w:cstheme="majorBidi"/>
      <w:b/>
      <w:bCs/>
      <w:kern w:val="28"/>
      <w:sz w:val="32"/>
      <w:szCs w:val="32"/>
    </w:rPr>
  </w:style>
  <w:style w:type="paragraph" w:styleId="a5">
    <w:name w:val="Subtitle"/>
    <w:basedOn w:val="a"/>
    <w:next w:val="a"/>
    <w:link w:val="a6"/>
    <w:uiPriority w:val="11"/>
    <w:qFormat/>
    <w:rsid w:val="00013AC8"/>
    <w:pPr>
      <w:spacing w:after="60"/>
      <w:jc w:val="center"/>
      <w:outlineLvl w:val="1"/>
    </w:pPr>
    <w:rPr>
      <w:rFonts w:asciiTheme="majorHAnsi" w:eastAsiaTheme="majorEastAsia" w:hAnsiTheme="majorHAnsi" w:cstheme="majorBidi"/>
    </w:rPr>
  </w:style>
  <w:style w:type="character" w:customStyle="1" w:styleId="a6">
    <w:name w:val="Подзаголовок Знак"/>
    <w:basedOn w:val="a0"/>
    <w:link w:val="a5"/>
    <w:uiPriority w:val="11"/>
    <w:rsid w:val="00013AC8"/>
    <w:rPr>
      <w:rFonts w:asciiTheme="majorHAnsi" w:eastAsiaTheme="majorEastAsia" w:hAnsiTheme="majorHAnsi" w:cstheme="majorBidi"/>
      <w:sz w:val="24"/>
      <w:szCs w:val="24"/>
    </w:rPr>
  </w:style>
  <w:style w:type="character" w:styleId="a7">
    <w:name w:val="Strong"/>
    <w:basedOn w:val="a0"/>
    <w:uiPriority w:val="22"/>
    <w:qFormat/>
    <w:rsid w:val="00013AC8"/>
    <w:rPr>
      <w:b/>
      <w:bCs/>
    </w:rPr>
  </w:style>
  <w:style w:type="character" w:styleId="a8">
    <w:name w:val="Emphasis"/>
    <w:basedOn w:val="a0"/>
    <w:uiPriority w:val="20"/>
    <w:qFormat/>
    <w:rsid w:val="00013AC8"/>
    <w:rPr>
      <w:rFonts w:asciiTheme="minorHAnsi" w:hAnsiTheme="minorHAnsi"/>
      <w:b/>
      <w:i/>
      <w:iCs/>
    </w:rPr>
  </w:style>
  <w:style w:type="paragraph" w:styleId="a9">
    <w:name w:val="No Spacing"/>
    <w:basedOn w:val="a"/>
    <w:link w:val="aa"/>
    <w:uiPriority w:val="1"/>
    <w:qFormat/>
    <w:rsid w:val="00013AC8"/>
    <w:rPr>
      <w:szCs w:val="32"/>
    </w:rPr>
  </w:style>
  <w:style w:type="paragraph" w:styleId="ab">
    <w:name w:val="List Paragraph"/>
    <w:basedOn w:val="a"/>
    <w:uiPriority w:val="34"/>
    <w:qFormat/>
    <w:rsid w:val="00013AC8"/>
    <w:pPr>
      <w:ind w:left="720"/>
      <w:contextualSpacing/>
    </w:pPr>
  </w:style>
  <w:style w:type="paragraph" w:styleId="21">
    <w:name w:val="Quote"/>
    <w:basedOn w:val="a"/>
    <w:next w:val="a"/>
    <w:link w:val="22"/>
    <w:uiPriority w:val="29"/>
    <w:qFormat/>
    <w:rsid w:val="00013AC8"/>
    <w:rPr>
      <w:i/>
    </w:rPr>
  </w:style>
  <w:style w:type="character" w:customStyle="1" w:styleId="22">
    <w:name w:val="Цитата 2 Знак"/>
    <w:basedOn w:val="a0"/>
    <w:link w:val="21"/>
    <w:uiPriority w:val="29"/>
    <w:rsid w:val="00013AC8"/>
    <w:rPr>
      <w:i/>
      <w:sz w:val="24"/>
      <w:szCs w:val="24"/>
    </w:rPr>
  </w:style>
  <w:style w:type="paragraph" w:styleId="ac">
    <w:name w:val="Intense Quote"/>
    <w:basedOn w:val="a"/>
    <w:next w:val="a"/>
    <w:link w:val="ad"/>
    <w:uiPriority w:val="30"/>
    <w:qFormat/>
    <w:rsid w:val="00013AC8"/>
    <w:pPr>
      <w:ind w:left="720" w:right="720"/>
    </w:pPr>
    <w:rPr>
      <w:b/>
      <w:i/>
      <w:szCs w:val="22"/>
    </w:rPr>
  </w:style>
  <w:style w:type="character" w:customStyle="1" w:styleId="ad">
    <w:name w:val="Выделенная цитата Знак"/>
    <w:basedOn w:val="a0"/>
    <w:link w:val="ac"/>
    <w:uiPriority w:val="30"/>
    <w:rsid w:val="00013AC8"/>
    <w:rPr>
      <w:b/>
      <w:i/>
      <w:sz w:val="24"/>
    </w:rPr>
  </w:style>
  <w:style w:type="character" w:styleId="ae">
    <w:name w:val="Subtle Emphasis"/>
    <w:uiPriority w:val="19"/>
    <w:qFormat/>
    <w:rsid w:val="00013AC8"/>
    <w:rPr>
      <w:i/>
      <w:color w:val="5A5A5A" w:themeColor="text1" w:themeTint="A5"/>
    </w:rPr>
  </w:style>
  <w:style w:type="character" w:styleId="af">
    <w:name w:val="Intense Emphasis"/>
    <w:basedOn w:val="a0"/>
    <w:uiPriority w:val="21"/>
    <w:qFormat/>
    <w:rsid w:val="00013AC8"/>
    <w:rPr>
      <w:b/>
      <w:i/>
      <w:sz w:val="24"/>
      <w:szCs w:val="24"/>
      <w:u w:val="single"/>
    </w:rPr>
  </w:style>
  <w:style w:type="character" w:styleId="af0">
    <w:name w:val="Subtle Reference"/>
    <w:basedOn w:val="a0"/>
    <w:uiPriority w:val="31"/>
    <w:qFormat/>
    <w:rsid w:val="00013AC8"/>
    <w:rPr>
      <w:sz w:val="24"/>
      <w:szCs w:val="24"/>
      <w:u w:val="single"/>
    </w:rPr>
  </w:style>
  <w:style w:type="character" w:styleId="af1">
    <w:name w:val="Intense Reference"/>
    <w:basedOn w:val="a0"/>
    <w:uiPriority w:val="32"/>
    <w:qFormat/>
    <w:rsid w:val="00013AC8"/>
    <w:rPr>
      <w:b/>
      <w:sz w:val="24"/>
      <w:u w:val="single"/>
    </w:rPr>
  </w:style>
  <w:style w:type="character" w:styleId="af2">
    <w:name w:val="Book Title"/>
    <w:basedOn w:val="a0"/>
    <w:uiPriority w:val="33"/>
    <w:qFormat/>
    <w:rsid w:val="00013AC8"/>
    <w:rPr>
      <w:rFonts w:asciiTheme="majorHAnsi" w:eastAsiaTheme="majorEastAsia" w:hAnsiTheme="majorHAnsi"/>
      <w:b/>
      <w:i/>
      <w:sz w:val="24"/>
      <w:szCs w:val="24"/>
    </w:rPr>
  </w:style>
  <w:style w:type="paragraph" w:styleId="af3">
    <w:name w:val="TOC Heading"/>
    <w:basedOn w:val="1"/>
    <w:next w:val="a"/>
    <w:uiPriority w:val="39"/>
    <w:unhideWhenUsed/>
    <w:qFormat/>
    <w:rsid w:val="00013AC8"/>
    <w:pPr>
      <w:outlineLvl w:val="9"/>
    </w:pPr>
  </w:style>
  <w:style w:type="table" w:styleId="af4">
    <w:name w:val="Table Grid"/>
    <w:basedOn w:val="a1"/>
    <w:uiPriority w:val="59"/>
    <w:rsid w:val="00210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7952F3"/>
    <w:rPr>
      <w:color w:val="0000FF" w:themeColor="hyperlink"/>
      <w:u w:val="single"/>
    </w:rPr>
  </w:style>
  <w:style w:type="character" w:styleId="af6">
    <w:name w:val="FollowedHyperlink"/>
    <w:basedOn w:val="a0"/>
    <w:uiPriority w:val="99"/>
    <w:semiHidden/>
    <w:unhideWhenUsed/>
    <w:rsid w:val="007952F3"/>
    <w:rPr>
      <w:color w:val="800080" w:themeColor="followedHyperlink"/>
      <w:u w:val="single"/>
    </w:rPr>
  </w:style>
  <w:style w:type="paragraph" w:styleId="af7">
    <w:name w:val="Revision"/>
    <w:hidden/>
    <w:uiPriority w:val="99"/>
    <w:semiHidden/>
    <w:rsid w:val="004E1D41"/>
    <w:rPr>
      <w:sz w:val="24"/>
      <w:szCs w:val="24"/>
    </w:rPr>
  </w:style>
  <w:style w:type="paragraph" w:styleId="af8">
    <w:name w:val="Balloon Text"/>
    <w:basedOn w:val="a"/>
    <w:link w:val="af9"/>
    <w:uiPriority w:val="99"/>
    <w:semiHidden/>
    <w:unhideWhenUsed/>
    <w:rsid w:val="004E1D41"/>
    <w:rPr>
      <w:rFonts w:ascii="Tahoma" w:hAnsi="Tahoma" w:cs="Tahoma"/>
      <w:sz w:val="16"/>
      <w:szCs w:val="16"/>
    </w:rPr>
  </w:style>
  <w:style w:type="character" w:customStyle="1" w:styleId="af9">
    <w:name w:val="Текст выноски Знак"/>
    <w:basedOn w:val="a0"/>
    <w:link w:val="af8"/>
    <w:uiPriority w:val="99"/>
    <w:semiHidden/>
    <w:rsid w:val="004E1D41"/>
    <w:rPr>
      <w:rFonts w:ascii="Tahoma" w:hAnsi="Tahoma" w:cs="Tahoma"/>
      <w:sz w:val="16"/>
      <w:szCs w:val="16"/>
    </w:rPr>
  </w:style>
  <w:style w:type="character" w:styleId="afa">
    <w:name w:val="annotation reference"/>
    <w:basedOn w:val="a0"/>
    <w:uiPriority w:val="99"/>
    <w:semiHidden/>
    <w:unhideWhenUsed/>
    <w:rsid w:val="002207A5"/>
    <w:rPr>
      <w:sz w:val="16"/>
      <w:szCs w:val="16"/>
    </w:rPr>
  </w:style>
  <w:style w:type="paragraph" w:styleId="afb">
    <w:name w:val="annotation text"/>
    <w:basedOn w:val="a"/>
    <w:link w:val="afc"/>
    <w:uiPriority w:val="99"/>
    <w:semiHidden/>
    <w:unhideWhenUsed/>
    <w:rsid w:val="002207A5"/>
    <w:rPr>
      <w:sz w:val="20"/>
      <w:szCs w:val="20"/>
    </w:rPr>
  </w:style>
  <w:style w:type="character" w:customStyle="1" w:styleId="afc">
    <w:name w:val="Текст примечания Знак"/>
    <w:basedOn w:val="a0"/>
    <w:link w:val="afb"/>
    <w:uiPriority w:val="99"/>
    <w:semiHidden/>
    <w:rsid w:val="002207A5"/>
    <w:rPr>
      <w:sz w:val="20"/>
      <w:szCs w:val="20"/>
    </w:rPr>
  </w:style>
  <w:style w:type="paragraph" w:styleId="afd">
    <w:name w:val="annotation subject"/>
    <w:basedOn w:val="afb"/>
    <w:next w:val="afb"/>
    <w:link w:val="afe"/>
    <w:uiPriority w:val="99"/>
    <w:semiHidden/>
    <w:unhideWhenUsed/>
    <w:rsid w:val="002207A5"/>
    <w:rPr>
      <w:b/>
      <w:bCs/>
    </w:rPr>
  </w:style>
  <w:style w:type="character" w:customStyle="1" w:styleId="afe">
    <w:name w:val="Тема примечания Знак"/>
    <w:basedOn w:val="afc"/>
    <w:link w:val="afd"/>
    <w:uiPriority w:val="99"/>
    <w:semiHidden/>
    <w:rsid w:val="002207A5"/>
    <w:rPr>
      <w:b/>
      <w:bCs/>
      <w:sz w:val="20"/>
      <w:szCs w:val="20"/>
    </w:rPr>
  </w:style>
  <w:style w:type="paragraph" w:styleId="aff">
    <w:name w:val="header"/>
    <w:basedOn w:val="a"/>
    <w:link w:val="aff0"/>
    <w:uiPriority w:val="99"/>
    <w:unhideWhenUsed/>
    <w:rsid w:val="00F54B1C"/>
    <w:pPr>
      <w:tabs>
        <w:tab w:val="center" w:pos="4677"/>
        <w:tab w:val="right" w:pos="9355"/>
      </w:tabs>
    </w:pPr>
  </w:style>
  <w:style w:type="character" w:customStyle="1" w:styleId="aff0">
    <w:name w:val="Верхний колонтитул Знак"/>
    <w:basedOn w:val="a0"/>
    <w:link w:val="aff"/>
    <w:uiPriority w:val="99"/>
    <w:rsid w:val="00F54B1C"/>
    <w:rPr>
      <w:sz w:val="24"/>
      <w:szCs w:val="24"/>
    </w:rPr>
  </w:style>
  <w:style w:type="paragraph" w:styleId="aff1">
    <w:name w:val="footer"/>
    <w:basedOn w:val="a"/>
    <w:link w:val="aff2"/>
    <w:uiPriority w:val="99"/>
    <w:unhideWhenUsed/>
    <w:rsid w:val="00F54B1C"/>
    <w:pPr>
      <w:tabs>
        <w:tab w:val="center" w:pos="4677"/>
        <w:tab w:val="right" w:pos="9355"/>
      </w:tabs>
    </w:pPr>
  </w:style>
  <w:style w:type="character" w:customStyle="1" w:styleId="aff2">
    <w:name w:val="Нижний колонтитул Знак"/>
    <w:basedOn w:val="a0"/>
    <w:link w:val="aff1"/>
    <w:uiPriority w:val="99"/>
    <w:rsid w:val="00F54B1C"/>
    <w:rPr>
      <w:sz w:val="24"/>
      <w:szCs w:val="24"/>
    </w:rPr>
  </w:style>
  <w:style w:type="paragraph" w:styleId="aff3">
    <w:name w:val="caption"/>
    <w:basedOn w:val="a"/>
    <w:next w:val="a"/>
    <w:uiPriority w:val="35"/>
    <w:semiHidden/>
    <w:unhideWhenUsed/>
    <w:rsid w:val="00013AC8"/>
    <w:rPr>
      <w:b/>
      <w:bCs/>
      <w:color w:val="4F81BD" w:themeColor="accent1"/>
      <w:sz w:val="18"/>
      <w:szCs w:val="18"/>
    </w:rPr>
  </w:style>
  <w:style w:type="character" w:customStyle="1" w:styleId="aa">
    <w:name w:val="Без интервала Знак"/>
    <w:basedOn w:val="a0"/>
    <w:link w:val="a9"/>
    <w:uiPriority w:val="1"/>
    <w:rsid w:val="00013AC8"/>
    <w:rPr>
      <w:sz w:val="24"/>
      <w:szCs w:val="32"/>
    </w:rPr>
  </w:style>
  <w:style w:type="paragraph" w:styleId="23">
    <w:name w:val="toc 2"/>
    <w:basedOn w:val="a"/>
    <w:next w:val="a"/>
    <w:autoRedefine/>
    <w:uiPriority w:val="39"/>
    <w:unhideWhenUsed/>
    <w:rsid w:val="00B177AE"/>
    <w:pPr>
      <w:spacing w:after="100" w:line="259" w:lineRule="auto"/>
      <w:ind w:left="220"/>
    </w:pPr>
    <w:rPr>
      <w:sz w:val="22"/>
      <w:szCs w:val="22"/>
      <w:lang w:eastAsia="ru-RU"/>
    </w:rPr>
  </w:style>
  <w:style w:type="paragraph" w:styleId="11">
    <w:name w:val="toc 1"/>
    <w:basedOn w:val="a"/>
    <w:next w:val="a"/>
    <w:autoRedefine/>
    <w:uiPriority w:val="39"/>
    <w:unhideWhenUsed/>
    <w:rsid w:val="00B177AE"/>
    <w:pPr>
      <w:spacing w:after="100" w:line="259" w:lineRule="auto"/>
    </w:pPr>
    <w:rPr>
      <w:sz w:val="22"/>
      <w:szCs w:val="22"/>
      <w:lang w:eastAsia="ru-RU"/>
    </w:rPr>
  </w:style>
  <w:style w:type="paragraph" w:styleId="31">
    <w:name w:val="toc 3"/>
    <w:basedOn w:val="a"/>
    <w:next w:val="a"/>
    <w:autoRedefine/>
    <w:uiPriority w:val="39"/>
    <w:unhideWhenUsed/>
    <w:rsid w:val="00B177AE"/>
    <w:pPr>
      <w:spacing w:after="100" w:line="259" w:lineRule="auto"/>
      <w:ind w:left="440"/>
    </w:pPr>
    <w:rPr>
      <w:sz w:val="22"/>
      <w:szCs w:val="22"/>
      <w:lang w:eastAsia="ru-RU"/>
    </w:rPr>
  </w:style>
  <w:style w:type="paragraph" w:customStyle="1" w:styleId="aff4">
    <w:name w:val="Ссылка"/>
    <w:basedOn w:val="a"/>
    <w:link w:val="aff5"/>
    <w:qFormat/>
    <w:rsid w:val="00780DF1"/>
    <w:pPr>
      <w:jc w:val="center"/>
    </w:pPr>
    <w:rPr>
      <w:i/>
      <w:color w:val="00B0F0"/>
      <w:u w:val="single"/>
      <w14:textOutline w14:w="3175" w14:cap="rnd" w14:cmpd="sng" w14:algn="ctr">
        <w14:noFill/>
        <w14:prstDash w14:val="solid"/>
        <w14:round/>
      </w14:textOutline>
    </w:rPr>
  </w:style>
  <w:style w:type="character" w:customStyle="1" w:styleId="aff5">
    <w:name w:val="Ссылка Знак"/>
    <w:basedOn w:val="a0"/>
    <w:link w:val="aff4"/>
    <w:rsid w:val="00780DF1"/>
    <w:rPr>
      <w:i/>
      <w:color w:val="00B0F0"/>
      <w:sz w:val="24"/>
      <w:szCs w:val="24"/>
      <w:u w:val="single"/>
      <w14:textOutline w14:w="3175" w14:cap="rnd"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168475">
      <w:bodyDiv w:val="1"/>
      <w:marLeft w:val="0"/>
      <w:marRight w:val="0"/>
      <w:marTop w:val="0"/>
      <w:marBottom w:val="0"/>
      <w:divBdr>
        <w:top w:val="none" w:sz="0" w:space="0" w:color="auto"/>
        <w:left w:val="none" w:sz="0" w:space="0" w:color="auto"/>
        <w:bottom w:val="none" w:sz="0" w:space="0" w:color="auto"/>
        <w:right w:val="none" w:sz="0" w:space="0" w:color="auto"/>
      </w:divBdr>
    </w:div>
    <w:div w:id="327488771">
      <w:bodyDiv w:val="1"/>
      <w:marLeft w:val="0"/>
      <w:marRight w:val="0"/>
      <w:marTop w:val="0"/>
      <w:marBottom w:val="0"/>
      <w:divBdr>
        <w:top w:val="none" w:sz="0" w:space="0" w:color="auto"/>
        <w:left w:val="none" w:sz="0" w:space="0" w:color="auto"/>
        <w:bottom w:val="none" w:sz="0" w:space="0" w:color="auto"/>
        <w:right w:val="none" w:sz="0" w:space="0" w:color="auto"/>
      </w:divBdr>
    </w:div>
    <w:div w:id="123524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s.toplogwms.ru/" TargetMode="External"/><Relationship Id="rId13" Type="http://schemas.openxmlformats.org/officeDocument/2006/relationships/package" Target="embeddings/_____Microsoft_Excel1.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glev\Desktop\&#1064;&#1072;&#1073;&#1083;&#1086;&#1085;&#1099;%20&#1087;&#1088;&#1086;&#1077;&#1082;&#1090;&#1086;&#1074;\&#1057;&#1087;&#1077;&#1094;&#1080;&#1092;&#1080;&#1082;&#1072;&#1094;&#1080;&#1103;%20API%20WS%20TopLog%20WMS.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_____Microsoft_Excel.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5EFC5-4EBD-47C8-9AAF-C4DCCA6DA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24103</TotalTime>
  <Pages>1</Pages>
  <Words>10544</Words>
  <Characters>60103</Characters>
  <Application>Microsoft Office Word</Application>
  <DocSecurity>0</DocSecurity>
  <Lines>500</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d_protos</dc:creator>
  <cp:keywords/>
  <dc:description/>
  <cp:lastModifiedBy>Антон Гилин</cp:lastModifiedBy>
  <cp:revision>143</cp:revision>
  <dcterms:created xsi:type="dcterms:W3CDTF">2018-03-13T10:00:00Z</dcterms:created>
  <dcterms:modified xsi:type="dcterms:W3CDTF">2018-07-30T07:33:00Z</dcterms:modified>
</cp:coreProperties>
</file>